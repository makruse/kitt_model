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1D55E" w14:textId="77777777" w:rsidR="00DA5D86" w:rsidRDefault="0099524D">
      <w:pPr>
        <w:pStyle w:val="WW-Standard"/>
        <w:spacing w:after="0" w:line="480" w:lineRule="auto"/>
        <w:jc w:val="both"/>
        <w:rPr>
          <w:rFonts w:eastAsia="Times New Roman" w:cs="Calibri"/>
          <w:b/>
          <w:lang w:val="en-US" w:eastAsia="en-GB"/>
        </w:rPr>
      </w:pPr>
      <w:proofErr w:type="spellStart"/>
      <w:proofErr w:type="gramStart"/>
      <w:r>
        <w:rPr>
          <w:rFonts w:eastAsia="Calibri" w:cs="Times New Roman"/>
          <w:b/>
          <w:bCs/>
          <w:sz w:val="28"/>
          <w:szCs w:val="28"/>
          <w:lang w:val="en-US"/>
        </w:rPr>
        <w:t>A</w:t>
      </w:r>
      <w:proofErr w:type="spellEnd"/>
      <w:proofErr w:type="gramEnd"/>
      <w:r>
        <w:rPr>
          <w:rFonts w:eastAsia="Calibri" w:cs="Times New Roman"/>
          <w:b/>
          <w:bCs/>
          <w:sz w:val="28"/>
          <w:szCs w:val="28"/>
          <w:lang w:val="en-US"/>
        </w:rPr>
        <w:tab/>
        <w:t>Appendix</w:t>
      </w:r>
      <w:r>
        <w:rPr>
          <w:rFonts w:eastAsia="Times New Roman" w:cs="Calibri"/>
          <w:b/>
          <w:lang w:val="en-US" w:eastAsia="en-GB"/>
        </w:rPr>
        <w:t xml:space="preserve"> </w:t>
      </w:r>
    </w:p>
    <w:p w14:paraId="50037C4C" w14:textId="77777777" w:rsidR="00DA5D86" w:rsidRDefault="0099524D">
      <w:pPr>
        <w:pStyle w:val="WW-Standard"/>
        <w:spacing w:after="0" w:line="480" w:lineRule="auto"/>
        <w:jc w:val="both"/>
        <w:rPr>
          <w:rFonts w:eastAsia="Times New Roman" w:cs="Calibri"/>
          <w:lang w:val="en-US" w:eastAsia="en-GB"/>
        </w:rPr>
      </w:pPr>
      <w:r>
        <w:rPr>
          <w:rFonts w:eastAsia="Times New Roman" w:cs="Calibri"/>
          <w:lang w:val="en-US" w:eastAsia="en-GB"/>
        </w:rPr>
        <w:t xml:space="preserve">(in italics = model parameter name, DW = dry weight, WW = wet weight, BL = body length) </w:t>
      </w:r>
    </w:p>
    <w:p w14:paraId="30C440E8" w14:textId="77777777" w:rsidR="00DA5D86" w:rsidRDefault="0099524D">
      <w:pPr>
        <w:pStyle w:val="WW-Standard"/>
        <w:spacing w:after="0" w:line="480" w:lineRule="auto"/>
        <w:jc w:val="both"/>
      </w:pPr>
      <w:r>
        <w:rPr>
          <w:rFonts w:eastAsia="Times New Roman" w:cs="Calibri"/>
          <w:lang w:val="en-US" w:eastAsia="en-GB"/>
        </w:rPr>
        <w:t xml:space="preserve">Our model was designed to be adaptable to a wide range of reef fish species of different functional groups, which the user can specify based on key life history features such as activity patterns or feeding guilds via the pre-defined species definition parameters (see A.3 initialization for details). Combined with the possibility to use local habitat maps we hope our generic application will be useful to analyze and evaluate various local scenarios and habitat settings. The simulations tested and analyzed in the present study are exemplified for parrotfishes as diurnal herbivores (set as default values), a functional group of great ecological and economic importance in coastal ecosystems like coral reefs </w:t>
      </w:r>
      <w:r>
        <w:fldChar w:fldCharType="begin" w:fldLock="1"/>
      </w:r>
      <w:r>
        <w:instrText>ADDIN CSL_CITATION { "citationItems" : [ { "id" : "ITEM-1", "itemData" : { "DOI" : "10.1007/s00338-014-1124-7", "ISSN" : "0722-4028", "author" : [ { "dropping-particle" : "", "family" : "Welsh", "given" : "J. Q.", "non-dropping-particle" : "", "parse-names" : false, "suffix" : "" }, { "dropping-particle" : "", "family" : "Bellwood", "given" : "D. R.", "non-dropping-particle" : "", "parse-names" : false, "suffix" : "" } ], "container-title" : "Coral Reefs", "id" : "ITEM-1", "issued" : { "date-parts" : [ [ "2014", "1" ] ] }, "page" : "303-311", "title" : "Herbivorous fishes, ecosystem function and mobile links on coral reefs", "type" : "article-journal", "volume" : "33" }, "uris" : [ "http://www.mendeley.com/documents/?uuid=6bbea55a-7d4b-4010-a9b7-e13e0bbb3dde", "http://www.mendeley.com/documents/?uuid=4416f3e1-a9d4-4d80-948a-9eb86024764f" ] }, { "id" : "ITEM-2", "itemData" : { "DOI" : "10.1007/s00338-008-0394-3", "ISBN" : "0722-4028", "ISSN" : "07224028", "abstract" : "Parrotfishes are a group of herbivores that play an important functional role in structuring benthic communities on coral reefs. Increasingly, these fish are being targeted by fishermen, and resultant declines in biomass and abundance may have severe consequences for the dynamics and regeneration of coral reefs. However, the impact of overfishing extends beyond declining fish stocks. It can also lead to demographic changes within species populations where mean body size is reduced. The effect of reduced mean body size on population dynamics is well described in literature but virtually no information exists on how this may influence important ecological functions. The study investigated how one important function, scraping (i.e., the capacity to remove algae and open up bare substratum for coral larval settlement), by three common species of parrotfishes (Scarus niger, Chlorurus sordidus, and Chlorurus strongylocephalus) on coral reefs at Zanzibar (Tanzania) was influenced by the size of individual fishes. There was a non-linear relationship between body size and scraping function for all species examined, and impact through scraping was also found to increase markedly when fish reached a size of 15\u201320 cm. Thus, coral reefs which have a high abundance and biomass of parrotfish may nonetheless be functionally impaired if dominated by small-sized individuals. Reductions in mean body size within parrotfish populations could, therefore, have functional impacts on coral reefs that previously have been overlooked.", "author" : [ { "dropping-particle" : "", "family" : "Lokrantz", "given" : "J.", "non-dropping-particle" : "", "parse-names" : false, "suffix" : "" }, { "dropping-particle" : "", "family" : "Nystr\u00f6m", "given" : "M.", "non-dropping-particle" : "", "parse-names" : false, "suffix" : "" }, { "dropping-particle" : "", "family" : "Thyresson", "given" : "M.", "non-dropping-particle" : "", "parse-names" : false, "suffix" : "" }, { "dropping-particle" : "", "family" : "Johansson", "given" : "C.", "non-dropping-particle" : "", "parse-names" : false, "suffix" : "" } ], "container-title" : "Coral Reefs", "id" : "ITEM-2", "issue" : "4", "issued" : { "date-parts" : [ [ "2008" ] ] }, "page" : "967-974", "title" : "The non-linear relationship between body size and function in parrotfishes", "type" : "article-journal", "volume" : "27" }, "uris" : [ "http://www.mendeley.com/documents/?uuid=ac661a55-0f3c-414f-950f-5a663f782f8a" ] }, { "id" : "ITEM-3", "itemData" : { "DOI" : "10.1016/j.cub.2006.12.049", "ISBN" : "0960-9822", "ISSN" : "09609822", "PMID" : "17291763", "abstract" : "Many coral reefs worldwide have undergone phase shifts to alternate, degraded assemblages because of the combined effects of overfishing, declining water quality, and the direct and indirect impacts of climate change [1-9]. Here, we experimentally manipulated the density of large herbivorous fishes to test their influence on the resilience of coral assemblages in the aftermath of regional-scale bleaching in 1998, the largest coral mortality event recorded to date. The experiment was undertaken on the Great Barrier Reef, within a no-fishing reserve where coral abundances and diversity had been sharply reduced by bleaching [10]. In control areas, where fishes were abundant, algal abundance remained low, whereas coral cover almost doubled (to 20%) over a 3 year period, primarily because of recruitment of species that had been locally extirpated by bleaching. In contrast, exclusion of large herbivorous fishes caused a dramatic explosion of macroalgae, which suppressed the fecundity, recruitment, and survival of corals. Consequently, management of fish stocks is a key component in preventing phase shifts and managing reef resilience. Importantly, local stewardship of fishing effort is a tractable goal for conservation of reefs, and this local action can also provide some insurance against larger-scale disturbances such as mass bleaching, which are impractical to manage directly. ?? 2007 Elsevier Ltd. All rights reserved.", "author" : [ { "dropping-particle" : "", "family" : "Hughes", "given" : "Terence P.", "non-dropping-particle" : "", "parse-names" : false, "suffix" : "" }, { "dropping-particle" : "", "family" : "Rodrigues", "given" : "Maria J.", "non-dropping-particle" : "", "parse-names" : false, "suffix" : "" }, { "dropping-particle" : "", "family" : "Bellwood", "given" : "David R.", "non-dropping-particle" : "", "parse-names" : false, "suffix" : "" }, { "dropping-particle" : "", "family" : "Ceccarelli", "given" : "Daniela", "non-dropping-particle" : "", "parse-names" : false, "suffix" : "" }, { "dropping-particle" : "", "family" : "Hoegh-Guldberg", "given" : "Ove", "non-dropping-particle" : "", "parse-names" : false, "suffix" : "" }, { "dropping-particle" : "", "family" : "McCook", "given" : "Laurence", "non-dropping-particle" : "", "parse-names" : false, "suffix" : "" }, { "dropping-particle" : "", "family" : "Moltschaniwskyj", "given" : "Natalie", "non-dropping-particle" : "", "parse-names" : false, "suffix" : "" }, { "dropping-particle" : "", "family" : "Pratchett", "given" : "Morgan S.", "non-dropping-particle" : "", "parse-names" : false, "suffix" : "" }, { "dropping-particle" : "", "family" : "Steneck", "given" : "Robert S.", "non-dropping-particle" : "", "parse-names" : false, "suffix" : "" }, { "dropping-particle" : "", "family" : "Willis", "given" : "Bette", "non-dropping-particle" : "", "parse-names" : false, "suffix" : "" } ], "container-title" : "Current Biology", "id" : "ITEM-3", "issue" : "4", "issued" : { "date-parts" : [ [ "2007" ] ] }, "page" : "360-365", "title" : "Phase Shifts, Herbivory, and the Resilience of Coral Reefs to Climate Change", "type" : "article-journal", "volume" : "17" }, "uris" : [ "http://www.mendeley.com/documents/?uuid=6637208e-b170-4e05-8af8-5f232be29fa1" ] } ], "mendeley" : { "formattedCitation" : "(Hughes et al., 2007; Lokrantz et al., 2008; Welsh and Bellwood, 2014)", "plainTextFormattedCitation" : "(Hughes et al., 2007; Lokrantz et al., 2008; Welsh and Bellwood, 2014)", "previouslyFormattedCitation" : "(Hughes et al., 2007; Lokrantz et al., 2008; Welsh and Bellwood, 2014)" }, "properties" : { "noteIndex" : 0 }, "schema" : "https://github.com/citation-style-language/schema/raw/master/csl-citation.json" }</w:instrText>
      </w:r>
      <w:r>
        <w:fldChar w:fldCharType="separate"/>
      </w:r>
      <w:bookmarkStart w:id="0" w:name="__Fieldmark__7_807502902"/>
      <w:bookmarkStart w:id="1" w:name="__Fieldmark__13_3085505453"/>
      <w:r>
        <w:rPr>
          <w:rFonts w:eastAsia="Times New Roman" w:cs="Calibri"/>
          <w:noProof/>
          <w:lang w:val="en-US" w:eastAsia="en-GB"/>
        </w:rPr>
        <w:t>(</w:t>
      </w:r>
      <w:bookmarkStart w:id="2" w:name="__Fieldmark__13_746528969"/>
      <w:r>
        <w:rPr>
          <w:rFonts w:eastAsia="Times New Roman" w:cs="Calibri"/>
          <w:noProof/>
          <w:lang w:val="en-US" w:eastAsia="en-GB"/>
        </w:rPr>
        <w:t>H</w:t>
      </w:r>
      <w:bookmarkStart w:id="3" w:name="__Fieldmark__9_2083819471"/>
      <w:r>
        <w:rPr>
          <w:rFonts w:eastAsia="Times New Roman" w:cs="Calibri"/>
          <w:noProof/>
          <w:lang w:val="en-US" w:eastAsia="en-GB"/>
        </w:rPr>
        <w:t>u</w:t>
      </w:r>
      <w:bookmarkStart w:id="4" w:name="__Fieldmark__2286_353340726"/>
      <w:r>
        <w:rPr>
          <w:rFonts w:eastAsia="Times New Roman" w:cs="Calibri"/>
          <w:noProof/>
          <w:lang w:val="en-US" w:eastAsia="en-GB"/>
        </w:rPr>
        <w:t>g</w:t>
      </w:r>
      <w:bookmarkStart w:id="5" w:name="__Fieldmark__7_133029496"/>
      <w:r>
        <w:rPr>
          <w:rFonts w:eastAsia="Times New Roman" w:cs="Calibri"/>
          <w:noProof/>
          <w:lang w:val="en-US" w:eastAsia="en-GB"/>
        </w:rPr>
        <w:t>h</w:t>
      </w:r>
      <w:bookmarkStart w:id="6" w:name="__Fieldmark__7_316155023"/>
      <w:r>
        <w:rPr>
          <w:rFonts w:eastAsia="Times New Roman" w:cs="Calibri"/>
          <w:noProof/>
          <w:lang w:val="en-US" w:eastAsia="en-GB"/>
        </w:rPr>
        <w:t>e</w:t>
      </w:r>
      <w:bookmarkStart w:id="7" w:name="__Fieldmark__72_1929277862"/>
      <w:r>
        <w:rPr>
          <w:rFonts w:eastAsia="Times New Roman" w:cs="Calibri"/>
          <w:noProof/>
          <w:lang w:val="en-US" w:eastAsia="en-GB"/>
        </w:rPr>
        <w:t>s et al., 2007; Lokrantz et al., 2008; Welsh and Bellwood, 2014)</w:t>
      </w:r>
      <w:r>
        <w:fldChar w:fldCharType="end"/>
      </w:r>
      <w:bookmarkEnd w:id="0"/>
      <w:bookmarkEnd w:id="1"/>
      <w:bookmarkEnd w:id="2"/>
      <w:bookmarkEnd w:id="3"/>
      <w:bookmarkEnd w:id="4"/>
      <w:bookmarkEnd w:id="5"/>
      <w:bookmarkEnd w:id="6"/>
      <w:bookmarkEnd w:id="7"/>
      <w:r>
        <w:rPr>
          <w:rFonts w:eastAsia="Times New Roman" w:cs="Calibri"/>
          <w:lang w:val="en-US" w:eastAsia="en-GB"/>
        </w:rPr>
        <w:t xml:space="preserve"> and seagrass beds </w:t>
      </w:r>
      <w:r>
        <w:fldChar w:fldCharType="begin" w:fldLock="1"/>
      </w:r>
      <w:r>
        <w:instrText>ADDIN CSL_CITATION { "citationItems" : [ { "id" : "ITEM-1", "itemData" : { "DOI" : "10.1016/j.ecss.2007.04.001", "ISBN" : "0272-7714", "ISSN" : "02727714", "abstract" : "The functional importance of herbivory is well established within terrestrial ecosystems yet within marine ecosystems, specifically seagrass beds, consumption by herbivores has generally been considered to be of little importance due to its minor contribution to turnover of growth. The present paper challenges this assumption within the Indo-Pacific and shows that scarid (parrotfish) herbivory may have a functionally important role in the export of seagrass detrital material. Estimation of scarid herbivory on dominant Indo-Pacific seagrass species was conducted using a three pronged approach. We estimated: background levels of scarid seagrass bites; in-situ rates of grazing using tethering experiments; and seagrass grazing effect per individual scarid, which was scaled up to estimate the grazing effects of the local scarid population. All research was carried out within the Wakatobi Marine National Park, Indonesia. Research found scarid herbivory to be an important process within an Indo-Pacific seagrass bed causing the loss of up to ten times (average, four times) the daily seagrass growth. T. hemprichii was found to be lost at a rate of 0.28 \u00b1 0.08 g DW day-1, while E. acoroides was lost at a rate of 2.85 \u00b1 0.43 g DW day-1. We propose that such high rates of seagrass consumption are the combined effects of seasonally high grazing rates by resident scarids and short-term effects from shoals of juvenile reef scarids. Scarid grazing was indiscriminate between seagrass species and grazing was dependant on seagrass availability rather than nutritional quality. In conclusion, the present research finds scarids to be major herbivores within an Indo-Pacific seagrass bed; they not only take up carbon into the food chain through direct seagrass consumption, but also make an important indirect contribution to the detrital food chain through the export of discarded decaying seagrass material. \u00a9 2007.", "author" : [ { "dropping-particle" : "", "family" : "Unsworth", "given" : "Richard K F", "non-dropping-particle" : "", "parse-names" : false, "suffix" : "" }, { "dropping-particle" : "", "family" : "Taylor", "given" : "Joe D.", "non-dropping-particle" : "", "parse-names" : false, "suffix" : "" }, { "dropping-particle" : "", "family" : "Powell", "given" : "Abigail", "non-dropping-particle" : "", "parse-names" : false, "suffix" : "" }, { "dropping-particle" : "", "family" : "Bell", "given" : "James J.", "non-dropping-particle" : "", "parse-names" : false, "suffix" : "" }, { "dropping-particle" : "", "family" : "Smith", "given" : "David J.", "non-dropping-particle" : "", "parse-names" : false, "suffix" : "" } ], "container-title" : "Estuarine, Coastal and Shelf Science", "id" : "ITEM-1", "issue" : "1-2", "issued" : { "date-parts" : [ [ "2007" ] ] }, "page" : "53-62", "title" : "The contribution of scarid herbivory to seagrass ecosystem dynamics in the Indo-Pacific", "type" : "article-journal", "volume" : "74" }, "uris" : [ "http://www.mendeley.com/documents/?uuid=ab04acc8-b1c5-453d-b9b5-ee0a237d4164" ] } ], "mendeley" : { "formattedCitation" : "(Unsworth et al., 2007)", "plainTextFormattedCitation" : "(Unsworth et al., 2007)", "previouslyFormattedCitation" : "(Unsworth et al., 2007)" }, "properties" : { "noteIndex" : 0 }, "schema" : "https://github.com/citation-style-language/schema/raw/master/csl-citation.json" }</w:instrText>
      </w:r>
      <w:r>
        <w:fldChar w:fldCharType="separate"/>
      </w:r>
      <w:bookmarkStart w:id="8" w:name="__Fieldmark__34_807502902"/>
      <w:bookmarkStart w:id="9" w:name="__Fieldmark__36_3085505453"/>
      <w:r>
        <w:rPr>
          <w:rFonts w:eastAsia="Times New Roman" w:cs="Calibri"/>
          <w:noProof/>
          <w:lang w:val="en-US" w:eastAsia="en-GB"/>
        </w:rPr>
        <w:t>(</w:t>
      </w:r>
      <w:bookmarkStart w:id="10" w:name="__Fieldmark__36_746528969"/>
      <w:r>
        <w:rPr>
          <w:rFonts w:eastAsia="Times New Roman" w:cs="Calibri"/>
          <w:noProof/>
          <w:lang w:val="en-US" w:eastAsia="en-GB"/>
        </w:rPr>
        <w:t>U</w:t>
      </w:r>
      <w:bookmarkStart w:id="11" w:name="__Fieldmark__28_2083819471"/>
      <w:r>
        <w:rPr>
          <w:rFonts w:eastAsia="Times New Roman" w:cs="Calibri"/>
          <w:noProof/>
          <w:lang w:val="en-US" w:eastAsia="en-GB"/>
        </w:rPr>
        <w:t>n</w:t>
      </w:r>
      <w:bookmarkStart w:id="12" w:name="__Fieldmark__2301_353340726"/>
      <w:r>
        <w:rPr>
          <w:rFonts w:eastAsia="Times New Roman" w:cs="Calibri"/>
          <w:noProof/>
          <w:lang w:val="en-US" w:eastAsia="en-GB"/>
        </w:rPr>
        <w:t>s</w:t>
      </w:r>
      <w:bookmarkStart w:id="13" w:name="__Fieldmark__18_133029496"/>
      <w:r>
        <w:rPr>
          <w:rFonts w:eastAsia="Times New Roman" w:cs="Calibri"/>
          <w:noProof/>
          <w:lang w:val="en-US" w:eastAsia="en-GB"/>
        </w:rPr>
        <w:t>w</w:t>
      </w:r>
      <w:bookmarkStart w:id="14" w:name="__Fieldmark__14_316155023"/>
      <w:r>
        <w:rPr>
          <w:rFonts w:eastAsia="Times New Roman" w:cs="Calibri"/>
          <w:noProof/>
          <w:lang w:val="en-US" w:eastAsia="en-GB"/>
        </w:rPr>
        <w:t>o</w:t>
      </w:r>
      <w:bookmarkStart w:id="15" w:name="__Fieldmark__77_1929277862"/>
      <w:r>
        <w:rPr>
          <w:rFonts w:eastAsia="Times New Roman" w:cs="Calibri"/>
          <w:noProof/>
          <w:lang w:val="en-US" w:eastAsia="en-GB"/>
        </w:rPr>
        <w:t>rth et al., 2007)</w:t>
      </w:r>
      <w:r>
        <w:fldChar w:fldCharType="end"/>
      </w:r>
      <w:bookmarkEnd w:id="8"/>
      <w:bookmarkEnd w:id="9"/>
      <w:bookmarkEnd w:id="10"/>
      <w:bookmarkEnd w:id="11"/>
      <w:bookmarkEnd w:id="12"/>
      <w:bookmarkEnd w:id="13"/>
      <w:bookmarkEnd w:id="14"/>
      <w:bookmarkEnd w:id="15"/>
      <w:r>
        <w:rPr>
          <w:rFonts w:eastAsia="Times New Roman" w:cs="Calibri"/>
          <w:lang w:val="en-US" w:eastAsia="en-GB"/>
        </w:rPr>
        <w:t>. Specific parameter values were derived from empirical studies mainly with the Daisy parrotfish (</w:t>
      </w:r>
      <w:proofErr w:type="spellStart"/>
      <w:r>
        <w:rPr>
          <w:rFonts w:eastAsia="Times New Roman" w:cs="Calibri"/>
          <w:i/>
          <w:lang w:val="en-US" w:eastAsia="en-GB"/>
        </w:rPr>
        <w:t>Chlorurus</w:t>
      </w:r>
      <w:proofErr w:type="spellEnd"/>
      <w:r>
        <w:rPr>
          <w:rFonts w:eastAsia="Times New Roman" w:cs="Calibri"/>
          <w:i/>
          <w:lang w:val="en-US" w:eastAsia="en-GB"/>
        </w:rPr>
        <w:t xml:space="preserve"> </w:t>
      </w:r>
      <w:proofErr w:type="spellStart"/>
      <w:r>
        <w:rPr>
          <w:rFonts w:eastAsia="Times New Roman" w:cs="Calibri"/>
          <w:i/>
          <w:lang w:val="en-US" w:eastAsia="en-GB"/>
        </w:rPr>
        <w:t>sordidus</w:t>
      </w:r>
      <w:proofErr w:type="spellEnd"/>
      <w:r>
        <w:rPr>
          <w:rFonts w:eastAsia="Times New Roman" w:cs="Calibri"/>
          <w:lang w:val="en-US" w:eastAsia="en-GB"/>
        </w:rPr>
        <w:t xml:space="preserve">), a ubiquitous and well-studied member of this functional group. </w:t>
      </w:r>
    </w:p>
    <w:p w14:paraId="73FAE131" w14:textId="77777777" w:rsidR="00DA5D86" w:rsidRDefault="0099524D">
      <w:pPr>
        <w:pStyle w:val="WW-Standard"/>
        <w:spacing w:after="0" w:line="480" w:lineRule="auto"/>
        <w:jc w:val="both"/>
        <w:rPr>
          <w:rFonts w:eastAsia="Times New Roman" w:cs="Calibri"/>
          <w:b/>
          <w:sz w:val="24"/>
          <w:szCs w:val="24"/>
          <w:lang w:val="en-US" w:eastAsia="en-GB"/>
        </w:rPr>
      </w:pPr>
      <w:r>
        <w:rPr>
          <w:rFonts w:eastAsia="Times New Roman" w:cs="Calibri"/>
          <w:b/>
          <w:sz w:val="24"/>
          <w:szCs w:val="24"/>
          <w:lang w:val="en-US" w:eastAsia="en-GB"/>
        </w:rPr>
        <w:t>A.1</w:t>
      </w:r>
      <w:r>
        <w:rPr>
          <w:rFonts w:eastAsia="Times New Roman" w:cs="Calibri"/>
          <w:b/>
          <w:sz w:val="24"/>
          <w:szCs w:val="24"/>
          <w:lang w:val="en-US" w:eastAsia="en-GB"/>
        </w:rPr>
        <w:tab/>
        <w:t>Details for entity “fish”</w:t>
      </w:r>
    </w:p>
    <w:p w14:paraId="7A9DF7A1" w14:textId="77777777" w:rsidR="00DA5D86" w:rsidRDefault="0099524D">
      <w:pPr>
        <w:pStyle w:val="WW-Standard"/>
        <w:spacing w:before="120" w:after="0" w:line="480" w:lineRule="auto"/>
        <w:jc w:val="both"/>
        <w:rPr>
          <w:rFonts w:eastAsia="Times New Roman" w:cs="Calibri"/>
          <w:b/>
          <w:lang w:val="en-US" w:eastAsia="en-GB"/>
        </w:rPr>
      </w:pPr>
      <w:r>
        <w:rPr>
          <w:rFonts w:eastAsia="Times New Roman" w:cs="Calibri"/>
          <w:b/>
          <w:lang w:val="en-US" w:eastAsia="en-GB"/>
        </w:rPr>
        <w:t>A.1.1</w:t>
      </w:r>
      <w:r>
        <w:rPr>
          <w:rFonts w:eastAsia="Times New Roman" w:cs="Calibri"/>
          <w:b/>
          <w:lang w:val="en-US" w:eastAsia="en-GB"/>
        </w:rPr>
        <w:tab/>
        <w:t xml:space="preserve">Fish state variables </w:t>
      </w:r>
    </w:p>
    <w:p w14:paraId="1931CBCF" w14:textId="15622B9A" w:rsidR="00DA5D86" w:rsidRPr="004E1B8B"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Spatial coordinates (</w:t>
      </w:r>
      <w:r>
        <w:rPr>
          <w:rFonts w:eastAsia="Times New Roman" w:cs="Calibri"/>
          <w:i/>
          <w:lang w:val="en-US" w:eastAsia="en-GB" w:bidi="hi-IN"/>
        </w:rPr>
        <w:t xml:space="preserve">position) </w:t>
      </w:r>
      <w:r>
        <w:rPr>
          <w:rFonts w:eastAsia="Times New Roman" w:cs="Calibri"/>
          <w:lang w:val="en-US" w:eastAsia="en-GB" w:bidi="hi-IN"/>
        </w:rPr>
        <w:t xml:space="preserve">and velocity (composed of two vectors, </w:t>
      </w:r>
      <w:proofErr w:type="spellStart"/>
      <w:r>
        <w:rPr>
          <w:rFonts w:eastAsia="Times New Roman" w:cs="Calibri"/>
          <w:i/>
          <w:lang w:val="en-US" w:eastAsia="en-GB" w:bidi="hi-IN"/>
        </w:rPr>
        <w:t>velocity.x</w:t>
      </w:r>
      <w:proofErr w:type="spellEnd"/>
      <w:r>
        <w:rPr>
          <w:rFonts w:eastAsia="Times New Roman" w:cs="Calibri"/>
          <w:lang w:val="en-US" w:eastAsia="en-GB" w:bidi="hi-IN"/>
        </w:rPr>
        <w:t xml:space="preserve"> and </w:t>
      </w:r>
      <w:proofErr w:type="spellStart"/>
      <w:proofErr w:type="gramStart"/>
      <w:r>
        <w:rPr>
          <w:rFonts w:eastAsia="Times New Roman" w:cs="Calibri"/>
          <w:i/>
          <w:lang w:val="en-US" w:eastAsia="en-GB" w:bidi="hi-IN"/>
        </w:rPr>
        <w:t>velocity.y</w:t>
      </w:r>
      <w:proofErr w:type="spellEnd"/>
      <w:proofErr w:type="gramEnd"/>
      <w:r>
        <w:rPr>
          <w:rFonts w:eastAsia="Times New Roman" w:cs="Calibri"/>
          <w:lang w:val="en-US" w:eastAsia="en-GB" w:bidi="hi-IN"/>
        </w:rPr>
        <w:t>, in m s </w:t>
      </w:r>
      <w:commentRangeStart w:id="16"/>
      <w:r>
        <w:rPr>
          <w:rFonts w:eastAsia="Times New Roman" w:cs="Calibri"/>
          <w:vertAlign w:val="superscript"/>
          <w:lang w:val="en-US" w:eastAsia="en-GB" w:bidi="hi-IN"/>
        </w:rPr>
        <w:t>-1</w:t>
      </w:r>
      <w:commentRangeEnd w:id="16"/>
      <w:r>
        <w:commentReference w:id="16"/>
      </w:r>
      <w:r>
        <w:rPr>
          <w:rFonts w:eastAsia="Times New Roman" w:cs="Calibri"/>
          <w:lang w:val="en-US" w:eastAsia="en-GB" w:bidi="hi-IN"/>
        </w:rPr>
        <w:t>) to depict individual movement behavior</w:t>
      </w:r>
      <w:r>
        <w:rPr>
          <w:sz w:val="20"/>
          <w:szCs w:val="20"/>
          <w:lang w:val="en-US"/>
        </w:rPr>
        <w:t xml:space="preserve"> </w:t>
      </w:r>
    </w:p>
    <w:p w14:paraId="26648277" w14:textId="77777777" w:rsidR="00DA5D86" w:rsidRDefault="0099524D" w:rsidP="004E1B8B">
      <w:pPr>
        <w:pStyle w:val="WW-Standard"/>
        <w:numPr>
          <w:ilvl w:val="0"/>
          <w:numId w:val="7"/>
        </w:numPr>
        <w:spacing w:after="0" w:line="480" w:lineRule="auto"/>
        <w:jc w:val="both"/>
        <w:rPr>
          <w:lang w:val="en-US"/>
        </w:rPr>
      </w:pPr>
      <w:r>
        <w:rPr>
          <w:rFonts w:eastAsia="Times New Roman" w:cs="Calibri"/>
          <w:lang w:val="en-US" w:eastAsia="en-GB" w:bidi="hi-IN"/>
        </w:rPr>
        <w:t>Body compartments (</w:t>
      </w:r>
      <w:r>
        <w:rPr>
          <w:rFonts w:eastAsia="Times New Roman" w:cs="Calibri"/>
          <w:i/>
          <w:lang w:val="en-US" w:eastAsia="en-GB" w:bidi="hi-IN"/>
        </w:rPr>
        <w:t>gut</w:t>
      </w:r>
      <w:r>
        <w:rPr>
          <w:rFonts w:eastAsia="Times New Roman" w:cs="Calibri"/>
          <w:lang w:val="en-US" w:eastAsia="en-GB" w:bidi="hi-IN"/>
        </w:rPr>
        <w:t xml:space="preserve">, </w:t>
      </w:r>
      <w:proofErr w:type="spellStart"/>
      <w:r>
        <w:rPr>
          <w:rFonts w:eastAsia="Times New Roman" w:cs="Calibri"/>
          <w:i/>
          <w:lang w:val="en-US" w:eastAsia="en-GB" w:bidi="hi-IN"/>
        </w:rPr>
        <w:t>shorttermStorage</w:t>
      </w:r>
      <w:proofErr w:type="spellEnd"/>
      <w:r>
        <w:rPr>
          <w:rFonts w:eastAsia="Times New Roman" w:cs="Calibri"/>
          <w:lang w:val="en-US" w:eastAsia="en-GB" w:bidi="hi-IN"/>
        </w:rPr>
        <w:t xml:space="preserve">, </w:t>
      </w:r>
      <w:proofErr w:type="spellStart"/>
      <w:r>
        <w:rPr>
          <w:rFonts w:eastAsia="Times New Roman" w:cs="Calibri"/>
          <w:i/>
          <w:lang w:val="en-US" w:eastAsia="en-GB" w:bidi="hi-IN"/>
        </w:rPr>
        <w:t>excessStorage</w:t>
      </w:r>
      <w:proofErr w:type="spellEnd"/>
      <w:r>
        <w:rPr>
          <w:rFonts w:eastAsia="Times New Roman" w:cs="Calibri"/>
          <w:lang w:val="en-US" w:eastAsia="en-GB" w:bidi="hi-IN"/>
        </w:rPr>
        <w:t xml:space="preserve">, </w:t>
      </w:r>
      <w:proofErr w:type="spellStart"/>
      <w:r>
        <w:rPr>
          <w:rFonts w:eastAsia="Times New Roman" w:cs="Calibri"/>
          <w:i/>
          <w:lang w:val="en-US" w:eastAsia="en-GB" w:bidi="hi-IN"/>
        </w:rPr>
        <w:t>bodyProtein</w:t>
      </w:r>
      <w:proofErr w:type="spellEnd"/>
      <w:r>
        <w:rPr>
          <w:rFonts w:eastAsia="Times New Roman" w:cs="Calibri"/>
          <w:lang w:val="en-US" w:eastAsia="en-GB" w:bidi="hi-IN"/>
        </w:rPr>
        <w:t xml:space="preserve">, </w:t>
      </w:r>
      <w:proofErr w:type="spellStart"/>
      <w:r>
        <w:rPr>
          <w:rFonts w:eastAsia="Times New Roman" w:cs="Calibri"/>
          <w:i/>
          <w:lang w:val="en-US" w:eastAsia="en-GB" w:bidi="hi-IN"/>
        </w:rPr>
        <w:t>bodyFat</w:t>
      </w:r>
      <w:proofErr w:type="spellEnd"/>
      <w:r>
        <w:rPr>
          <w:rFonts w:eastAsia="Times New Roman" w:cs="Calibri"/>
          <w:lang w:val="en-US" w:eastAsia="en-GB" w:bidi="hi-IN"/>
        </w:rPr>
        <w:t xml:space="preserve">, and a </w:t>
      </w:r>
      <w:proofErr w:type="spellStart"/>
      <w:r>
        <w:rPr>
          <w:rFonts w:eastAsia="Times New Roman" w:cs="Calibri"/>
          <w:i/>
          <w:lang w:val="en-US" w:eastAsia="en-GB" w:bidi="hi-IN"/>
        </w:rPr>
        <w:t>reproductionStorage</w:t>
      </w:r>
      <w:proofErr w:type="spellEnd"/>
      <w:r>
        <w:rPr>
          <w:rFonts w:eastAsia="Times New Roman" w:cs="Calibri"/>
          <w:lang w:val="en-US" w:eastAsia="en-GB" w:bidi="hi-IN"/>
        </w:rPr>
        <w:t>) to model the fish’s bioenergetics</w:t>
      </w:r>
    </w:p>
    <w:p w14:paraId="78EDE6E5" w14:textId="5B4A6335" w:rsidR="00DA5D86" w:rsidRPr="004E1B8B"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Biomass (</w:t>
      </w:r>
      <w:proofErr w:type="spellStart"/>
      <w:r>
        <w:rPr>
          <w:rFonts w:eastAsia="Times New Roman" w:cs="Calibri"/>
          <w:i/>
          <w:lang w:val="en-US" w:eastAsia="en-GB" w:bidi="hi-IN"/>
        </w:rPr>
        <w:t>biomass</w:t>
      </w:r>
      <w:proofErr w:type="spellEnd"/>
      <w:r>
        <w:rPr>
          <w:rFonts w:eastAsia="Times New Roman" w:cs="Calibri"/>
          <w:lang w:val="en-US" w:eastAsia="en-GB" w:bidi="hi-IN"/>
        </w:rPr>
        <w:t xml:space="preserve">, g wet weight) calculation based on energy values of body compartments to determine energy demand and to </w:t>
      </w:r>
      <w:commentRangeStart w:id="17"/>
      <w:r>
        <w:rPr>
          <w:rFonts w:eastAsia="Times New Roman" w:cs="Calibri"/>
          <w:lang w:val="en-US" w:eastAsia="en-GB" w:bidi="hi-IN"/>
        </w:rPr>
        <w:t xml:space="preserve">analyze biomass development on the population level </w:t>
      </w:r>
      <w:commentRangeEnd w:id="17"/>
      <w:r>
        <w:commentReference w:id="17"/>
      </w:r>
    </w:p>
    <w:p w14:paraId="59BFCCF6"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Body length (</w:t>
      </w:r>
      <w:proofErr w:type="spellStart"/>
      <w:r>
        <w:rPr>
          <w:rFonts w:eastAsia="Times New Roman" w:cs="Calibri"/>
          <w:i/>
          <w:lang w:val="en-US" w:eastAsia="en-GB" w:bidi="hi-IN"/>
        </w:rPr>
        <w:t>length</w:t>
      </w:r>
      <w:proofErr w:type="spellEnd"/>
      <w:r>
        <w:rPr>
          <w:rFonts w:eastAsia="Times New Roman" w:cs="Calibri"/>
          <w:lang w:val="en-US" w:eastAsia="en-GB" w:bidi="hi-IN"/>
        </w:rPr>
        <w:t xml:space="preserve">, standard length in cm) calculation based on </w:t>
      </w:r>
      <w:r>
        <w:rPr>
          <w:rFonts w:eastAsia="Times New Roman" w:cs="Calibri"/>
          <w:i/>
          <w:lang w:val="en-US" w:eastAsia="en-GB" w:bidi="hi-IN"/>
        </w:rPr>
        <w:t>biomass</w:t>
      </w:r>
      <w:r>
        <w:rPr>
          <w:rFonts w:eastAsia="Times New Roman" w:cs="Calibri"/>
          <w:lang w:val="en-US" w:eastAsia="en-GB" w:bidi="hi-IN"/>
        </w:rPr>
        <w:t xml:space="preserve"> to allow for length-based sex change and analysis of size-frequency distributions on the population level</w:t>
      </w:r>
    </w:p>
    <w:p w14:paraId="2E26D741" w14:textId="7E025B98" w:rsidR="00DA5D86" w:rsidRPr="004E1B8B"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Age (</w:t>
      </w:r>
      <w:proofErr w:type="spellStart"/>
      <w:r>
        <w:rPr>
          <w:rFonts w:eastAsia="Times New Roman" w:cs="Calibri"/>
          <w:i/>
          <w:lang w:val="en-US" w:eastAsia="en-GB" w:bidi="hi-IN"/>
        </w:rPr>
        <w:t>age</w:t>
      </w:r>
      <w:proofErr w:type="spellEnd"/>
      <w:r>
        <w:rPr>
          <w:rFonts w:eastAsia="Times New Roman" w:cs="Calibri"/>
          <w:lang w:val="en-US" w:eastAsia="en-GB" w:bidi="hi-IN"/>
        </w:rPr>
        <w:t xml:space="preserve">, years) </w:t>
      </w:r>
      <w:commentRangeStart w:id="18"/>
      <w:r>
        <w:rPr>
          <w:rFonts w:eastAsia="Times New Roman" w:cs="Calibri"/>
          <w:lang w:val="en-US" w:eastAsia="en-GB" w:bidi="hi-IN"/>
        </w:rPr>
        <w:t xml:space="preserve">to follow age distributions of fish population </w:t>
      </w:r>
      <w:commentRangeEnd w:id="18"/>
      <w:r>
        <w:commentReference w:id="18"/>
      </w:r>
    </w:p>
    <w:p w14:paraId="231CA2F2"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 xml:space="preserve">Hunger state (Boolean, </w:t>
      </w:r>
      <w:r>
        <w:rPr>
          <w:rFonts w:eastAsia="Times New Roman" w:cs="Calibri"/>
          <w:i/>
          <w:lang w:val="en-US" w:eastAsia="en-GB" w:bidi="hi-IN"/>
        </w:rPr>
        <w:t>hungry</w:t>
      </w:r>
      <w:r>
        <w:rPr>
          <w:rFonts w:eastAsia="Times New Roman" w:cs="Calibri"/>
          <w:lang w:val="en-US" w:eastAsia="en-GB" w:bidi="hi-IN"/>
        </w:rPr>
        <w:t xml:space="preserve"> or </w:t>
      </w:r>
      <w:r>
        <w:rPr>
          <w:rFonts w:eastAsia="Times New Roman" w:cs="Calibri"/>
          <w:i/>
          <w:lang w:val="en-US" w:eastAsia="en-GB" w:bidi="hi-IN"/>
        </w:rPr>
        <w:t>not hungry</w:t>
      </w:r>
      <w:r>
        <w:rPr>
          <w:rFonts w:eastAsia="Times New Roman" w:cs="Calibri"/>
          <w:lang w:val="en-US" w:eastAsia="en-GB" w:bidi="hi-IN"/>
        </w:rPr>
        <w:t>)</w:t>
      </w:r>
      <w:r>
        <w:rPr>
          <w:rFonts w:eastAsia="Times New Roman" w:cs="Calibri"/>
          <w:i/>
          <w:lang w:val="en-US" w:eastAsia="en-GB" w:bidi="hi-IN"/>
        </w:rPr>
        <w:t xml:space="preserve"> </w:t>
      </w:r>
      <w:r>
        <w:rPr>
          <w:rFonts w:eastAsia="Times New Roman" w:cs="Calibri"/>
          <w:lang w:val="en-US" w:eastAsia="en-GB" w:bidi="hi-IN"/>
        </w:rPr>
        <w:t xml:space="preserve">depending on the </w:t>
      </w:r>
      <w:r>
        <w:rPr>
          <w:rFonts w:eastAsia="Times New Roman" w:cs="Calibri"/>
          <w:lang w:val="en-US" w:eastAsia="en-GB"/>
        </w:rPr>
        <w:t>fish’s</w:t>
      </w:r>
      <w:r>
        <w:rPr>
          <w:rFonts w:eastAsia="Times New Roman" w:cs="Calibri"/>
          <w:lang w:val="en-US" w:eastAsia="en-GB" w:bidi="hi-IN"/>
        </w:rPr>
        <w:t xml:space="preserve"> current energy level and gut fullness</w:t>
      </w:r>
    </w:p>
    <w:p w14:paraId="1CA3D896"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lastRenderedPageBreak/>
        <w:t>Movement strategy</w:t>
      </w:r>
      <w:r>
        <w:rPr>
          <w:rFonts w:eastAsia="Times New Roman" w:cs="Calibri"/>
          <w:color w:val="00B0F0"/>
          <w:lang w:val="en-US" w:eastAsia="en-GB" w:bidi="hi-IN"/>
        </w:rPr>
        <w:t xml:space="preserve"> </w:t>
      </w:r>
      <w:r>
        <w:rPr>
          <w:rFonts w:eastAsia="Times New Roman" w:cs="Calibri"/>
          <w:lang w:val="en-US" w:eastAsia="en-GB" w:bidi="hi-IN"/>
        </w:rPr>
        <w:t>(</w:t>
      </w:r>
      <w:proofErr w:type="spellStart"/>
      <w:r>
        <w:rPr>
          <w:rFonts w:eastAsia="Times New Roman" w:cs="Calibri"/>
          <w:i/>
          <w:lang w:val="en-US" w:eastAsia="en-GB" w:bidi="hi-IN"/>
        </w:rPr>
        <w:t>moveMode</w:t>
      </w:r>
      <w:proofErr w:type="spellEnd"/>
      <w:r>
        <w:rPr>
          <w:rFonts w:eastAsia="Times New Roman" w:cs="Calibri"/>
          <w:lang w:val="en-US" w:eastAsia="en-GB" w:bidi="hi-IN"/>
        </w:rPr>
        <w:t xml:space="preserve">: </w:t>
      </w:r>
      <w:r>
        <w:rPr>
          <w:rFonts w:eastAsia="Times New Roman" w:cs="Calibri"/>
          <w:i/>
          <w:lang w:val="en-US" w:eastAsia="en-GB" w:bidi="hi-IN"/>
        </w:rPr>
        <w:t>RANDOM</w:t>
      </w:r>
      <w:r>
        <w:rPr>
          <w:rFonts w:eastAsia="Times New Roman" w:cs="Calibri"/>
          <w:lang w:val="en-US" w:eastAsia="en-GB" w:bidi="hi-IN"/>
        </w:rPr>
        <w:t xml:space="preserve"> or </w:t>
      </w:r>
      <w:r>
        <w:rPr>
          <w:rFonts w:eastAsia="Times New Roman" w:cs="Calibri"/>
          <w:i/>
          <w:lang w:val="en-US" w:eastAsia="en-GB" w:bidi="hi-IN"/>
        </w:rPr>
        <w:t>PERCEPTION</w:t>
      </w:r>
      <w:r>
        <w:rPr>
          <w:rFonts w:eastAsia="Times New Roman" w:cs="Calibri"/>
          <w:lang w:val="en-US" w:eastAsia="en-GB" w:bidi="hi-IN"/>
        </w:rPr>
        <w:t>)</w:t>
      </w:r>
    </w:p>
    <w:p w14:paraId="54B8AE95"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Behavior mode (</w:t>
      </w:r>
      <w:proofErr w:type="spellStart"/>
      <w:r>
        <w:rPr>
          <w:rFonts w:eastAsia="Times New Roman" w:cs="Calibri"/>
          <w:i/>
          <w:lang w:val="en-US" w:eastAsia="en-GB" w:bidi="hi-IN"/>
        </w:rPr>
        <w:t>behaviourMode</w:t>
      </w:r>
      <w:proofErr w:type="spellEnd"/>
      <w:r>
        <w:rPr>
          <w:rFonts w:eastAsia="Times New Roman" w:cs="Calibri"/>
          <w:i/>
          <w:lang w:val="en-US" w:eastAsia="en-GB" w:bidi="hi-IN"/>
        </w:rPr>
        <w:t>:</w:t>
      </w:r>
      <w:r>
        <w:rPr>
          <w:rFonts w:eastAsia="Times New Roman" w:cs="Calibri"/>
          <w:lang w:val="en-US" w:eastAsia="en-GB" w:bidi="hi-IN"/>
        </w:rPr>
        <w:t xml:space="preserve"> </w:t>
      </w:r>
      <w:r>
        <w:rPr>
          <w:rFonts w:eastAsia="Times New Roman" w:cs="Calibri"/>
          <w:i/>
          <w:lang w:val="en-US" w:eastAsia="en-GB" w:bidi="hi-IN"/>
        </w:rPr>
        <w:t>FORAGING</w:t>
      </w:r>
      <w:r>
        <w:rPr>
          <w:rFonts w:eastAsia="Times New Roman" w:cs="Calibri"/>
          <w:lang w:val="en-US" w:eastAsia="en-GB" w:bidi="hi-IN"/>
        </w:rPr>
        <w:t xml:space="preserve">, </w:t>
      </w:r>
      <w:r>
        <w:rPr>
          <w:rFonts w:eastAsia="Times New Roman" w:cs="Calibri"/>
          <w:i/>
          <w:lang w:val="en-US" w:eastAsia="en-GB" w:bidi="hi-IN"/>
        </w:rPr>
        <w:t>RESTING</w:t>
      </w:r>
      <w:r>
        <w:rPr>
          <w:rFonts w:eastAsia="Times New Roman" w:cs="Calibri"/>
          <w:lang w:val="en-US" w:eastAsia="en-GB" w:bidi="hi-IN"/>
        </w:rPr>
        <w:t xml:space="preserve">, or </w:t>
      </w:r>
      <w:r>
        <w:rPr>
          <w:rFonts w:eastAsia="Times New Roman" w:cs="Calibri"/>
          <w:i/>
          <w:lang w:val="en-US" w:eastAsia="en-GB" w:bidi="hi-IN"/>
        </w:rPr>
        <w:t>MIGRATING</w:t>
      </w:r>
      <w:r>
        <w:rPr>
          <w:rFonts w:eastAsia="Times New Roman" w:cs="Calibri"/>
          <w:lang w:val="en-US" w:eastAsia="en-GB" w:bidi="hi-IN"/>
        </w:rPr>
        <w:t>) depending on diel cycle</w:t>
      </w:r>
    </w:p>
    <w:p w14:paraId="4C0E7DE5"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Maturity state (</w:t>
      </w:r>
      <w:r>
        <w:rPr>
          <w:rFonts w:eastAsia="Times New Roman" w:cs="Calibri"/>
          <w:i/>
          <w:lang w:val="en-US" w:eastAsia="en-GB" w:bidi="hi-IN"/>
        </w:rPr>
        <w:t>sex</w:t>
      </w:r>
      <w:r>
        <w:rPr>
          <w:rFonts w:eastAsia="Times New Roman" w:cs="Calibri"/>
          <w:lang w:val="en-US" w:eastAsia="en-GB" w:bidi="hi-IN"/>
        </w:rPr>
        <w:t xml:space="preserve">: </w:t>
      </w:r>
      <w:r>
        <w:rPr>
          <w:rFonts w:eastAsia="Times New Roman" w:cs="Calibri"/>
          <w:i/>
          <w:lang w:val="en-US" w:eastAsia="en-GB" w:bidi="hi-IN"/>
        </w:rPr>
        <w:t>JUVENILE, FEMALE or MALE</w:t>
      </w:r>
      <w:r>
        <w:rPr>
          <w:rFonts w:eastAsia="Times New Roman" w:cs="Calibri"/>
          <w:lang w:val="en-US" w:eastAsia="en-GB" w:bidi="hi-IN"/>
        </w:rPr>
        <w:t xml:space="preserve">) depending on life phase and </w:t>
      </w:r>
      <w:proofErr w:type="spellStart"/>
      <w:r>
        <w:rPr>
          <w:rFonts w:eastAsia="Times New Roman" w:cs="Calibri"/>
          <w:i/>
          <w:lang w:val="en-US" w:eastAsia="en-GB" w:bidi="hi-IN"/>
        </w:rPr>
        <w:t>sexChangeMode</w:t>
      </w:r>
      <w:proofErr w:type="spellEnd"/>
      <w:r>
        <w:rPr>
          <w:rFonts w:eastAsia="Times New Roman" w:cs="Calibri"/>
          <w:i/>
          <w:lang w:val="en-US" w:eastAsia="en-GB" w:bidi="hi-IN"/>
        </w:rPr>
        <w:t xml:space="preserve"> </w:t>
      </w:r>
      <w:r>
        <w:rPr>
          <w:rFonts w:eastAsia="Times New Roman" w:cs="Calibri"/>
          <w:lang w:val="en-US" w:eastAsia="en-GB" w:bidi="hi-IN"/>
        </w:rPr>
        <w:t>and to regulate reproduction processes</w:t>
      </w:r>
    </w:p>
    <w:p w14:paraId="63008604" w14:textId="722F7926" w:rsidR="00DA5D86" w:rsidRPr="004E1B8B" w:rsidRDefault="0099524D" w:rsidP="004E1B8B">
      <w:pPr>
        <w:pStyle w:val="WW-Standard"/>
        <w:numPr>
          <w:ilvl w:val="0"/>
          <w:numId w:val="7"/>
        </w:numPr>
        <w:spacing w:after="0" w:line="480" w:lineRule="auto"/>
        <w:jc w:val="both"/>
        <w:rPr>
          <w:lang w:val="en-US"/>
        </w:rPr>
      </w:pPr>
      <w:r>
        <w:rPr>
          <w:rFonts w:eastAsia="Times New Roman" w:cs="Calibri"/>
          <w:lang w:val="en-US" w:eastAsia="en-GB" w:bidi="hi-IN"/>
        </w:rPr>
        <w:t>Life phase (</w:t>
      </w:r>
      <w:proofErr w:type="spellStart"/>
      <w:r>
        <w:rPr>
          <w:rFonts w:eastAsia="Times New Roman" w:cs="Calibri"/>
          <w:i/>
          <w:lang w:val="en-US" w:eastAsia="en-GB" w:bidi="hi-IN"/>
        </w:rPr>
        <w:t>phase</w:t>
      </w:r>
      <w:proofErr w:type="spellEnd"/>
      <w:r>
        <w:rPr>
          <w:rFonts w:eastAsia="Times New Roman" w:cs="Calibri"/>
          <w:lang w:val="en-US" w:eastAsia="en-GB" w:bidi="hi-IN"/>
        </w:rPr>
        <w:t xml:space="preserve">: </w:t>
      </w:r>
      <w:proofErr w:type="spellStart"/>
      <w:r>
        <w:rPr>
          <w:rFonts w:eastAsia="Times New Roman" w:cs="Calibri"/>
          <w:i/>
          <w:lang w:val="en-US" w:eastAsia="en-GB" w:bidi="hi-IN"/>
        </w:rPr>
        <w:t>initialPhase</w:t>
      </w:r>
      <w:proofErr w:type="spellEnd"/>
      <w:r>
        <w:rPr>
          <w:rFonts w:eastAsia="Times New Roman" w:cs="Calibri"/>
          <w:i/>
          <w:lang w:val="en-US" w:eastAsia="en-GB" w:bidi="hi-IN"/>
        </w:rPr>
        <w:t xml:space="preserve"> or </w:t>
      </w:r>
      <w:proofErr w:type="spellStart"/>
      <w:r>
        <w:rPr>
          <w:rFonts w:eastAsia="Times New Roman" w:cs="Calibri"/>
          <w:i/>
          <w:lang w:val="en-US" w:eastAsia="en-GB" w:bidi="hi-IN"/>
        </w:rPr>
        <w:t>terminalPhase</w:t>
      </w:r>
      <w:proofErr w:type="spellEnd"/>
      <w:r>
        <w:rPr>
          <w:rFonts w:eastAsia="Times New Roman" w:cs="Calibri"/>
          <w:lang w:val="en-US" w:eastAsia="en-GB" w:bidi="hi-IN"/>
        </w:rPr>
        <w:t>)</w:t>
      </w:r>
      <w:r>
        <w:rPr>
          <w:rFonts w:eastAsia="Times New Roman" w:cs="Calibri"/>
          <w:i/>
          <w:lang w:val="en-US" w:eastAsia="en-GB" w:bidi="hi-IN"/>
        </w:rPr>
        <w:t xml:space="preserve"> </w:t>
      </w:r>
      <w:r>
        <w:rPr>
          <w:rFonts w:eastAsia="Times New Roman" w:cs="Calibri"/>
          <w:lang w:val="en-US" w:eastAsia="en-GB" w:bidi="hi-IN"/>
        </w:rPr>
        <w:t xml:space="preserve">changes based on length-phase parameter for hermaphrodite fish species (note: individuals of gonochoristic species keep their initial sexes and only change from JUVENILE to an adult phase (i.e. (reproductive) </w:t>
      </w:r>
      <w:r>
        <w:rPr>
          <w:rFonts w:eastAsia="Times New Roman" w:cs="Calibri"/>
          <w:i/>
          <w:lang w:val="en-US" w:eastAsia="en-GB" w:bidi="hi-IN"/>
        </w:rPr>
        <w:t>INITIAL phase</w:t>
      </w:r>
      <w:r>
        <w:rPr>
          <w:rFonts w:eastAsia="Times New Roman" w:cs="Calibri"/>
          <w:lang w:val="en-US" w:eastAsia="en-GB" w:bidi="hi-IN"/>
        </w:rPr>
        <w:t xml:space="preserve"> in our model)</w:t>
      </w:r>
    </w:p>
    <w:p w14:paraId="262240C4"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Sex change (</w:t>
      </w:r>
      <w:proofErr w:type="spellStart"/>
      <w:r>
        <w:rPr>
          <w:rFonts w:eastAsia="Times New Roman" w:cs="Calibri"/>
          <w:i/>
          <w:lang w:val="en-US" w:eastAsia="en-GB" w:bidi="hi-IN"/>
        </w:rPr>
        <w:t>sexChangeMode</w:t>
      </w:r>
      <w:proofErr w:type="spellEnd"/>
      <w:r>
        <w:rPr>
          <w:rFonts w:eastAsia="Times New Roman" w:cs="Calibri"/>
          <w:lang w:val="en-US" w:eastAsia="en-GB" w:bidi="hi-IN"/>
        </w:rPr>
        <w:t xml:space="preserve">: </w:t>
      </w:r>
      <w:r>
        <w:rPr>
          <w:rFonts w:eastAsia="Times New Roman" w:cs="Calibri"/>
          <w:i/>
          <w:lang w:val="en-US" w:eastAsia="en-GB" w:bidi="hi-IN"/>
        </w:rPr>
        <w:t>PROTOGYNOUS, PROTANDROUS</w:t>
      </w:r>
      <w:r>
        <w:rPr>
          <w:rFonts w:eastAsia="Times New Roman" w:cs="Calibri"/>
          <w:lang w:val="en-US" w:eastAsia="en-GB" w:bidi="hi-IN"/>
        </w:rPr>
        <w:t xml:space="preserve"> or </w:t>
      </w:r>
      <w:r>
        <w:rPr>
          <w:rFonts w:eastAsia="Times New Roman" w:cs="Calibri"/>
          <w:i/>
          <w:lang w:val="en-US" w:eastAsia="en-GB" w:bidi="hi-IN"/>
        </w:rPr>
        <w:t>GONOCHROISTIC</w:t>
      </w:r>
      <w:r>
        <w:rPr>
          <w:rFonts w:eastAsia="Times New Roman" w:cs="Calibri"/>
          <w:lang w:val="en-US" w:eastAsia="en-GB" w:bidi="hi-IN"/>
        </w:rPr>
        <w:t>) to allow for different reproductive strategies typical of reef fishes</w:t>
      </w:r>
    </w:p>
    <w:p w14:paraId="0B1B559B" w14:textId="77777777" w:rsidR="00DA5D86" w:rsidRDefault="0099524D" w:rsidP="004E1B8B">
      <w:pPr>
        <w:pStyle w:val="WW-Standard"/>
        <w:numPr>
          <w:ilvl w:val="0"/>
          <w:numId w:val="7"/>
        </w:numPr>
        <w:spacing w:after="0" w:line="480" w:lineRule="auto"/>
        <w:jc w:val="both"/>
        <w:rPr>
          <w:rFonts w:eastAsia="Times New Roman" w:cs="Calibri"/>
          <w:lang w:val="en-US" w:eastAsia="en-GB" w:bidi="hi-IN"/>
        </w:rPr>
      </w:pPr>
      <w:r>
        <w:rPr>
          <w:rFonts w:eastAsia="Times New Roman" w:cs="Calibri"/>
          <w:lang w:val="en-US" w:eastAsia="en-GB" w:bidi="hi-IN"/>
        </w:rPr>
        <w:t>Feeding guild (</w:t>
      </w:r>
      <w:proofErr w:type="spellStart"/>
      <w:r>
        <w:rPr>
          <w:rFonts w:eastAsia="Times New Roman" w:cs="Calibri"/>
          <w:i/>
          <w:lang w:val="en-US" w:eastAsia="en-GB" w:bidi="hi-IN"/>
        </w:rPr>
        <w:t>feedingGuild</w:t>
      </w:r>
      <w:proofErr w:type="spellEnd"/>
      <w:r>
        <w:rPr>
          <w:rFonts w:eastAsia="Times New Roman" w:cs="Calibri"/>
          <w:lang w:val="en-US" w:eastAsia="en-GB" w:bidi="hi-IN"/>
        </w:rPr>
        <w:t xml:space="preserve">: </w:t>
      </w:r>
      <w:r>
        <w:rPr>
          <w:rFonts w:eastAsia="Times New Roman" w:cs="Calibri"/>
          <w:i/>
          <w:lang w:val="en-US" w:eastAsia="en-GB" w:bidi="hi-IN"/>
        </w:rPr>
        <w:t>HERBIVORE</w:t>
      </w:r>
      <w:r>
        <w:rPr>
          <w:rFonts w:eastAsia="Times New Roman" w:cs="Calibri"/>
          <w:lang w:val="en-US" w:eastAsia="en-GB" w:bidi="hi-IN"/>
        </w:rPr>
        <w:t xml:space="preserve">, </w:t>
      </w:r>
      <w:r>
        <w:rPr>
          <w:rFonts w:eastAsia="Times New Roman" w:cs="Calibri"/>
          <w:i/>
          <w:lang w:val="en-US" w:eastAsia="en-GB" w:bidi="hi-IN"/>
        </w:rPr>
        <w:t>PISCIVORE</w:t>
      </w:r>
      <w:r>
        <w:rPr>
          <w:rFonts w:eastAsia="Times New Roman" w:cs="Calibri"/>
          <w:lang w:val="en-US" w:eastAsia="en-GB" w:bidi="hi-IN"/>
        </w:rPr>
        <w:t xml:space="preserve"> (incl. invertebrate-feeders), </w:t>
      </w:r>
      <w:r>
        <w:rPr>
          <w:rFonts w:eastAsia="Times New Roman" w:cs="Calibri"/>
          <w:i/>
          <w:lang w:val="en-US" w:eastAsia="en-GB" w:bidi="hi-IN"/>
        </w:rPr>
        <w:t>OMNIVORE, PLANKTIVORE, DETRIVORE</w:t>
      </w:r>
      <w:r>
        <w:rPr>
          <w:rFonts w:eastAsia="Times New Roman" w:cs="Calibri"/>
          <w:lang w:val="en-US" w:eastAsia="en-GB" w:bidi="hi-IN"/>
        </w:rPr>
        <w:t>) defined as a functional group based on feeding behavior</w:t>
      </w:r>
    </w:p>
    <w:p w14:paraId="32AFC9D7" w14:textId="77777777" w:rsidR="00DA5D86" w:rsidRDefault="0099524D">
      <w:pPr>
        <w:pStyle w:val="WW-Standard"/>
        <w:spacing w:before="120" w:after="0" w:line="480" w:lineRule="auto"/>
        <w:jc w:val="both"/>
        <w:rPr>
          <w:rFonts w:eastAsia="Times New Roman" w:cs="Calibri"/>
          <w:b/>
          <w:lang w:val="en-US" w:eastAsia="en-GB" w:bidi="hi-IN"/>
        </w:rPr>
      </w:pPr>
      <w:r>
        <w:rPr>
          <w:rFonts w:eastAsia="Times New Roman" w:cs="Calibri"/>
          <w:b/>
          <w:lang w:val="en-US" w:eastAsia="en-GB" w:bidi="hi-IN"/>
        </w:rPr>
        <w:t>A.1.2</w:t>
      </w:r>
      <w:r>
        <w:rPr>
          <w:rFonts w:eastAsia="Times New Roman" w:cs="Calibri"/>
          <w:b/>
          <w:lang w:val="en-US" w:eastAsia="en-GB" w:bidi="hi-IN"/>
        </w:rPr>
        <w:tab/>
        <w:t>Activity repertoire (sorted by execution order)</w:t>
      </w:r>
    </w:p>
    <w:p w14:paraId="1CDF0F3B" w14:textId="77777777" w:rsidR="00DA5D86" w:rsidRDefault="0099524D" w:rsidP="004E1B8B">
      <w:pPr>
        <w:pStyle w:val="WW-Standard"/>
        <w:numPr>
          <w:ilvl w:val="0"/>
          <w:numId w:val="2"/>
        </w:numPr>
        <w:spacing w:after="0" w:line="480" w:lineRule="auto"/>
        <w:jc w:val="both"/>
        <w:rPr>
          <w:rFonts w:eastAsia="Times New Roman" w:cs="Calibri"/>
          <w:lang w:val="en-US" w:eastAsia="en-GB" w:bidi="hi-IN"/>
        </w:rPr>
      </w:pPr>
      <w:r>
        <w:rPr>
          <w:rFonts w:eastAsia="Times New Roman" w:cs="Calibri"/>
          <w:lang w:val="en-US" w:eastAsia="en-GB" w:bidi="hi-IN"/>
        </w:rPr>
        <w:t>Moving</w:t>
      </w:r>
    </w:p>
    <w:p w14:paraId="345800E8" w14:textId="77777777" w:rsidR="00DA5D86" w:rsidRDefault="0099524D" w:rsidP="004E1B8B">
      <w:pPr>
        <w:pStyle w:val="WW-Standard"/>
        <w:numPr>
          <w:ilvl w:val="0"/>
          <w:numId w:val="2"/>
        </w:numPr>
        <w:spacing w:after="0" w:line="480" w:lineRule="auto"/>
        <w:jc w:val="both"/>
        <w:rPr>
          <w:rFonts w:eastAsia="Times New Roman" w:cs="Calibri"/>
          <w:lang w:val="en-US" w:eastAsia="en-GB" w:bidi="hi-IN"/>
        </w:rPr>
      </w:pPr>
      <w:r>
        <w:rPr>
          <w:rFonts w:eastAsia="Times New Roman" w:cs="Calibri"/>
          <w:lang w:val="en-US" w:eastAsia="en-GB" w:bidi="hi-IN"/>
        </w:rPr>
        <w:t>Feeding (food intake)</w:t>
      </w:r>
    </w:p>
    <w:p w14:paraId="2F27A025" w14:textId="77777777" w:rsidR="00DA5D86" w:rsidRDefault="0099524D" w:rsidP="004E1B8B">
      <w:pPr>
        <w:pStyle w:val="WW-Standard"/>
        <w:numPr>
          <w:ilvl w:val="0"/>
          <w:numId w:val="2"/>
        </w:numPr>
        <w:spacing w:after="0" w:line="480" w:lineRule="auto"/>
        <w:jc w:val="both"/>
        <w:rPr>
          <w:rFonts w:eastAsia="Times New Roman" w:cs="Calibri"/>
          <w:lang w:val="en-US" w:eastAsia="en-GB" w:bidi="hi-IN"/>
        </w:rPr>
      </w:pPr>
      <w:r>
        <w:rPr>
          <w:rFonts w:eastAsia="Times New Roman" w:cs="Calibri"/>
          <w:lang w:val="en-US" w:eastAsia="en-GB" w:bidi="hi-IN"/>
        </w:rPr>
        <w:t>Growing (digestion, energy budget including activity costs, somatic growth)</w:t>
      </w:r>
    </w:p>
    <w:p w14:paraId="1E377972" w14:textId="77777777" w:rsidR="00DA5D86" w:rsidRDefault="0099524D" w:rsidP="004E1B8B">
      <w:pPr>
        <w:pStyle w:val="WW-Standard"/>
        <w:numPr>
          <w:ilvl w:val="0"/>
          <w:numId w:val="2"/>
        </w:numPr>
        <w:spacing w:after="0" w:line="480" w:lineRule="auto"/>
        <w:jc w:val="both"/>
        <w:rPr>
          <w:rFonts w:eastAsia="Times New Roman" w:cs="Calibri"/>
          <w:lang w:val="en-US" w:eastAsia="en-GB"/>
        </w:rPr>
      </w:pPr>
      <w:r>
        <w:rPr>
          <w:rFonts w:eastAsia="Times New Roman" w:cs="Calibri"/>
          <w:lang w:val="en-US" w:eastAsia="en-GB" w:bidi="hi-IN"/>
        </w:rPr>
        <w:t>Reproducing (reproduction costs and creation of offspring)</w:t>
      </w:r>
    </w:p>
    <w:p w14:paraId="513AC143" w14:textId="405475FF" w:rsidR="00DA5D86" w:rsidRDefault="0099524D">
      <w:pPr>
        <w:pStyle w:val="WW-Standard"/>
        <w:spacing w:after="0" w:line="480" w:lineRule="auto"/>
        <w:jc w:val="both"/>
        <w:rPr>
          <w:rFonts w:eastAsia="Times New Roman" w:cs="Calibri"/>
          <w:lang w:val="en-US" w:eastAsia="en-GB"/>
        </w:rPr>
      </w:pPr>
      <w:r>
        <w:rPr>
          <w:rFonts w:eastAsia="Times New Roman" w:cs="Calibri"/>
          <w:lang w:val="en-US" w:eastAsia="en-GB"/>
        </w:rPr>
        <w:t>All processes in a fish’s life loop described below were updated e</w:t>
      </w:r>
      <w:commentRangeStart w:id="19"/>
      <w:r>
        <w:rPr>
          <w:rFonts w:eastAsia="Times New Roman" w:cs="Calibri"/>
          <w:lang w:val="en-US" w:eastAsia="en-GB"/>
        </w:rPr>
        <w:t>very time step u</w:t>
      </w:r>
      <w:commentRangeEnd w:id="19"/>
      <w:r>
        <w:commentReference w:id="19"/>
      </w:r>
      <w:r>
        <w:rPr>
          <w:rFonts w:eastAsia="Times New Roman" w:cs="Calibri"/>
          <w:lang w:val="en-US" w:eastAsia="en-GB"/>
        </w:rPr>
        <w:t xml:space="preserve">nless stated otherwise. </w:t>
      </w:r>
    </w:p>
    <w:p w14:paraId="5614FFAE" w14:textId="77777777" w:rsidR="00DA5D86" w:rsidRDefault="0099524D">
      <w:pPr>
        <w:pStyle w:val="WW-Standard"/>
        <w:spacing w:before="120" w:after="0" w:line="480" w:lineRule="auto"/>
        <w:jc w:val="both"/>
        <w:rPr>
          <w:rFonts w:eastAsia="Times New Roman" w:cs="Calibri"/>
          <w:b/>
          <w:lang w:val="en-US" w:eastAsia="en-GB"/>
        </w:rPr>
      </w:pPr>
      <w:r>
        <w:rPr>
          <w:rFonts w:eastAsia="Times New Roman" w:cs="Calibri"/>
          <w:b/>
          <w:lang w:val="en-US" w:eastAsia="en-GB"/>
        </w:rPr>
        <w:t xml:space="preserve">A.1.2.1 Moving </w:t>
      </w:r>
    </w:p>
    <w:p w14:paraId="7EA195F7" w14:textId="1B3CC391" w:rsidR="00DA5D86" w:rsidRDefault="0099524D">
      <w:pPr>
        <w:pStyle w:val="WW-Standard"/>
        <w:spacing w:after="0" w:line="480" w:lineRule="auto"/>
        <w:jc w:val="both"/>
      </w:pPr>
      <w:r>
        <w:rPr>
          <w:rFonts w:eastAsia="Times New Roman" w:cs="Calibri"/>
          <w:lang w:val="en-US" w:eastAsia="en-GB"/>
        </w:rPr>
        <w:t xml:space="preserve">Determined by the abiotic factor </w:t>
      </w:r>
      <w:r>
        <w:rPr>
          <w:rFonts w:eastAsia="Times New Roman" w:cs="Calibri"/>
          <w:i/>
          <w:lang w:val="en-US" w:eastAsia="en-GB"/>
        </w:rPr>
        <w:t>daytime</w:t>
      </w:r>
      <w:r>
        <w:rPr>
          <w:rFonts w:eastAsia="Times New Roman" w:cs="Calibri"/>
          <w:lang w:val="en-US" w:eastAsia="en-GB"/>
        </w:rPr>
        <w:t xml:space="preserve"> (see A.2.3 for details) as the major constraint of a fish’s diel activity and its movement behavior, the diurnal model fish was either foraging (day), resting (night), or migrating from resting to feeding areas (sunrise) or vice versa (sunset). These three different behavior modes (</w:t>
      </w:r>
      <w:r>
        <w:rPr>
          <w:rFonts w:eastAsia="Times New Roman" w:cs="Calibri"/>
          <w:i/>
          <w:lang w:val="en-US" w:eastAsia="en-GB"/>
        </w:rPr>
        <w:t>FORAGING</w:t>
      </w:r>
      <w:r>
        <w:rPr>
          <w:rFonts w:eastAsia="Times New Roman" w:cs="Calibri"/>
          <w:lang w:val="en-US" w:eastAsia="en-GB"/>
        </w:rPr>
        <w:t>,</w:t>
      </w:r>
      <w:r>
        <w:rPr>
          <w:rFonts w:eastAsia="Times New Roman" w:cs="Calibri"/>
          <w:i/>
          <w:lang w:val="en-US" w:eastAsia="en-GB"/>
        </w:rPr>
        <w:t xml:space="preserve"> RESTING</w:t>
      </w:r>
      <w:r>
        <w:rPr>
          <w:rFonts w:eastAsia="Times New Roman" w:cs="Calibri"/>
          <w:lang w:val="en-US" w:eastAsia="en-GB"/>
        </w:rPr>
        <w:t xml:space="preserve">, and </w:t>
      </w:r>
      <w:r>
        <w:rPr>
          <w:rFonts w:eastAsia="Times New Roman" w:cs="Calibri"/>
          <w:i/>
          <w:lang w:val="en-US" w:eastAsia="en-GB"/>
        </w:rPr>
        <w:t>MIGRATING</w:t>
      </w:r>
      <w:r>
        <w:rPr>
          <w:rFonts w:eastAsia="Times New Roman" w:cs="Calibri"/>
          <w:lang w:val="en-US" w:eastAsia="en-GB"/>
        </w:rPr>
        <w:t>) were each associated with a different speed factor (</w:t>
      </w:r>
      <w:r>
        <w:rPr>
          <w:rFonts w:eastAsia="Times New Roman" w:cs="Calibri"/>
          <w:i/>
          <w:lang w:val="en-US" w:eastAsia="en-GB"/>
        </w:rPr>
        <w:t>speed</w:t>
      </w:r>
      <w:r>
        <w:rPr>
          <w:rFonts w:eastAsia="Times New Roman" w:cs="Calibri"/>
          <w:lang w:val="en-US" w:eastAsia="en-GB"/>
        </w:rPr>
        <w:t xml:space="preserve">, in body length per second to change dynamically with a fish’s body size) and thus varying energy costs (net cost of swimming in kJ, see A.1.2.3 for details on calculation): </w:t>
      </w:r>
      <w:proofErr w:type="spellStart"/>
      <w:r>
        <w:rPr>
          <w:rFonts w:eastAsia="Times New Roman" w:cs="Calibri"/>
          <w:i/>
          <w:lang w:val="en-US" w:eastAsia="en-GB"/>
        </w:rPr>
        <w:t>foragingSpeedFactor</w:t>
      </w:r>
      <w:proofErr w:type="spellEnd"/>
      <w:r>
        <w:rPr>
          <w:rFonts w:eastAsia="Times New Roman" w:cs="Calibri"/>
          <w:i/>
          <w:lang w:val="en-US" w:eastAsia="en-GB"/>
        </w:rPr>
        <w:t xml:space="preserve"> </w:t>
      </w:r>
      <w:r>
        <w:rPr>
          <w:rFonts w:eastAsia="Times New Roman" w:cs="Calibri"/>
          <w:lang w:val="en-US" w:eastAsia="en-GB"/>
        </w:rPr>
        <w:t>was set to 2.1 [BL s</w:t>
      </w:r>
      <w:r>
        <w:rPr>
          <w:rFonts w:eastAsia="Times New Roman" w:cs="Calibri"/>
          <w:vertAlign w:val="superscript"/>
          <w:lang w:val="en-US" w:eastAsia="en-GB"/>
        </w:rPr>
        <w:t>-1</w:t>
      </w:r>
      <w:r>
        <w:rPr>
          <w:rFonts w:eastAsia="Times New Roman" w:cs="Calibri"/>
          <w:lang w:val="en-US" w:eastAsia="en-GB"/>
        </w:rPr>
        <w:t xml:space="preserve">] (following </w:t>
      </w:r>
      <w:r>
        <w:fldChar w:fldCharType="begin" w:fldLock="1"/>
      </w:r>
      <w:r>
        <w:instrText>ADDIN CSL_CITATION { "citationItems" : [ { "id" : "ITEM-1", "itemData" : { "ISBN" : "0022-0949", "ISSN" : "0022-0949", "PMID" : "11948202", "abstract" : "To determine the energetic costs of rigid-body, median or paired-fin (MPF) swimming versus undulatory, body-caudal fin (BCF) swimming, we measured oxygen consumption as a function of swimming speed in two MPF swimming specialists, Schlegel's parrotfish and Picasso triggerfish. The parrotfish swam exclusively with the pectoral fins at prolonged swimming speeds up to 3.2 total lengths per second (L s(-1); 30 min critical swimming speed, U(crit)). At higher speeds, gait transferred to a burst-and-coast BCF swimming mode that resulted in rapid fatigue. The triggerfish swam using undulations of the soft dorsal and anal fins up to 1.5 L s(-1), beyond which BCF undulations were recruited intermittently. BCF swimming was used continuously above 3.5 L s(-1), and was accompanied by synchronous undulations of the dorsal and anal fins. The triggerfish were capable of high, prolonged swimming speeds of up to 4.1 L s(-1) (30 min U(crit)). In both species, the rates of increase in oxygen consumption with swimming speed were higher during BCF swimming than during rigid-body MPF swimming. Our results indicate that, for these species, undulatory swimming is energetically more costly than rigid-body swimming, and therefore support the hypothesis that MPF swimming is more efficient. In addition, use of the BCF gait at higher swimming speed increased the cost of transport in both species beyond that predicted for MPF swimming at the same speeds. This suggests that, unlike for terrestrial locomotion, gait transition in fishes does not occur to reduce energetic costs, but to increase recruitable muscle mass and propulsive surfaces. The appropriate use of the power and exponential functions to model swimming energetics is also discussed.", "author" : [ { "dropping-particle" : "", "family" : "Korsmeyer", "given" : "Keith E", "non-dropping-particle" : "", "parse-names" : false, "suffix" : "" }, { "dropping-particle" : "", "family" : "Steffensen", "given" : "John Fleng", "non-dropping-particle" : "", "parse-names" : false, "suffix" : "" }, { "dropping-particle" : "", "family" : "Herskin", "given" : "Jannik", "non-dropping-particle" : "", "parse-names" : false, "suffix" : "" } ], "container-title" : "The Journal of experimental biology", "id" : "ITEM-1", "issue" : "Pt 9", "issued" : { "date-parts" : [ [ "2002" ] ] }, "page" : "1253-1263", "title" : "Energetics of median and paired fin swimming, body and caudal fin swimming, and gait transition in parrotfish (Scarus schlegeli) and triggerfish (Rhinecanthus aculeatus).", "type" : "article-journal", "volume" : "205" }, "uris" : [ "http://www.mendeley.com/documents/?uuid=4eef4473-32c2-486e-bdce-1cd53992eec5" ] } ], "mendeley" : { "formattedCitation" : "(Korsmeyer et al., 2002)", "plainTextFormattedCitation" : "(Korsmeyer et al., 2002)", "previouslyFormattedCitation" : "(Korsmeyer et al., 2002)" }, "properties" : { "noteIndex" : 0 }, "schema" : "https://github.com/citation-style-language/schema/raw/master/csl-citation.json" }</w:instrText>
      </w:r>
      <w:r>
        <w:fldChar w:fldCharType="separate"/>
      </w:r>
      <w:bookmarkStart w:id="20" w:name="__Fieldmark__188_807502902"/>
      <w:bookmarkStart w:id="21" w:name="__Fieldmark__198_3085505453"/>
      <w:r>
        <w:rPr>
          <w:rFonts w:eastAsia="Times New Roman" w:cs="Calibri"/>
          <w:noProof/>
          <w:lang w:val="en-US" w:eastAsia="en-GB"/>
        </w:rPr>
        <w:t>(</w:t>
      </w:r>
      <w:bookmarkStart w:id="22" w:name="__Fieldmark__198_746528969"/>
      <w:r>
        <w:rPr>
          <w:rFonts w:eastAsia="Times New Roman" w:cs="Calibri"/>
          <w:noProof/>
          <w:lang w:val="en-US" w:eastAsia="en-GB"/>
        </w:rPr>
        <w:t>K</w:t>
      </w:r>
      <w:bookmarkStart w:id="23" w:name="__Fieldmark__194_2083819471"/>
      <w:r>
        <w:rPr>
          <w:rFonts w:eastAsia="Times New Roman" w:cs="Calibri"/>
          <w:noProof/>
          <w:lang w:val="en-US" w:eastAsia="en-GB"/>
        </w:rPr>
        <w:t>orsmeyer et al., 2002)</w:t>
      </w:r>
      <w:r>
        <w:fldChar w:fldCharType="end"/>
      </w:r>
      <w:bookmarkStart w:id="24" w:name="__Fieldmark__158_316155023"/>
      <w:bookmarkStart w:id="25" w:name="__Fieldmark__406_1929277862"/>
      <w:bookmarkStart w:id="26" w:name="__Fieldmark__2453_353340726"/>
      <w:bookmarkStart w:id="27" w:name="__Fieldmark__166_133029496"/>
      <w:bookmarkEnd w:id="20"/>
      <w:bookmarkEnd w:id="21"/>
      <w:bookmarkEnd w:id="22"/>
      <w:bookmarkEnd w:id="23"/>
      <w:bookmarkEnd w:id="24"/>
      <w:bookmarkEnd w:id="25"/>
      <w:bookmarkEnd w:id="26"/>
      <w:bookmarkEnd w:id="27"/>
      <w:r>
        <w:rPr>
          <w:rFonts w:eastAsia="Times New Roman" w:cs="Calibri"/>
          <w:lang w:val="en-US" w:eastAsia="en-GB"/>
        </w:rPr>
        <w:t xml:space="preserve">), while </w:t>
      </w:r>
      <w:proofErr w:type="spellStart"/>
      <w:r>
        <w:rPr>
          <w:rFonts w:eastAsia="Times New Roman" w:cs="Calibri"/>
          <w:i/>
          <w:lang w:val="en-US" w:eastAsia="en-GB"/>
        </w:rPr>
        <w:t>restingSpeedFactor</w:t>
      </w:r>
      <w:proofErr w:type="spellEnd"/>
      <w:r>
        <w:rPr>
          <w:rFonts w:eastAsia="Times New Roman" w:cs="Calibri"/>
          <w:lang w:val="en-US" w:eastAsia="en-GB"/>
        </w:rPr>
        <w:t xml:space="preserve"> was defined as 0 [BL s</w:t>
      </w:r>
      <w:r>
        <w:rPr>
          <w:rFonts w:eastAsia="Times New Roman" w:cs="Calibri"/>
          <w:vertAlign w:val="superscript"/>
          <w:lang w:val="en-US" w:eastAsia="en-GB"/>
        </w:rPr>
        <w:t>-1</w:t>
      </w:r>
      <w:r>
        <w:rPr>
          <w:rFonts w:eastAsia="Times New Roman" w:cs="Calibri"/>
          <w:lang w:val="en-US" w:eastAsia="en-GB"/>
        </w:rPr>
        <w:t xml:space="preserve">] (parrotfishes sleep in caves or under boulders </w:t>
      </w:r>
      <w:r>
        <w:lastRenderedPageBreak/>
        <w:fldChar w:fldCharType="begin" w:fldLock="1"/>
      </w:r>
      <w:r>
        <w:instrText>ADDIN CSL_CITATION { "citationItems" : [ { "id" : "ITEM-1", "itemData" : { "DOI" : "10.2307/1935344", "ISSN" : "00129658", "author" : [ { "dropping-particle" : "", "family" : "Ogden", "given" : "John C.", "non-dropping-particle" : "", "parse-names" : false, "suffix" : "" }, { "dropping-particle" : "", "family" : "Buckman", "given" : "Nancy S.", "non-dropping-particle" : "", "parse-names" : false, "suffix" : "" } ], "container-title" : "Ecology", "id" : "ITEM-1", "issue" : "3", "issued" : { "date-parts" : [ [ "1973", "5", "1" ] ] }, "page" : "589-596", "publisher" : "Ecological Society of America", "title" : "Movements, Foraging Groups, and Diurnal Migratons of the Striped Parrotfish Scarus Croicensis Bloch (Scaridae)", "type" : "article-journal", "volume" : "54" }, "uris" : [ "http://www.mendeley.com/documents/?uuid=cd43a6f8-9f06-43c3-801f-0af9de45f5b5" ] } ], "mendeley" : { "formattedCitation" : "(Ogden and Buckman, 1973)", "plainTextFormattedCitation" : "(Ogden and Buckman, 1973)", "previouslyFormattedCitation" : "(Ogden and Buckman, 1973)" }, "properties" : { "noteIndex" : 2 }, "schema" : "https://github.com/citation-style-language/schema/raw/master/csl-citation.json" }</w:instrText>
      </w:r>
      <w:r>
        <w:fldChar w:fldCharType="separate"/>
      </w:r>
      <w:bookmarkStart w:id="28" w:name="__Fieldmark__215_807502902"/>
      <w:bookmarkStart w:id="29" w:name="__Fieldmark__221_3085505453"/>
      <w:r>
        <w:rPr>
          <w:rFonts w:eastAsia="Times New Roman" w:cs="Calibri"/>
          <w:noProof/>
          <w:color w:val="000000" w:themeColor="text1"/>
          <w:lang w:val="en-US" w:eastAsia="en-GB"/>
        </w:rPr>
        <w:t>(</w:t>
      </w:r>
      <w:bookmarkStart w:id="30" w:name="__Fieldmark__221_746528969"/>
      <w:r>
        <w:rPr>
          <w:rFonts w:eastAsia="Times New Roman" w:cs="Calibri"/>
          <w:noProof/>
          <w:color w:val="000000" w:themeColor="text1"/>
          <w:lang w:val="en-US" w:eastAsia="en-GB"/>
        </w:rPr>
        <w:t>Ogden and Buckman, 1973)</w:t>
      </w:r>
      <w:r>
        <w:fldChar w:fldCharType="end"/>
      </w:r>
      <w:bookmarkEnd w:id="28"/>
      <w:bookmarkEnd w:id="29"/>
      <w:bookmarkEnd w:id="30"/>
      <w:r>
        <w:rPr>
          <w:rFonts w:eastAsia="Times New Roman" w:cs="Calibri"/>
          <w:color w:val="00B0F0"/>
          <w:lang w:val="en-US" w:eastAsia="en-GB"/>
        </w:rPr>
        <w:t xml:space="preserve"> </w:t>
      </w:r>
      <w:r>
        <w:rPr>
          <w:rFonts w:eastAsia="Times New Roman" w:cs="Calibri"/>
          <w:lang w:val="en-US" w:eastAsia="en-GB"/>
        </w:rPr>
        <w:t xml:space="preserve">and are thus stationary when resting) and </w:t>
      </w:r>
      <w:proofErr w:type="spellStart"/>
      <w:r>
        <w:rPr>
          <w:rFonts w:eastAsia="Times New Roman" w:cs="Calibri"/>
          <w:i/>
          <w:lang w:val="en-US" w:eastAsia="en-GB"/>
        </w:rPr>
        <w:t>migratingSpeedFactor</w:t>
      </w:r>
      <w:proofErr w:type="spellEnd"/>
      <w:r>
        <w:rPr>
          <w:rFonts w:eastAsia="Times New Roman" w:cs="Calibri"/>
          <w:lang w:val="en-US" w:eastAsia="en-GB"/>
        </w:rPr>
        <w:t xml:space="preserve"> as 2.7 [BL s</w:t>
      </w:r>
      <w:r>
        <w:rPr>
          <w:rFonts w:eastAsia="Times New Roman" w:cs="Calibri"/>
          <w:vertAlign w:val="superscript"/>
          <w:lang w:val="en-US" w:eastAsia="en-GB"/>
        </w:rPr>
        <w:t>-1</w:t>
      </w:r>
      <w:r>
        <w:rPr>
          <w:rFonts w:eastAsia="Times New Roman" w:cs="Calibri"/>
          <w:lang w:val="en-US" w:eastAsia="en-GB"/>
        </w:rPr>
        <w:t xml:space="preserve">] (following </w:t>
      </w:r>
      <w:r>
        <w:fldChar w:fldCharType="begin" w:fldLock="1"/>
      </w:r>
      <w:r>
        <w:instrText>ADDIN CSL_CITATION { "citationItems" : [ { "id" : "ITEM-1", "itemData" : { "DOI" : "10.1023/A:1019671131001", "ISBN" : "0378-1909", "ISSN" : "03781909", "abstract" : "The Labridae is an ecologically diverse group of mostly reef associated marine fishes that swim primarily by oscillating their pectoral fins. To generate locomotor thrust, labrids employ the paired pectoral fins in motions that range from a fore-aft rowing stroke to a dorso-ventral flapping stroke. Species that emphasize one or the other behavior are expected to benefit from alternative fin shapes that maximize performance of their primary swimming behavior.We document the diversity of pectoral fin shape in 143 species of labrids from the Great Barrier Reef and the Caribbean. Pectoral fin aspect ratio ranged among species from 1.12 to 4.48 and showed a distribution with two peaks at about 2.0 and 3.0. Higher aspect ratio fins typically had a relatively long leading edge and were narrower distally. Body mass only explained 3% of the variation in fin aspect ratio in spite of four orders of magnitude range and an expectation that the advantages of high aspect ratio fins and flapping motion are greatest at large body sizes. Aspect ratio was correlated with the angle of attachment of the fin on the body (r = 0.65), indicating that the orientation of the pectoral girdle is rotated in high aspect ratio species to enable them to move their fin in a flapping motion. Field measures of routine swimming speed were made in 43 species from the Great Barrier Reef. Multiple regression revealed that fin aspect ratio explained 52% of the variation in size-corrected swimming speed, but the angle of attachment of the pectoral fin only explained an additional 2%. Labrid locomotor diversity appears to be related to a trade-off between efficiency of fast swimming and maneuverability in slow swimming species. Slow swimmers typically swim closer to the reef while fast swimmers dominate the water column and shallow, high-flow habitats. Planktivory was the most common trophic associate with high aspect ratio fins and fast swimming, apparently evolving six times.", "author" : [ { "dropping-particle" : "", "family" : "Wainwright", "given" : "Peter C.", "non-dropping-particle" : "", "parse-names" : false, "suffix" : "" }, { "dropping-particle" : "", "family" : "Bellwood", "given" : "David R.", "non-dropping-particle" : "", "parse-names" : false, "suffix" : "" }, { "dropping-particle" : "", "family" : "Westneat", "given" : "Mark W.", "non-dropping-particle" : "", "parse-names" : false, "suffix" : "" } ], "container-title" : "Environmental Biology of Fishes", "id" : "ITEM-1", "issue" : "1", "issued" : { "date-parts" : [ [ "2002" ] ] }, "page" : "47-62", "title" : "Ecomorphology of locomotion in labrid fishes", "type" : "article-journal", "volume" : "65" }, "uris" : [ "http://www.mendeley.com/documents/?uuid=cb3bd79c-7b60-4ea1-8911-7787074dc86b" ] } ], "mendeley" : { "formattedCitation" : "(Wainwright et al., 2002)", "plainTextFormattedCitation" : "(Wainwright et al., 2002)", "previouslyFormattedCitation" : "(Wainwright et al., 2002)" }, "properties" : { "noteIndex" : 0 }, "schema" : "https://github.com/citation-style-language/schema/raw/master/csl-citation.json" }</w:instrText>
      </w:r>
      <w:r>
        <w:fldChar w:fldCharType="separate"/>
      </w:r>
      <w:bookmarkStart w:id="31" w:name="__Fieldmark__227_807502902"/>
      <w:bookmarkStart w:id="32" w:name="__Fieldmark__231_3085505453"/>
      <w:r>
        <w:rPr>
          <w:rFonts w:eastAsia="Times New Roman" w:cs="Calibri"/>
          <w:noProof/>
          <w:lang w:val="en-US" w:eastAsia="en-GB"/>
        </w:rPr>
        <w:t>(</w:t>
      </w:r>
      <w:bookmarkStart w:id="33" w:name="__Fieldmark__231_746528969"/>
      <w:r>
        <w:rPr>
          <w:rFonts w:eastAsia="Times New Roman" w:cs="Calibri"/>
          <w:noProof/>
          <w:lang w:val="en-US" w:eastAsia="en-GB"/>
        </w:rPr>
        <w:t>W</w:t>
      </w:r>
      <w:bookmarkStart w:id="34" w:name="__Fieldmark__222_2083819471"/>
      <w:r>
        <w:rPr>
          <w:rFonts w:eastAsia="Times New Roman" w:cs="Calibri"/>
          <w:noProof/>
          <w:lang w:val="en-US" w:eastAsia="en-GB"/>
        </w:rPr>
        <w:t>ainwright et al., 2002)</w:t>
      </w:r>
      <w:r>
        <w:fldChar w:fldCharType="end"/>
      </w:r>
      <w:bookmarkStart w:id="35" w:name="__Fieldmark__2477_353340726"/>
      <w:bookmarkStart w:id="36" w:name="__Fieldmark__187_133029496"/>
      <w:bookmarkStart w:id="37" w:name="__Fieldmark__450_1929277862"/>
      <w:bookmarkStart w:id="38" w:name="__Fieldmark__176_316155023"/>
      <w:bookmarkEnd w:id="31"/>
      <w:bookmarkEnd w:id="32"/>
      <w:bookmarkEnd w:id="33"/>
      <w:bookmarkEnd w:id="34"/>
      <w:bookmarkEnd w:id="35"/>
      <w:bookmarkEnd w:id="36"/>
      <w:bookmarkEnd w:id="37"/>
      <w:bookmarkEnd w:id="38"/>
      <w:r>
        <w:rPr>
          <w:rFonts w:eastAsia="Times New Roman" w:cs="Calibri"/>
          <w:lang w:val="en-US" w:eastAsia="en-GB"/>
        </w:rPr>
        <w:t>). To mimic natural variation among individuals</w:t>
      </w:r>
      <w:r>
        <w:rPr>
          <w:rFonts w:eastAsia="Times New Roman" w:cs="Calibri"/>
          <w:color w:val="00B0F0"/>
          <w:lang w:val="en-US" w:eastAsia="en-GB"/>
        </w:rPr>
        <w:t xml:space="preserve"> </w:t>
      </w:r>
      <w:r>
        <w:rPr>
          <w:rFonts w:eastAsia="Times New Roman" w:cs="Calibri"/>
          <w:lang w:val="en-US" w:eastAsia="en-GB"/>
        </w:rPr>
        <w:t>a random component (</w:t>
      </w:r>
      <w:r>
        <w:rPr>
          <w:rFonts w:eastAsia="Times New Roman" w:cs="Calibri"/>
          <w:i/>
          <w:lang w:val="en-US" w:eastAsia="en-GB"/>
        </w:rPr>
        <w:t xml:space="preserve">SPEED_DEVIATION </w:t>
      </w:r>
      <w:r>
        <w:rPr>
          <w:rFonts w:eastAsia="Times New Roman" w:cs="Calibri"/>
          <w:lang w:val="en-US" w:eastAsia="en-GB"/>
        </w:rPr>
        <w:t xml:space="preserve">of 10 % (following </w:t>
      </w:r>
      <w:r>
        <w:fldChar w:fldCharType="begin" w:fldLock="1"/>
      </w:r>
      <w:r>
        <w:instrText>ADDIN CSL_CITATION { "citationItems" : [ { "id" : "ITEM-1", "itemData" : { "ISBN" : "0022-0949", "ISSN" : "0022-0949", "PMID" : "11948202", "abstract" : "To determine the energetic costs of rigid-body, median or paired-fin (MPF) swimming versus undulatory, body-caudal fin (BCF) swimming, we measured oxygen consumption as a function of swimming speed in two MPF swimming specialists, Schlegel's parrotfish and Picasso triggerfish. The parrotfish swam exclusively with the pectoral fins at prolonged swimming speeds up to 3.2 total lengths per second (L s(-1); 30 min critical swimming speed, U(crit)). At higher speeds, gait transferred to a burst-and-coast BCF swimming mode that resulted in rapid fatigue. The triggerfish swam using undulations of the soft dorsal and anal fins up to 1.5 L s(-1), beyond which BCF undulations were recruited intermittently. BCF swimming was used continuously above 3.5 L s(-1), and was accompanied by synchronous undulations of the dorsal and anal fins. The triggerfish were capable of high, prolonged swimming speeds of up to 4.1 L s(-1) (30 min U(crit)). In both species, the rates of increase in oxygen consumption with swimming speed were higher during BCF swimming than during rigid-body MPF swimming. Our results indicate that, for these species, undulatory swimming is energetically more costly than rigid-body swimming, and therefore support the hypothesis that MPF swimming is more efficient. In addition, use of the BCF gait at higher swimming speed increased the cost of transport in both species beyond that predicted for MPF swimming at the same speeds. This suggests that, unlike for terrestrial locomotion, gait transition in fishes does not occur to reduce energetic costs, but to increase recruitable muscle mass and propulsive surfaces. The appropriate use of the power and exponential functions to model swimming energetics is also discussed.", "author" : [ { "dropping-particle" : "", "family" : "Korsmeyer", "given" : "Keith E", "non-dropping-particle" : "", "parse-names" : false, "suffix" : "" }, { "dropping-particle" : "", "family" : "Steffensen", "given" : "John Fleng", "non-dropping-particle" : "", "parse-names" : false, "suffix" : "" }, { "dropping-particle" : "", "family" : "Herskin", "given" : "Jannik", "non-dropping-particle" : "", "parse-names" : false, "suffix" : "" } ], "container-title" : "The Journal of experimental biology", "id" : "ITEM-1", "issue" : "Pt 9", "issued" : { "date-parts" : [ [ "2002" ] ] }, "page" : "1253-1263", "title" : "Energetics of median and paired fin swimming, body and caudal fin swimming, and gait transition in parrotfish (Scarus schlegeli) and triggerfish (Rhinecanthus aculeatus).", "type" : "article-journal", "volume" : "205" }, "uris" : [ "http://www.mendeley.com/documents/?uuid=4eef4473-32c2-486e-bdce-1cd53992eec5" ] } ], "mendeley" : { "formattedCitation" : "(Korsmeyer et al., 2002)", "plainTextFormattedCitation" : "(Korsmeyer et al., 2002)", "previouslyFormattedCitation" : "(Korsmeyer et al., 2002)" }, "properties" : { "noteIndex" : 0 }, "schema" : "https://github.com/citation-style-language/schema/raw/master/csl-citation.json" }</w:instrText>
      </w:r>
      <w:r>
        <w:fldChar w:fldCharType="separate"/>
      </w:r>
      <w:bookmarkStart w:id="39" w:name="__Fieldmark__256_807502902"/>
      <w:bookmarkStart w:id="40" w:name="__Fieldmark__254_3085505453"/>
      <w:r>
        <w:rPr>
          <w:rFonts w:eastAsia="Times New Roman" w:cs="Calibri"/>
          <w:noProof/>
          <w:lang w:val="en-US" w:eastAsia="en-GB"/>
        </w:rPr>
        <w:t>(</w:t>
      </w:r>
      <w:bookmarkStart w:id="41" w:name="__Fieldmark__254_746528969"/>
      <w:r>
        <w:rPr>
          <w:rFonts w:eastAsia="Times New Roman" w:cs="Calibri"/>
          <w:noProof/>
          <w:lang w:val="en-US" w:eastAsia="en-GB"/>
        </w:rPr>
        <w:t>K</w:t>
      </w:r>
      <w:bookmarkStart w:id="42" w:name="__Fieldmark__244_2083819471"/>
      <w:r>
        <w:rPr>
          <w:rFonts w:eastAsia="Times New Roman" w:cs="Calibri"/>
          <w:noProof/>
          <w:lang w:val="en-US" w:eastAsia="en-GB"/>
        </w:rPr>
        <w:t>orsmeyer et al., 2002)</w:t>
      </w:r>
      <w:r>
        <w:fldChar w:fldCharType="end"/>
      </w:r>
      <w:bookmarkStart w:id="43" w:name="__Fieldmark__188_316155023"/>
      <w:bookmarkStart w:id="44" w:name="__Fieldmark__2495_353340726"/>
      <w:bookmarkStart w:id="45" w:name="__Fieldmark__202_133029496"/>
      <w:bookmarkStart w:id="46" w:name="__Fieldmark__471_1929277862"/>
      <w:bookmarkEnd w:id="39"/>
      <w:bookmarkEnd w:id="40"/>
      <w:bookmarkEnd w:id="41"/>
      <w:bookmarkEnd w:id="42"/>
      <w:bookmarkEnd w:id="43"/>
      <w:bookmarkEnd w:id="44"/>
      <w:bookmarkEnd w:id="45"/>
      <w:bookmarkEnd w:id="46"/>
      <w:r>
        <w:rPr>
          <w:rFonts w:eastAsia="Times New Roman" w:cs="Calibri"/>
          <w:lang w:val="en-US" w:eastAsia="en-GB"/>
        </w:rPr>
        <w:t xml:space="preserve">) was added to the selected </w:t>
      </w:r>
      <w:r>
        <w:rPr>
          <w:rFonts w:eastAsia="Times New Roman" w:cs="Calibri"/>
          <w:color w:val="000000" w:themeColor="text1"/>
          <w:lang w:val="en-US" w:eastAsia="en-GB"/>
        </w:rPr>
        <w:t xml:space="preserve">speed value using a uniform distribution over the interval </w:t>
      </w:r>
      <w:proofErr w:type="spellStart"/>
      <w:r>
        <w:rPr>
          <w:rFonts w:eastAsia="Times New Roman" w:cs="Calibri"/>
          <w:i/>
          <w:color w:val="000000" w:themeColor="text1"/>
          <w:lang w:val="en-US" w:eastAsia="en-GB"/>
        </w:rPr>
        <w:t>speedFactor</w:t>
      </w:r>
      <w:proofErr w:type="spellEnd"/>
      <w:r>
        <w:rPr>
          <w:rFonts w:eastAsia="Times New Roman" w:cs="Calibri"/>
          <w:i/>
          <w:color w:val="000000" w:themeColor="text1"/>
          <w:lang w:val="en-US" w:eastAsia="en-GB"/>
        </w:rPr>
        <w:t xml:space="preserve"> </w:t>
      </w:r>
      <w:r>
        <w:rPr>
          <w:rFonts w:eastAsia="Times New Roman" w:cs="Calibri"/>
          <w:color w:val="000000" w:themeColor="text1"/>
          <w:lang w:val="en-US" w:eastAsia="en-GB"/>
        </w:rPr>
        <w:t xml:space="preserve">± SPEED_DEVIATION. </w:t>
      </w:r>
      <w:r>
        <w:rPr>
          <w:rFonts w:eastAsia="Times New Roman" w:cs="Calibri"/>
          <w:lang w:val="en-US" w:eastAsia="en-GB"/>
        </w:rPr>
        <w:t>We implemented a uniform distribution instead of a normal distribution to delimit both the extent of the speed variation and computational costs. The actual movement step was modelled discretely using vector-based walking algorithms based on the step length defined by the current speed value and the turning angle determined by one of two possible move modes (</w:t>
      </w:r>
      <w:proofErr w:type="spellStart"/>
      <w:r>
        <w:rPr>
          <w:rFonts w:eastAsia="Times New Roman" w:cs="Calibri"/>
          <w:i/>
          <w:lang w:val="en-US" w:eastAsia="en-GB"/>
        </w:rPr>
        <w:t>moveMode</w:t>
      </w:r>
      <w:proofErr w:type="spellEnd"/>
      <w:r>
        <w:rPr>
          <w:rFonts w:eastAsia="Times New Roman" w:cs="Calibri"/>
          <w:lang w:val="en-US" w:eastAsia="en-GB"/>
        </w:rPr>
        <w:t xml:space="preserve">, either </w:t>
      </w:r>
      <w:r>
        <w:rPr>
          <w:i/>
          <w:lang w:val="en-US"/>
        </w:rPr>
        <w:t>RANDOM</w:t>
      </w:r>
      <w:r>
        <w:rPr>
          <w:lang w:val="en-US"/>
        </w:rPr>
        <w:t xml:space="preserve"> or </w:t>
      </w:r>
      <w:r>
        <w:rPr>
          <w:i/>
          <w:lang w:val="en-US"/>
        </w:rPr>
        <w:t>PERCEPTION</w:t>
      </w:r>
      <w:r>
        <w:rPr>
          <w:lang w:val="en-US"/>
        </w:rPr>
        <w:t xml:space="preserve">). The move mode was selected prior to the start of a particular simulation run, which </w:t>
      </w:r>
      <w:r>
        <w:rPr>
          <w:rFonts w:eastAsia="Times New Roman" w:cs="Calibri"/>
          <w:lang w:val="en-US" w:eastAsia="en-GB"/>
        </w:rPr>
        <w:t>was always tested consecutively with each of the two move modes (movement strategy I-II, see table A1 for scenario overview) in three contrasting habitat setups (scenario A-C, see A.2 for details on the environment). To be able to compare differences in population dynamics depending on different movement strategies and habitat configurations, each parameter setting was replicated at</w:t>
      </w:r>
      <w:r>
        <w:rPr>
          <w:rFonts w:eastAsia="Times New Roman" w:cs="Calibri"/>
          <w:color w:val="000000" w:themeColor="text1"/>
          <w:lang w:val="en-US" w:eastAsia="en-GB"/>
        </w:rPr>
        <w:t xml:space="preserve"> l</w:t>
      </w:r>
      <w:commentRangeStart w:id="47"/>
      <w:r>
        <w:rPr>
          <w:rFonts w:eastAsia="Times New Roman" w:cs="Calibri"/>
          <w:color w:val="000000" w:themeColor="text1"/>
          <w:lang w:val="en-US" w:eastAsia="en-GB"/>
        </w:rPr>
        <w:t>east</w:t>
      </w:r>
      <w:r>
        <w:rPr>
          <w:rFonts w:eastAsia="Times New Roman" w:cs="Calibri"/>
          <w:color w:val="00B0F0"/>
          <w:lang w:val="en-US" w:eastAsia="en-GB"/>
        </w:rPr>
        <w:t xml:space="preserve"> </w:t>
      </w:r>
      <w:r>
        <w:rPr>
          <w:rFonts w:eastAsia="Times New Roman" w:cs="Calibri"/>
          <w:color w:val="00B0F0"/>
          <w:highlight w:val="yellow"/>
          <w:lang w:val="en-US" w:eastAsia="en-GB"/>
        </w:rPr>
        <w:t>3</w:t>
      </w:r>
      <w:r>
        <w:rPr>
          <w:rFonts w:eastAsia="Times New Roman" w:cs="Calibri"/>
          <w:color w:val="00B0F0"/>
          <w:lang w:val="en-US" w:eastAsia="en-GB"/>
        </w:rPr>
        <w:t xml:space="preserve"> </w:t>
      </w:r>
      <w:r>
        <w:rPr>
          <w:rFonts w:eastAsia="Times New Roman" w:cs="Calibri"/>
          <w:color w:val="000000" w:themeColor="text1"/>
          <w:lang w:val="en-US" w:eastAsia="en-GB"/>
        </w:rPr>
        <w:t>times</w:t>
      </w:r>
      <w:commentRangeEnd w:id="47"/>
      <w:r>
        <w:commentReference w:id="47"/>
      </w:r>
      <w:r>
        <w:rPr>
          <w:rFonts w:eastAsia="Times New Roman" w:cs="Calibri"/>
          <w:color w:val="000000" w:themeColor="text1"/>
          <w:lang w:val="en-US" w:eastAsia="en-GB"/>
        </w:rPr>
        <w:t xml:space="preserve">, for </w:t>
      </w:r>
      <w:r>
        <w:rPr>
          <w:rFonts w:eastAsia="Times New Roman" w:cs="Calibri"/>
          <w:lang w:val="en-US" w:eastAsia="en-GB"/>
        </w:rPr>
        <w:t>each scenario (</w:t>
      </w:r>
      <w:proofErr w:type="spellStart"/>
      <w:r>
        <w:rPr>
          <w:rFonts w:eastAsia="Times New Roman" w:cs="Calibri"/>
          <w:lang w:val="en-US" w:eastAsia="en-GB"/>
        </w:rPr>
        <w:t>scenario</w:t>
      </w:r>
      <w:proofErr w:type="spellEnd"/>
      <w:r>
        <w:rPr>
          <w:rFonts w:eastAsia="Times New Roman" w:cs="Calibri"/>
          <w:lang w:val="en-US" w:eastAsia="en-GB"/>
        </w:rPr>
        <w:t xml:space="preserve"> </w:t>
      </w:r>
      <w:proofErr w:type="gramStart"/>
      <w:r>
        <w:rPr>
          <w:rFonts w:eastAsia="Times New Roman" w:cs="Calibri"/>
          <w:lang w:val="en-US" w:eastAsia="en-GB"/>
        </w:rPr>
        <w:t>A.I</w:t>
      </w:r>
      <w:proofErr w:type="gramEnd"/>
      <w:r>
        <w:rPr>
          <w:rFonts w:eastAsia="Times New Roman" w:cs="Calibri"/>
          <w:lang w:val="en-US" w:eastAsia="en-GB"/>
        </w:rPr>
        <w:t xml:space="preserve"> to C.II). </w:t>
      </w:r>
    </w:p>
    <w:p w14:paraId="18032A2E" w14:textId="77777777" w:rsidR="00DA5D86" w:rsidRDefault="0099524D">
      <w:pPr>
        <w:pStyle w:val="WW-Standard"/>
        <w:spacing w:after="0" w:line="480" w:lineRule="auto"/>
        <w:jc w:val="both"/>
        <w:rPr>
          <w:rFonts w:eastAsia="Times New Roman" w:cs="Calibri"/>
          <w:lang w:val="en-US" w:eastAsia="en-GB"/>
        </w:rPr>
      </w:pPr>
      <w:r>
        <w:rPr>
          <w:rFonts w:eastAsia="Times New Roman" w:cs="Calibri"/>
          <w:i/>
          <w:lang w:val="en-US" w:eastAsia="en-GB"/>
        </w:rPr>
        <w:t>RANDOM</w:t>
      </w:r>
      <w:r>
        <w:rPr>
          <w:rFonts w:eastAsia="Times New Roman" w:cs="Calibri"/>
          <w:lang w:val="en-US" w:eastAsia="en-GB"/>
        </w:rPr>
        <w:t xml:space="preserve"> (complete random walk)</w:t>
      </w:r>
    </w:p>
    <w:p w14:paraId="4C75ED85" w14:textId="77777777" w:rsidR="00DA5D86" w:rsidRDefault="0099524D">
      <w:pPr>
        <w:pStyle w:val="WW-Standard"/>
        <w:spacing w:after="0" w:line="480" w:lineRule="auto"/>
        <w:ind w:left="720"/>
        <w:jc w:val="both"/>
      </w:pPr>
      <w:r>
        <w:rPr>
          <w:rFonts w:eastAsia="Times New Roman" w:cs="Calibri"/>
          <w:lang w:val="en-US" w:eastAsia="en-GB"/>
        </w:rPr>
        <w:t>To simulate movement behavior as</w:t>
      </w:r>
      <w:r>
        <w:rPr>
          <w:rFonts w:eastAsia="Times New Roman" w:cs="Calibri"/>
          <w:color w:val="000000" w:themeColor="text1"/>
          <w:lang w:val="en-US" w:eastAsia="en-GB"/>
        </w:rPr>
        <w:t xml:space="preserve"> a stochastic pro</w:t>
      </w:r>
      <w:r>
        <w:rPr>
          <w:rFonts w:eastAsia="Times New Roman" w:cs="Calibri"/>
          <w:lang w:val="en-US" w:eastAsia="en-GB"/>
        </w:rPr>
        <w:t>cess, in which the fish travels at random with no knowledge of its surroundings and thus no capabilities to respond to any environmental stimuli like predation risk or food availability, a simple</w:t>
      </w:r>
      <w:r>
        <w:rPr>
          <w:rFonts w:eastAsia="Times New Roman" w:cs="Calibri"/>
          <w:color w:val="00B0F0"/>
          <w:lang w:val="en-US" w:eastAsia="en-GB"/>
        </w:rPr>
        <w:t xml:space="preserve"> </w:t>
      </w:r>
      <w:r>
        <w:rPr>
          <w:rFonts w:eastAsia="Times New Roman" w:cs="Calibri"/>
          <w:lang w:val="en-US" w:eastAsia="en-GB"/>
        </w:rPr>
        <w:t xml:space="preserve">random walk algorithm (RW) was implemented. A RW is one of the most basic and minimalistic ways to depict individual movements </w:t>
      </w:r>
      <w:r>
        <w:fldChar w:fldCharType="begin" w:fldLock="1"/>
      </w:r>
      <w:r>
        <w:instrText>ADDIN CSL_CITATION { "citationItems" : [ { "id" : "ITEM-1", "itemData" : { "DOI" : "10.1016/0169-5347(96)81094-9", "PMID" : "21237783", "abstract" : "Recent developments in landscape-level ecological modeling rest upon poorly understood behavioral phenomena. Surprisingly, these phenomena include animal movement and habitat selection, two areas with a long history of study in behavioral ecology. A major problem in applying traditional behavioral ecology to landscape-level ecological problems is that ecologists and behaviorists work at very different spatial scales. Thus a behavioral ecology of ecological landscapes would strive to overcome this inopportune differential in spatial scales. Such a landscape-conscious behavioral undertaking would not only establish more firmly the link between behavior and ecological systems, but also catalyze the study of basic biological phenomena of Interest to behaviorists and ecologists alike.", "author" : [ { "dropping-particle" : "", "family" : "Lima", "given" : "Steven L.", "non-dropping-particle" : "", "parse-names" : false, "suffix" : "" }, { "dropping-particle" : "", "family" : "Zollner", "given" : "Patrick A.", "non-dropping-particle" : "", "parse-names" : false, "suffix" : "" } ], "container-title" : "Trends in Ecology &amp; Evolution", "id" : "ITEM-1", "issue" : "3", "issued" : { "date-parts" : [ [ "1996", "3" ] ] }, "page" : "131-135", "title" : "Towards a behavioral ecology of ecological landscapes", "type" : "article-journal", "volume" : "11" }, "uris" : [ "http://www.mendeley.com/documents/?uuid=9d63c409-9b6a-4f2f-b079-f3a970da6251" ] } ], "mendeley" : { "formattedCitation" : "(Lima and Zollner, 1996)", "plainTextFormattedCitation" : "(Lima and Zollner, 1996)", "previouslyFormattedCitation" : "(Lima and Zollner, 1996)" }, "properties" : { "noteIndex" : 0 }, "schema" : "https://github.com/citation-style-language/schema/raw/master/csl-citation.json" }</w:instrText>
      </w:r>
      <w:r>
        <w:fldChar w:fldCharType="separate"/>
      </w:r>
      <w:bookmarkStart w:id="48" w:name="__Fieldmark__307_807502902"/>
      <w:bookmarkStart w:id="49" w:name="__Fieldmark__304_3085505453"/>
      <w:r>
        <w:rPr>
          <w:rFonts w:eastAsia="Times New Roman" w:cs="Calibri"/>
          <w:noProof/>
          <w:lang w:val="en-US" w:eastAsia="en-GB"/>
        </w:rPr>
        <w:t>(</w:t>
      </w:r>
      <w:bookmarkStart w:id="50" w:name="__Fieldmark__304_746528969"/>
      <w:r>
        <w:rPr>
          <w:rFonts w:eastAsia="Times New Roman" w:cs="Calibri"/>
          <w:noProof/>
          <w:lang w:val="en-US" w:eastAsia="en-GB"/>
        </w:rPr>
        <w:t>L</w:t>
      </w:r>
      <w:bookmarkStart w:id="51" w:name="__Fieldmark__300_2083819471"/>
      <w:r>
        <w:rPr>
          <w:rFonts w:eastAsia="Times New Roman" w:cs="Calibri"/>
          <w:noProof/>
          <w:lang w:val="en-US" w:eastAsia="en-GB"/>
        </w:rPr>
        <w:t>ima and Zollner, 1996)</w:t>
      </w:r>
      <w:r>
        <w:fldChar w:fldCharType="end"/>
      </w:r>
      <w:bookmarkStart w:id="52" w:name="__Fieldmark__574_1929277862"/>
      <w:bookmarkStart w:id="53" w:name="__Fieldmark__233_316155023"/>
      <w:bookmarkStart w:id="54" w:name="__Fieldmark__250_133029496"/>
      <w:bookmarkStart w:id="55" w:name="__Fieldmark__2546_353340726"/>
      <w:bookmarkEnd w:id="48"/>
      <w:bookmarkEnd w:id="49"/>
      <w:bookmarkEnd w:id="50"/>
      <w:bookmarkEnd w:id="51"/>
      <w:bookmarkEnd w:id="52"/>
      <w:bookmarkEnd w:id="53"/>
      <w:bookmarkEnd w:id="54"/>
      <w:bookmarkEnd w:id="55"/>
      <w:r>
        <w:rPr>
          <w:rFonts w:eastAsia="Times New Roman" w:cs="Calibri"/>
          <w:lang w:val="en-US" w:eastAsia="en-GB"/>
        </w:rPr>
        <w:t xml:space="preserve"> and a common method to model animal movement in the fields of biology </w:t>
      </w:r>
      <w:r>
        <w:fldChar w:fldCharType="begin" w:fldLock="1"/>
      </w:r>
      <w:r>
        <w:instrText>ADDIN CSL_CITATION { "citationItems" : [ { "id" : "ITEM-1", "itemData" : { "DOI" : "10.1098/rsif.2008.0014", "ISBN" : "1742-5689", "ISSN" : "1742-5689", "PMID" : "18426776", "abstract" : "Mathematical modelling of the movement of animals, micro- organisms and cells is of great relevance in the fields of biology, ecology and medicine. Movement models can take many different forms, but the most widely used are based on the extensions of simple random walk processes. In this review paper, our aim is twofold: to introduce the mathematics behind random walks in a straightforward manner and to explain how such models can be used to aid our understanding of biological processes. We introduce the mathematical theory behind the simple random walk and explain how this relates to Brownian motion and diffusive processes in general. We demonstrate how these simple models can be extended to include drift and waiting times or be used to calculate first passage times. We discuss biased random walks and show how hyperbolic models can be used to generate correlated random walks. We cover two main applications of the random walk model. Firstly, we review models and results relating to the movement, dispersal and population redistribution of animals and micro- organisms. This includes direct calculation of mean squared displacement, mean dispersal distance, tortuosity measures, as well as possible limitations of these model approaches. Secondly, oriented movement and chemotaxis models are reviewed. General hyperbolic models based on the linear transport equation are introduced and we show how a reinforced random walk can be used to model movement where the individual changes its environment. We discuss the applications of these models in the context of cell migration leading to blood vessel growth (angiogenesis). Finally, we discuss how the various random walk models and approaches are related and the connections that underpin many of the key processes involved.", "author" : [ { "dropping-particle" : "", "family" : "Codling", "given" : "E. A", "non-dropping-particle" : "", "parse-names" : false, "suffix" : "" }, { "dropping-particle" : "", "family" : "Plank", "given" : "M. J", "non-dropping-particle" : "", "parse-names" : false, "suffix" : "" }, { "dropping-particle" : "", "family" : "Benhamou", "given" : "S.", "non-dropping-particle" : "", "parse-names" : false, "suffix" : "" } ], "container-title" : "Journal of The Royal Society Interface", "id" : "ITEM-1", "issue" : "25", "issued" : { "date-parts" : [ [ "2008" ] ] }, "page" : "813-834", "title" : "Random walk models in biology", "type" : "article-journal", "volume" : "5" }, "uris" : [ "http://www.mendeley.com/documents/?uuid=1bdfecbb-460d-468f-b32d-c4a3e40d31be" ] } ], "mendeley" : { "formattedCitation" : "(Codling et al., 2008)", "plainTextFormattedCitation" : "(Codling et al., 2008)", "previouslyFormattedCitation" : "(Codling et al., 2008)" }, "properties" : { "noteIndex" : 0 }, "schema" : "https://github.com/citation-style-language/schema/raw/master/csl-citation.json" }</w:instrText>
      </w:r>
      <w:r>
        <w:fldChar w:fldCharType="separate"/>
      </w:r>
      <w:bookmarkStart w:id="56" w:name="__Fieldmark__330_807502902"/>
      <w:bookmarkStart w:id="57" w:name="__Fieldmark__323_3085505453"/>
      <w:r>
        <w:rPr>
          <w:rFonts w:eastAsia="Times New Roman" w:cs="Calibri"/>
          <w:noProof/>
          <w:lang w:val="en-US" w:eastAsia="en-GB"/>
        </w:rPr>
        <w:t>(</w:t>
      </w:r>
      <w:bookmarkStart w:id="58" w:name="__Fieldmark__323_746528969"/>
      <w:r>
        <w:rPr>
          <w:rFonts w:eastAsia="Times New Roman" w:cs="Calibri"/>
          <w:noProof/>
          <w:lang w:val="en-US" w:eastAsia="en-GB"/>
        </w:rPr>
        <w:t>C</w:t>
      </w:r>
      <w:bookmarkStart w:id="59" w:name="__Fieldmark__317_2083819471"/>
      <w:r>
        <w:rPr>
          <w:rFonts w:eastAsia="Times New Roman" w:cs="Calibri"/>
          <w:noProof/>
          <w:lang w:val="en-US" w:eastAsia="en-GB"/>
        </w:rPr>
        <w:t>odling et al., 2008)</w:t>
      </w:r>
      <w:r>
        <w:fldChar w:fldCharType="end"/>
      </w:r>
      <w:bookmarkStart w:id="60" w:name="__Fieldmark__241_316155023"/>
      <w:bookmarkStart w:id="61" w:name="__Fieldmark__261_133029496"/>
      <w:bookmarkStart w:id="62" w:name="__Fieldmark__582_1929277862"/>
      <w:bookmarkStart w:id="63" w:name="__Fieldmark__2560_353340726"/>
      <w:bookmarkEnd w:id="56"/>
      <w:bookmarkEnd w:id="57"/>
      <w:bookmarkEnd w:id="58"/>
      <w:bookmarkEnd w:id="59"/>
      <w:bookmarkEnd w:id="60"/>
      <w:bookmarkEnd w:id="61"/>
      <w:bookmarkEnd w:id="62"/>
      <w:bookmarkEnd w:id="63"/>
      <w:r>
        <w:rPr>
          <w:rFonts w:eastAsia="Times New Roman" w:cs="Calibri"/>
          <w:lang w:val="en-US" w:eastAsia="en-GB"/>
        </w:rPr>
        <w:t xml:space="preserve">. Thus, RW scenarios will serve as comparison to illustrate </w:t>
      </w:r>
      <w:r>
        <w:rPr>
          <w:rFonts w:eastAsia="Times New Roman" w:cs="Calibri"/>
          <w:color w:val="000000" w:themeColor="text1"/>
          <w:lang w:val="en-US" w:eastAsia="en-GB"/>
        </w:rPr>
        <w:t>differences</w:t>
      </w:r>
      <w:r>
        <w:rPr>
          <w:rFonts w:eastAsia="Times New Roman" w:cs="Calibri"/>
          <w:lang w:val="en-US" w:eastAsia="en-GB"/>
        </w:rPr>
        <w:t xml:space="preserve"> between different algorithms when modelling movement behavior. When applying RW in our model, the direction for the next movement step of an individual fish was chosen</w:t>
      </w:r>
      <w:r>
        <w:rPr>
          <w:lang w:val="en-US"/>
        </w:rPr>
        <w:t xml:space="preserve"> </w:t>
      </w:r>
      <w:r>
        <w:rPr>
          <w:rFonts w:eastAsia="Times New Roman" w:cs="Calibri"/>
          <w:lang w:val="en-US" w:eastAsia="en-GB"/>
        </w:rPr>
        <w:t>randomly within the fish’s maximum turn speed (</w:t>
      </w:r>
      <w:proofErr w:type="spellStart"/>
      <w:r>
        <w:rPr>
          <w:rFonts w:eastAsia="Times New Roman" w:cs="Calibri"/>
          <w:i/>
          <w:lang w:val="en-US" w:eastAsia="en-GB"/>
        </w:rPr>
        <w:t>maxTurnSpeed</w:t>
      </w:r>
      <w:proofErr w:type="spellEnd"/>
      <w:r>
        <w:rPr>
          <w:rFonts w:eastAsia="Times New Roman" w:cs="Calibri"/>
          <w:lang w:val="en-US" w:eastAsia="en-GB"/>
        </w:rPr>
        <w:t xml:space="preserve"> in ° s</w:t>
      </w:r>
      <w:r>
        <w:rPr>
          <w:rFonts w:eastAsia="Times New Roman" w:cs="Calibri"/>
          <w:vertAlign w:val="superscript"/>
          <w:lang w:val="en-US" w:eastAsia="en-GB"/>
        </w:rPr>
        <w:t>-1</w:t>
      </w:r>
      <w:r>
        <w:rPr>
          <w:rFonts w:eastAsia="Times New Roman" w:cs="Calibri"/>
          <w:lang w:val="en-US" w:eastAsia="en-GB"/>
        </w:rPr>
        <w:t xml:space="preserve">) using a uniform distribution (see above). The </w:t>
      </w:r>
      <w:proofErr w:type="spellStart"/>
      <w:r>
        <w:rPr>
          <w:rFonts w:eastAsia="Times New Roman" w:cs="Calibri"/>
          <w:i/>
          <w:lang w:val="en-US" w:eastAsia="en-GB"/>
        </w:rPr>
        <w:t>maxTurnSpeed</w:t>
      </w:r>
      <w:proofErr w:type="spellEnd"/>
      <w:r>
        <w:rPr>
          <w:rFonts w:eastAsia="Times New Roman" w:cs="Calibri"/>
          <w:lang w:val="en-US" w:eastAsia="en-GB"/>
        </w:rPr>
        <w:t xml:space="preserve"> parameter delimited the maximum angle a fish could turn at high temporal resolutions to ensure the emergence of complete random walk patterns at a minutely resolution </w:t>
      </w:r>
      <w:r>
        <w:fldChar w:fldCharType="begin" w:fldLock="1"/>
      </w:r>
      <w:r>
        <w:instrText>ADDIN CSL_CITATION { "citationItems" : [ { "id" : "ITEM-1", "itemData" : { "DOI" : "10.1016/j.ecolmodel.2005.02.009", "ISSN" : "03043800", "author" : [ { "dropping-particle" : "", "family" : "Jopp", "given" : "Fred", "non-dropping-particle" : "", "parse-names" : false, "suffix" : "" }, { "dropping-particle" : "", "family" : "Reuter", "given" : "Hauke", "non-dropping-particle" : "", "parse-names" : false, "suffix" : "" } ], "container-title" : "Ecological Modelling", "id" : "ITEM-1", "issued" : { "date-parts" : [ [ "2005", "9" ] ] }, "page" : "389-405", "title" : "Dispersal of carabid beetles\u2014emergence of distribution patterns", "type" : "article-journal", "volume" : "186" }, "uris" : [ "http://www.mendeley.com/documents/?uuid=7f92f985-8209-4fd8-9d54-ef29ab09aa7f", "http://www.mendeley.com/documents/?uuid=02e25277-6a0e-4432-9898-da9433711525" ] } ], "mendeley" : { "formattedCitation" : "(Jopp and Reuter, 2005)", "plainTextFormattedCitation" : "(Jopp and Reuter, 2005)", "previouslyFormattedCitation" : "(Jopp and Reuter, 2005)" }, "properties" : { "noteIndex" : 0 }, "schema" : "https://github.com/citation-style-language/schema/raw/master/csl-citation.json" }</w:instrText>
      </w:r>
      <w:r>
        <w:fldChar w:fldCharType="separate"/>
      </w:r>
      <w:bookmarkStart w:id="64" w:name="__Fieldmark__363_807502902"/>
      <w:bookmarkStart w:id="65" w:name="__Fieldmark__354_3085505453"/>
      <w:r>
        <w:rPr>
          <w:rFonts w:eastAsia="Times New Roman" w:cs="Calibri"/>
          <w:noProof/>
          <w:lang w:val="en-US" w:eastAsia="en-GB"/>
        </w:rPr>
        <w:t>(</w:t>
      </w:r>
      <w:bookmarkStart w:id="66" w:name="__Fieldmark__354_746528969"/>
      <w:r>
        <w:rPr>
          <w:rFonts w:eastAsia="Times New Roman" w:cs="Calibri"/>
          <w:noProof/>
          <w:lang w:val="en-US" w:eastAsia="en-GB"/>
        </w:rPr>
        <w:t>J</w:t>
      </w:r>
      <w:bookmarkStart w:id="67" w:name="__Fieldmark__344_2083819471"/>
      <w:r>
        <w:rPr>
          <w:rFonts w:eastAsia="Times New Roman" w:cs="Calibri"/>
          <w:noProof/>
          <w:lang w:val="en-US" w:eastAsia="en-GB"/>
        </w:rPr>
        <w:t>opp and Reuter, 2005)</w:t>
      </w:r>
      <w:r>
        <w:fldChar w:fldCharType="end"/>
      </w:r>
      <w:bookmarkStart w:id="68" w:name="__Fieldmark__282_133029496"/>
      <w:bookmarkStart w:id="69" w:name="__Fieldmark__2584_353340726"/>
      <w:bookmarkStart w:id="70" w:name="__Fieldmark__630_1929277862"/>
      <w:bookmarkStart w:id="71" w:name="__Fieldmark__259_316155023"/>
      <w:bookmarkEnd w:id="64"/>
      <w:bookmarkEnd w:id="65"/>
      <w:bookmarkEnd w:id="66"/>
      <w:bookmarkEnd w:id="67"/>
      <w:bookmarkEnd w:id="68"/>
      <w:bookmarkEnd w:id="69"/>
      <w:bookmarkEnd w:id="70"/>
      <w:bookmarkEnd w:id="71"/>
      <w:r>
        <w:rPr>
          <w:rFonts w:eastAsia="Times New Roman" w:cs="Calibri"/>
          <w:lang w:val="en-US" w:eastAsia="en-GB"/>
        </w:rPr>
        <w:t xml:space="preserve">. Since individuals could not interact with their environment, the behavior mode </w:t>
      </w:r>
      <w:r>
        <w:rPr>
          <w:rFonts w:eastAsia="Times New Roman" w:cs="Calibri"/>
          <w:i/>
          <w:lang w:val="en-US" w:eastAsia="en-GB"/>
        </w:rPr>
        <w:t>MIGRATION</w:t>
      </w:r>
      <w:r>
        <w:rPr>
          <w:rFonts w:eastAsia="Times New Roman" w:cs="Calibri"/>
          <w:lang w:val="en-US" w:eastAsia="en-GB"/>
        </w:rPr>
        <w:t xml:space="preserve"> and </w:t>
      </w:r>
      <w:r>
        <w:rPr>
          <w:rFonts w:eastAsia="Times New Roman" w:cs="Calibri"/>
          <w:i/>
          <w:lang w:val="en-US" w:eastAsia="en-GB"/>
        </w:rPr>
        <w:t xml:space="preserve">RESTING </w:t>
      </w:r>
      <w:r>
        <w:rPr>
          <w:rFonts w:eastAsia="Times New Roman" w:cs="Calibri"/>
          <w:lang w:val="en-US" w:eastAsia="en-GB"/>
        </w:rPr>
        <w:t xml:space="preserve">were set to be </w:t>
      </w:r>
      <w:r>
        <w:rPr>
          <w:rFonts w:eastAsia="Times New Roman" w:cs="Calibri"/>
          <w:lang w:val="en-US" w:eastAsia="en-GB"/>
        </w:rPr>
        <w:lastRenderedPageBreak/>
        <w:t xml:space="preserve">equivalent to the </w:t>
      </w:r>
      <w:r>
        <w:rPr>
          <w:rFonts w:eastAsia="Times New Roman" w:cs="Calibri"/>
          <w:i/>
          <w:lang w:val="en-US" w:eastAsia="en-GB"/>
        </w:rPr>
        <w:t>FORAGING</w:t>
      </w:r>
      <w:r>
        <w:rPr>
          <w:rFonts w:eastAsia="Times New Roman" w:cs="Calibri"/>
          <w:lang w:val="en-US" w:eastAsia="en-GB"/>
        </w:rPr>
        <w:t xml:space="preserve"> mode but with a different speed factor (</w:t>
      </w:r>
      <w:proofErr w:type="spellStart"/>
      <w:r>
        <w:rPr>
          <w:rFonts w:eastAsia="Times New Roman" w:cs="Calibri"/>
          <w:i/>
          <w:lang w:val="en-US" w:eastAsia="en-GB"/>
        </w:rPr>
        <w:t>migratingSpeedFactor</w:t>
      </w:r>
      <w:proofErr w:type="spellEnd"/>
      <w:r>
        <w:rPr>
          <w:rFonts w:eastAsia="Times New Roman" w:cs="Calibri"/>
          <w:i/>
          <w:lang w:val="en-US" w:eastAsia="en-GB"/>
        </w:rPr>
        <w:t xml:space="preserve"> </w:t>
      </w:r>
      <w:r>
        <w:rPr>
          <w:rFonts w:eastAsia="Times New Roman" w:cs="Calibri"/>
          <w:lang w:val="en-US" w:eastAsia="en-GB"/>
        </w:rPr>
        <w:t>and</w:t>
      </w:r>
      <w:r>
        <w:rPr>
          <w:rFonts w:eastAsia="Times New Roman" w:cs="Calibri"/>
          <w:i/>
          <w:lang w:val="en-US" w:eastAsia="en-GB"/>
        </w:rPr>
        <w:t xml:space="preserve"> </w:t>
      </w:r>
      <w:proofErr w:type="spellStart"/>
      <w:r>
        <w:rPr>
          <w:rFonts w:eastAsia="Times New Roman" w:cs="Calibri"/>
          <w:i/>
          <w:lang w:val="en-US" w:eastAsia="en-GB"/>
        </w:rPr>
        <w:t>restingSpeedFactor</w:t>
      </w:r>
      <w:proofErr w:type="spellEnd"/>
      <w:r>
        <w:rPr>
          <w:rFonts w:eastAsia="Times New Roman" w:cs="Calibri"/>
          <w:lang w:val="en-US" w:eastAsia="en-GB"/>
        </w:rPr>
        <w:t xml:space="preserve">, respectively) and without the fish feeding. </w:t>
      </w:r>
    </w:p>
    <w:p w14:paraId="6325D3BE" w14:textId="77777777" w:rsidR="00DA5D86" w:rsidRDefault="0099524D">
      <w:pPr>
        <w:pStyle w:val="WW-Standard"/>
        <w:spacing w:after="0" w:line="480" w:lineRule="auto"/>
        <w:jc w:val="both"/>
        <w:rPr>
          <w:rFonts w:eastAsia="Times New Roman" w:cs="Calibri"/>
          <w:lang w:val="en-US" w:eastAsia="en-GB"/>
        </w:rPr>
      </w:pPr>
      <w:r>
        <w:rPr>
          <w:rFonts w:eastAsia="Times New Roman" w:cs="Calibri"/>
          <w:i/>
          <w:lang w:val="en-US" w:eastAsia="en-GB"/>
        </w:rPr>
        <w:t>PERCEPTION</w:t>
      </w:r>
      <w:r>
        <w:rPr>
          <w:rFonts w:eastAsia="Times New Roman" w:cs="Calibri"/>
          <w:lang w:val="en-US" w:eastAsia="en-GB"/>
        </w:rPr>
        <w:t xml:space="preserve"> (movement algorithm based on artificial potential fields</w:t>
      </w:r>
      <w:r>
        <w:rPr>
          <w:lang w:val="en-US"/>
        </w:rPr>
        <w:t xml:space="preserve"> representing the main environmental stimuli of the benthic seascape)</w:t>
      </w:r>
    </w:p>
    <w:p w14:paraId="3D39045A" w14:textId="7E287AE4" w:rsidR="00DA5D86" w:rsidRDefault="0099524D">
      <w:pPr>
        <w:pStyle w:val="WW-Standard"/>
        <w:spacing w:after="0" w:line="480" w:lineRule="auto"/>
        <w:ind w:left="720"/>
        <w:jc w:val="both"/>
      </w:pPr>
      <w:r>
        <w:rPr>
          <w:rFonts w:eastAsia="Times New Roman" w:cs="Calibri"/>
          <w:lang w:val="en-US" w:eastAsia="en-GB"/>
        </w:rPr>
        <w:t xml:space="preserve">To compute the movement direction of an “intelligent” fish that can perceive and navigate through its surroundings we used vector field path planning based on artificial potential fields </w:t>
      </w:r>
      <w:r>
        <w:fldChar w:fldCharType="begin" w:fldLock="1"/>
      </w:r>
      <w:r>
        <w:instrText>ADDIN CSL_CITATION { "citationItems" : [ { "id" : "ITEM-1", "itemData" : { "author" : [ { "dropping-particle" : "", "family" : "Khatib", "given" : "Oussama", "non-dropping-particle" : "", "parse-names" : false, "suffix" : "" } ], "container-title" : "The International Journal of Robotics Research", "id" : "ITEM-1", "issue" : "1", "issued" : { "date-parts" : [ [ "1986" ] ] }, "page" : "90-98", "title" : "Real-Time Obstacle Avoidance for Manipulators and Mobile Robots", "type" : "article-journal", "volume" : "5" }, "uris" : [ "http://www.mendeley.com/documents/?uuid=c9a8bc54-1b3d-4277-8052-833f0930bca7" ] }, { "id" : "ITEM-2", "itemData" : { "author" : [ { "dropping-particle" : "", "family" : "Arkin", "given" : "C.", "non-dropping-particle" : "", "parse-names" : false, "suffix" : "" }, { "dropping-particle" : "", "family" : "Riseman", "given" : "E.", "non-dropping-particle" : "", "parse-names" : false, "suffix" : "" }, { "dropping-particle" : "", "family" : "Hanson", "given" : "A.", "non-dropping-particle" : "", "parse-names" : false, "suffix" : "" } ], "container-title" : "Proceedings of the DARPA Image Understanding Workshop", "id" : "ITEM-2", "issued" : { "date-parts" : [ [ "1987" ] ] }, "page" : "417-431", "title" : "AURA: An architecture for vision-based robot navigation", "type" : "article-journal" }, "uris" : [ "http://www.mendeley.com/documents/?uuid=ad1b5ca0-1851-4c14-a3d5-ed21d3157b21" ] }, { "id" : "ITEM-3", "itemData" : { "abstract" : "Motor schemas serve as the basic unit of behavior specification for the navigation of a mobile robot. They are multiple concurrent processes that operate in conjunction with associated perceptual schemas and contribute independently to the overall concerted action of the vehicle. The motivation behind the use of schemas for this domain is drawn from neuroscientific, psychological, and robotic sources. A variant of the potential field method is used to produce the appropriate velocity and steering commands for the robot. Simulation results and actual mobile robot experiments demonstrate the feasibility of this approach.", "author" : [ { "dropping-particle" : "", "family" : "Arkin", "given" : "R C", "non-dropping-particle" : "", "parse-names" : false, "suffix" : "" } ], "container-title" : "The International Journal of Robotics Research", "id" : "ITEM-3", "issue" : "4", "issued" : { "date-parts" : [ [ "1989" ] ] }, "page" : "92-112", "title" : "Motor Schema-Based Mobile Robot Navigation", "type" : "article-journal", "volume" : "8" }, "uris" : [ "http://www.mendeley.com/documents/?uuid=f3529144-f50e-45f6-a7a3-6ca549749757" ] }, { "id" : "ITEM-4", "itemData" : { "author" : [ { "dropping-particle" : "", "family" : "Connell", "given" : "Jonathan H.", "non-dropping-particle" : "", "parse-names" : false, "suffix" : "" } ], "id" : "ITEM-4", "issued" : { "date-parts" : [ [ "1990" ] ] }, "publisher" : "Academic Press", "publisher-place" : "San Diego", "title" : "Minimalist Mobile Robotics", "type" : "book" }, "uris" : [ "http://www.mendeley.com/documents/?uuid=645d277e-a6eb-4fd6-bcb1-981589f4129e" ] }, { "id" : "ITEM-5", "itemData" : { "DOI" : "10.1016/S0005-1098(02)00083-3", "ISBN" : "0521692121", "ISSN" : "00051098", "abstract" : "Mobile robotics is a multidisciplinary field involving both computer science and engineering. Addressing the design of automated systems, it lies at the intersection of artificial intelligence, computational vision, and robotics. This textbook for advanced undergraduates and graduate students emphasizes algorithms for a range of strategies for locomotion, sensing, and reasoning. It concentrates on wheeled and legged mobile robots but discusses a variety of other propulsion systems. The new edition includes advances in robotics and intelligent machines over the last ten years, including significant coverage of SLAM (simultaneous localization and mapping) and multi-robot systems. It includes additional mathematical background and an extensive list of sample problems. Various mathematical techniques that were assumed in the first edition are now briefly introduced in appendices at the end of the text to make the book more self-contained. Researchers as well as students in the field of mobile robotics will appreciate this comprehensive treatment of state-of-the-art methods and key technologies.", "author" : [ { "dropping-particle" : "", "family" : "Dudek", "given" : "G", "non-dropping-particle" : "", "parse-names" : false, "suffix" : "" }, { "dropping-particle" : "", "family" : "Jenkin", "given" : "M", "non-dropping-particle" : "", "parse-names" : false, "suffix" : "" } ], "edition" : "2nd editio", "id" : "ITEM-5", "issued" : { "date-parts" : [ [ "2010" ] ] }, "publisher" : "Cam", "publisher-place" : "Cambridge", "title" : "Computational Principles of Mobile Robotics", "type" : "book" }, "uris" : [ "http://www.mendeley.com/documents/?uuid=24d96734-d6f4-425c-9929-ed123357d82e" ] } ], "mendeley" : { "formattedCitation" : "(Arkin et al., 1987; Arkin, 1989; Connell, 1990; Dudek and Jenkin, 2010; Khatib, 1986)", "plainTextFormattedCitation" : "(Arkin et al., 1987; Arkin, 1989; Connell, 1990; Dudek and Jenkin, 2010; Khatib, 1986)", "previouslyFormattedCitation" : "(Arkin et al., 1987; Arkin, 1989; Connell, 1990; Dudek and Jenkin, 2010; Khatib, 1986)" }, "properties" : { "noteIndex" : 4 }, "schema" : "https://github.com/citation-style-language/schema/raw/master/csl-citation.json" }</w:instrText>
      </w:r>
      <w:r>
        <w:fldChar w:fldCharType="separate"/>
      </w:r>
      <w:bookmarkStart w:id="72" w:name="__Fieldmark__401_807502902"/>
      <w:bookmarkStart w:id="73" w:name="__Fieldmark__391_3085505453"/>
      <w:r>
        <w:rPr>
          <w:rFonts w:eastAsia="Times New Roman" w:cs="Calibri"/>
          <w:noProof/>
          <w:lang w:val="en-US" w:eastAsia="en-GB"/>
        </w:rPr>
        <w:t>(</w:t>
      </w:r>
      <w:bookmarkStart w:id="74" w:name="__Fieldmark__391_746528969"/>
      <w:r>
        <w:rPr>
          <w:rFonts w:eastAsia="Times New Roman" w:cs="Calibri"/>
          <w:noProof/>
          <w:lang w:val="en-US" w:eastAsia="en-GB"/>
        </w:rPr>
        <w:t>Arkin et al., 1987; Arkin, 1989; Connell, 1990; Dudek and Jenkin, 2010; Khatib, 1986)</w:t>
      </w:r>
      <w:r>
        <w:fldChar w:fldCharType="end"/>
      </w:r>
      <w:bookmarkEnd w:id="72"/>
      <w:bookmarkEnd w:id="73"/>
      <w:bookmarkEnd w:id="74"/>
      <w:r>
        <w:rPr>
          <w:rFonts w:eastAsia="Times New Roman" w:cs="Calibri"/>
          <w:lang w:val="en-US" w:eastAsia="en-GB"/>
        </w:rPr>
        <w:t xml:space="preserve">. The attractive and repulsive forces in our model were </w:t>
      </w:r>
      <w:ins w:id="75" w:author="hr" w:date="2017-10-28T21:07:00Z">
        <w:r>
          <w:rPr>
            <w:rFonts w:eastAsia="Times New Roman" w:cs="Calibri"/>
            <w:lang w:val="en-US" w:eastAsia="en-GB"/>
          </w:rPr>
          <w:t xml:space="preserve">the </w:t>
        </w:r>
      </w:ins>
      <w:r>
        <w:rPr>
          <w:rFonts w:eastAsia="Times New Roman" w:cs="Calibri"/>
          <w:lang w:val="en-US" w:eastAsia="en-GB"/>
        </w:rPr>
        <w:t xml:space="preserve">level of food availability and </w:t>
      </w:r>
      <w:ins w:id="76" w:author="hr" w:date="2017-10-28T21:07:00Z">
        <w:r>
          <w:rPr>
            <w:rFonts w:eastAsia="Times New Roman" w:cs="Calibri"/>
            <w:lang w:val="en-US" w:eastAsia="en-GB"/>
          </w:rPr>
          <w:t xml:space="preserve">the </w:t>
        </w:r>
      </w:ins>
      <w:r>
        <w:rPr>
          <w:rFonts w:eastAsia="Times New Roman" w:cs="Calibri"/>
          <w:lang w:val="en-US" w:eastAsia="en-GB"/>
        </w:rPr>
        <w:t xml:space="preserve">level of predation risk, respectively. By treating the pathfinding of “intelligent” model fishes as a flow field problem the calculation of the direction for the next movement step was composed of three basic steps following </w:t>
      </w:r>
      <w:r>
        <w:fldChar w:fldCharType="begin" w:fldLock="1"/>
      </w:r>
      <w:r>
        <w:instrText>ADDIN CSL_CITATION { "citationItems" : [ { "id" : "ITEM-1", "itemData" : { "DOI" : "10.1109/CIG.2012.6374181", "ISBN" : "9781467311922", "abstract" : "Real-Time Strategy (Rts) games are a sub-genre of strategy games typically taking place in a war setting. Rts games provide a rich challenge for both human- and computer players (bots). Each player has a number of workers for gathering resources to be able to construct new buildings, train additional workers, build combat units and do research to unlock more powerful units or abilities. The goal is to create a strong army and destroy the bases of the opponent(s). Armies usually consists of a large number of units which must be able to navigate around the game world. The highly dynamic and real-time aspects of Rts games make pathfinding a challenging task for bots. Typically it is handled using pathfinding algorithms such as A*, which without adaptions does not cope very well with dynamic worlds. In this paper we show how a bot for StarCraft uses a combination of A* and potential fields to better handle the dynamic aspects of the game.", "author" : [ { "dropping-particle" : "", "family" : "Hagelb\u00e4ck", "given" : "Johan", "non-dropping-particle" : "", "parse-names" : false, "suffix" : "" } ], "container-title" : "2012 IEEE Conference on Computational Intelligence and Games, CIG 2012", "id" : "ITEM-1", "issued" : { "date-parts" : [ [ "2012" ] ] }, "page" : "388-393", "title" : "Potential-field based navigation in StarCraft", "type" : "article-journal" }, "uris" : [ "http://www.mendeley.com/documents/?uuid=50aa153d-9d0c-4a89-94bc-2c882daf9b80", "http://www.mendeley.com/documents/?uuid=ae71e6d9-718b-4452-b98f-72a6d8142d16" ] } ], "mendeley" : { "formattedCitation" : "(Hagelb\u00e4ck, 2012)", "plainTextFormattedCitation" : "(Hagelb\u00e4ck, 2012)", "previouslyFormattedCitation" : "(Hagelb\u00e4ck, 2012)" }, "properties" : { "noteIndex" : 0 }, "schema" : "https://github.com/citation-style-language/schema/raw/master/csl-citation.json" }</w:instrText>
      </w:r>
      <w:r>
        <w:fldChar w:fldCharType="separate"/>
      </w:r>
      <w:bookmarkStart w:id="77" w:name="__Fieldmark__408_807502902"/>
      <w:bookmarkStart w:id="78" w:name="__Fieldmark__404_3085505453"/>
      <w:r>
        <w:rPr>
          <w:rFonts w:eastAsia="Times New Roman" w:cs="Calibri"/>
          <w:noProof/>
          <w:lang w:val="en-US" w:eastAsia="en-GB"/>
        </w:rPr>
        <w:t>(</w:t>
      </w:r>
      <w:bookmarkStart w:id="79" w:name="__Fieldmark__404_746528969"/>
      <w:r>
        <w:rPr>
          <w:rFonts w:eastAsia="Times New Roman" w:cs="Calibri"/>
          <w:noProof/>
          <w:lang w:val="en-US" w:eastAsia="en-GB"/>
        </w:rPr>
        <w:t>H</w:t>
      </w:r>
      <w:bookmarkStart w:id="80" w:name="__Fieldmark__555_2083819471"/>
      <w:r>
        <w:rPr>
          <w:rFonts w:eastAsia="Times New Roman" w:cs="Calibri"/>
          <w:noProof/>
          <w:lang w:val="en-US" w:eastAsia="en-GB"/>
        </w:rPr>
        <w:t>a</w:t>
      </w:r>
      <w:bookmarkStart w:id="81" w:name="__Fieldmark__2766_353340726"/>
      <w:r>
        <w:rPr>
          <w:rFonts w:eastAsia="Times New Roman" w:cs="Calibri"/>
          <w:noProof/>
          <w:lang w:val="en-US" w:eastAsia="en-GB"/>
        </w:rPr>
        <w:t>g</w:t>
      </w:r>
      <w:bookmarkStart w:id="82" w:name="__Fieldmark__441_133029496"/>
      <w:r>
        <w:rPr>
          <w:rFonts w:eastAsia="Times New Roman" w:cs="Calibri"/>
          <w:noProof/>
          <w:lang w:val="en-US" w:eastAsia="en-GB"/>
        </w:rPr>
        <w:t>e</w:t>
      </w:r>
      <w:bookmarkStart w:id="83" w:name="__Fieldmark__395_316155023"/>
      <w:r>
        <w:rPr>
          <w:rFonts w:eastAsia="Times New Roman" w:cs="Calibri"/>
          <w:noProof/>
          <w:lang w:val="en-US" w:eastAsia="en-GB"/>
        </w:rPr>
        <w:t>l</w:t>
      </w:r>
      <w:bookmarkStart w:id="84" w:name="__Fieldmark__771_1929277862"/>
      <w:r>
        <w:rPr>
          <w:rFonts w:eastAsia="Times New Roman" w:cs="Calibri"/>
          <w:noProof/>
          <w:lang w:val="en-US" w:eastAsia="en-GB"/>
        </w:rPr>
        <w:t>b</w:t>
      </w:r>
      <w:bookmarkStart w:id="85" w:name="__Fieldmark__854_1543150048"/>
      <w:r>
        <w:rPr>
          <w:rFonts w:eastAsia="Times New Roman" w:cs="Calibri"/>
          <w:noProof/>
          <w:lang w:val="en-US" w:eastAsia="en-GB"/>
        </w:rPr>
        <w:t>ä</w:t>
      </w:r>
      <w:bookmarkStart w:id="86" w:name="__Fieldmark__587_1543150048"/>
      <w:r>
        <w:rPr>
          <w:rFonts w:eastAsia="Times New Roman" w:cs="Calibri"/>
          <w:noProof/>
          <w:lang w:val="en-US" w:eastAsia="en-GB"/>
        </w:rPr>
        <w:t>c</w:t>
      </w:r>
      <w:bookmarkStart w:id="87" w:name="__Fieldmark__348_1543150048"/>
      <w:r>
        <w:rPr>
          <w:rFonts w:eastAsia="Times New Roman" w:cs="Calibri"/>
          <w:noProof/>
          <w:lang w:val="en-US" w:eastAsia="en-GB"/>
        </w:rPr>
        <w:t>k</w:t>
      </w:r>
      <w:bookmarkStart w:id="88" w:name="__Fieldmark__51_1543150048"/>
      <w:r>
        <w:rPr>
          <w:rFonts w:eastAsia="Times New Roman" w:cs="Calibri"/>
          <w:noProof/>
          <w:lang w:val="en-US" w:eastAsia="en-GB"/>
        </w:rPr>
        <w:t>,</w:t>
      </w:r>
      <w:bookmarkStart w:id="89" w:name="__Fieldmark__45_1472110311"/>
      <w:r>
        <w:rPr>
          <w:rFonts w:eastAsia="Times New Roman" w:cs="Calibri"/>
          <w:noProof/>
          <w:lang w:val="en-US" w:eastAsia="en-GB"/>
        </w:rPr>
        <w:t xml:space="preserve"> 2012)</w:t>
      </w:r>
      <w:r>
        <w:fldChar w:fldCharType="end"/>
      </w:r>
      <w:bookmarkEnd w:id="77"/>
      <w:bookmarkEnd w:id="78"/>
      <w:bookmarkEnd w:id="79"/>
      <w:bookmarkEnd w:id="80"/>
      <w:bookmarkEnd w:id="81"/>
      <w:bookmarkEnd w:id="82"/>
      <w:bookmarkEnd w:id="83"/>
      <w:bookmarkEnd w:id="84"/>
      <w:bookmarkEnd w:id="85"/>
      <w:bookmarkEnd w:id="86"/>
      <w:bookmarkEnd w:id="87"/>
      <w:bookmarkEnd w:id="88"/>
      <w:bookmarkEnd w:id="89"/>
      <w:r>
        <w:rPr>
          <w:rFonts w:eastAsia="Times New Roman" w:cs="Calibri"/>
          <w:lang w:val="en-US" w:eastAsia="en-GB"/>
        </w:rPr>
        <w:t>: First, depending on the fish’s behavioral mode different potential subfields of relevant landscape features were generated and normalized. Second, these subfields were individually weighted and then added to integrate the motivational basis of a fish to move (e.g. a fish in the behavior mode FORAGING moves to “</w:t>
      </w:r>
      <w:proofErr w:type="spellStart"/>
      <w:r>
        <w:rPr>
          <w:rFonts w:eastAsia="Times New Roman" w:cs="Calibri"/>
          <w:lang w:val="en-US" w:eastAsia="en-GB"/>
        </w:rPr>
        <w:t>to</w:t>
      </w:r>
      <w:proofErr w:type="spellEnd"/>
      <w:r>
        <w:rPr>
          <w:rFonts w:eastAsia="Times New Roman" w:cs="Calibri"/>
          <w:lang w:val="en-US" w:eastAsia="en-GB"/>
        </w:rPr>
        <w:t xml:space="preserve"> feed effectively, yet safe”). Third, based on the gradients of the summed potentials, a vector-based flow field was computed indicating the direction to the most attracting position (given the current motivation) in the </w:t>
      </w:r>
      <w:proofErr w:type="gramStart"/>
      <w:r>
        <w:rPr>
          <w:rFonts w:eastAsia="Times New Roman" w:cs="Calibri"/>
          <w:lang w:val="en-US" w:eastAsia="en-GB"/>
        </w:rPr>
        <w:t>fish’s</w:t>
      </w:r>
      <w:proofErr w:type="gramEnd"/>
      <w:r>
        <w:rPr>
          <w:rFonts w:eastAsia="Times New Roman" w:cs="Calibri"/>
          <w:lang w:val="en-US" w:eastAsia="en-GB"/>
        </w:rPr>
        <w:t xml:space="preserve"> near surroundings. In case the calculated direction vector was neutral (zero vector), i.e. the fish was located at the currently most favorable position, the direction for the next movement step was chosen randomly using a uniform distribution </w:t>
      </w:r>
      <w:r>
        <w:rPr>
          <w:rFonts w:eastAsia="Times New Roman" w:cs="Calibri"/>
          <w:color w:val="000000" w:themeColor="text1"/>
          <w:lang w:val="en-US" w:eastAsia="en-GB"/>
        </w:rPr>
        <w:t>on all directions (360°).</w:t>
      </w:r>
      <w:r>
        <w:rPr>
          <w:rFonts w:eastAsia="Times New Roman" w:cs="Calibri"/>
          <w:lang w:val="en-US" w:eastAsia="en-GB"/>
        </w:rPr>
        <w:t xml:space="preserve"> Thereby a fish was restrained from getting stuck in local minima, a known drawback of artificial potential field methods </w:t>
      </w:r>
      <w:r>
        <w:fldChar w:fldCharType="begin" w:fldLock="1"/>
      </w:r>
      <w:r>
        <w:instrText>ADDIN CSL_CITATION { "citationItems" : [ { "id" : "ITEM-1", "itemData" : { "DOI" : "10.5897/IJPS11.1745", "ISSN" : "19921950", "abstract" : "Mobile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 "author" : [ { "dropping-particle" : "", "family" : "Raja", "given" : "P", "non-dropping-particle" : "", "parse-names" : false, "suffix" : "" }, { "dropping-particle" : "", "family" : "Pugazhenthi", "given" : "S", "non-dropping-particle" : "", "parse-names" : false, "suffix" : "" } ], "container-title" : "International Journal of the Physical Sciences", "id" : "ITEM-1", "issue" : "9", "issued" : { "date-parts" : [ [ "2012" ] ] }, "page" : "1314-1320", "title" : "Optimal path planning of mobile robots: A review", "type" : "article-journal", "volume" : "7" }, "uris" : [ "http://www.mendeley.com/documents/?uuid=92dbc4fd-fb33-4d37-b7c8-4fa00fb840b4", "http://www.mendeley.com/documents/?uuid=54814ccb-4014-466d-a6ee-1f2ee30e8f02" ] } ], "mendeley" : { "formattedCitation" : "(Raja and Pugazhenthi, 2012)", "plainTextFormattedCitation" : "(Raja and Pugazhenthi, 2012)", "previouslyFormattedCitation" : "(Raja and Pugazhenthi, 2012)" }, "properties" : { "noteIndex" : 0 }, "schema" : "https://github.com/citation-style-language/schema/raw/master/csl-citation.json" }</w:instrText>
      </w:r>
      <w:r>
        <w:fldChar w:fldCharType="separate"/>
      </w:r>
      <w:bookmarkStart w:id="90" w:name="__Fieldmark__457_807502902"/>
      <w:bookmarkStart w:id="91" w:name="__Fieldmark__459_3085505453"/>
      <w:r>
        <w:rPr>
          <w:rFonts w:eastAsia="Times New Roman" w:cs="Calibri"/>
          <w:noProof/>
          <w:lang w:val="en-US" w:eastAsia="en-GB"/>
        </w:rPr>
        <w:t>(</w:t>
      </w:r>
      <w:bookmarkStart w:id="92" w:name="__Fieldmark__459_746528969"/>
      <w:r>
        <w:rPr>
          <w:rFonts w:eastAsia="Times New Roman" w:cs="Calibri"/>
          <w:noProof/>
          <w:lang w:val="en-US" w:eastAsia="en-GB"/>
        </w:rPr>
        <w:t>R</w:t>
      </w:r>
      <w:bookmarkStart w:id="93" w:name="__Fieldmark__602_2083819471"/>
      <w:r>
        <w:rPr>
          <w:rFonts w:eastAsia="Times New Roman" w:cs="Calibri"/>
          <w:noProof/>
          <w:lang w:val="en-US" w:eastAsia="en-GB"/>
        </w:rPr>
        <w:t>aja and Pugazhenthi, 2012)</w:t>
      </w:r>
      <w:r>
        <w:fldChar w:fldCharType="end"/>
      </w:r>
      <w:bookmarkStart w:id="94" w:name="__Fieldmark__479_133029496"/>
      <w:bookmarkStart w:id="95" w:name="__Fieldmark__2808_353340726"/>
      <w:bookmarkStart w:id="96" w:name="__Fieldmark__990_1543150048"/>
      <w:bookmarkStart w:id="97" w:name="__Fieldmark__715_1543150048"/>
      <w:bookmarkStart w:id="98" w:name="__Fieldmark__453_1472110311"/>
      <w:bookmarkStart w:id="99" w:name="__Fieldmark__161_1543150048"/>
      <w:bookmarkStart w:id="100" w:name="__Fieldmark__801_1929277862"/>
      <w:bookmarkStart w:id="101" w:name="__Fieldmark__469_1543150048"/>
      <w:bookmarkStart w:id="102" w:name="__Fieldmark__429_316155023"/>
      <w:bookmarkEnd w:id="90"/>
      <w:bookmarkEnd w:id="91"/>
      <w:bookmarkEnd w:id="92"/>
      <w:bookmarkEnd w:id="93"/>
      <w:bookmarkEnd w:id="94"/>
      <w:bookmarkEnd w:id="95"/>
      <w:bookmarkEnd w:id="96"/>
      <w:bookmarkEnd w:id="97"/>
      <w:bookmarkEnd w:id="98"/>
      <w:bookmarkEnd w:id="99"/>
      <w:bookmarkEnd w:id="100"/>
      <w:bookmarkEnd w:id="101"/>
      <w:bookmarkEnd w:id="102"/>
      <w:r>
        <w:rPr>
          <w:rFonts w:eastAsia="Times New Roman" w:cs="Calibri"/>
          <w:lang w:val="en-US" w:eastAsia="en-GB"/>
        </w:rPr>
        <w:t xml:space="preserve">. </w:t>
      </w:r>
    </w:p>
    <w:p w14:paraId="4F68D2DA" w14:textId="067544DE" w:rsidR="00DA5D86" w:rsidRDefault="0099524D">
      <w:pPr>
        <w:pStyle w:val="WW-Standard"/>
        <w:spacing w:after="0" w:line="480" w:lineRule="auto"/>
        <w:ind w:left="720"/>
        <w:jc w:val="both"/>
      </w:pPr>
      <w:r>
        <w:rPr>
          <w:rFonts w:eastAsia="Times New Roman" w:cs="Calibri"/>
          <w:lang w:val="en-US" w:eastAsia="en-GB"/>
        </w:rPr>
        <w:t xml:space="preserve">More specifically, if a fish’s behavior mode was set to </w:t>
      </w:r>
      <w:r>
        <w:rPr>
          <w:rFonts w:eastAsia="Times New Roman" w:cs="Calibri"/>
          <w:i/>
          <w:lang w:val="en-US" w:eastAsia="en-GB"/>
        </w:rPr>
        <w:t>FORAGING</w:t>
      </w:r>
      <w:r>
        <w:rPr>
          <w:rFonts w:eastAsia="Times New Roman" w:cs="Calibri"/>
          <w:lang w:val="en-US" w:eastAsia="en-GB"/>
        </w:rPr>
        <w:t>, two potential subfields were generated based on food availability (</w:t>
      </w:r>
      <w:proofErr w:type="spellStart"/>
      <w:r>
        <w:rPr>
          <w:rFonts w:eastAsia="Times New Roman" w:cs="Calibri"/>
          <w:i/>
          <w:lang w:val="en-US" w:eastAsia="en-GB"/>
        </w:rPr>
        <w:t>foodPotentialMap</w:t>
      </w:r>
      <w:proofErr w:type="spellEnd"/>
      <w:r>
        <w:rPr>
          <w:rFonts w:eastAsia="Times New Roman" w:cs="Calibri"/>
          <w:lang w:val="en-US" w:eastAsia="en-GB"/>
        </w:rPr>
        <w:t>. see A.2.2.1 for details on food availability) and predation risk (</w:t>
      </w:r>
      <w:proofErr w:type="spellStart"/>
      <w:r>
        <w:rPr>
          <w:rFonts w:eastAsia="Times New Roman" w:cs="Calibri"/>
          <w:i/>
          <w:lang w:val="en-US" w:eastAsia="en-GB"/>
        </w:rPr>
        <w:t>riskPotentialMap</w:t>
      </w:r>
      <w:proofErr w:type="spellEnd"/>
      <w:r>
        <w:rPr>
          <w:rFonts w:eastAsia="Times New Roman" w:cs="Calibri"/>
          <w:lang w:val="en-US" w:eastAsia="en-GB"/>
        </w:rPr>
        <w:t xml:space="preserve">, see A.2.2.2 for details on predation risk), respectively, as the two main drivers considered for diel fish movements. For the generation of the (dynamic) </w:t>
      </w:r>
      <w:proofErr w:type="spellStart"/>
      <w:r>
        <w:rPr>
          <w:rFonts w:eastAsia="Times New Roman" w:cs="Calibri"/>
          <w:i/>
          <w:lang w:val="en-US" w:eastAsia="en-GB"/>
        </w:rPr>
        <w:t>foodGrid</w:t>
      </w:r>
      <w:proofErr w:type="spellEnd"/>
      <w:r>
        <w:rPr>
          <w:rFonts w:eastAsia="Times New Roman" w:cs="Calibri"/>
          <w:lang w:val="en-US" w:eastAsia="en-GB"/>
        </w:rPr>
        <w:t xml:space="preserve"> each grid cell was assigned a normalized positive (attractive) value between 0 and 1 mirroring the actual food density value of the food grid, while the (static) </w:t>
      </w:r>
      <w:proofErr w:type="spellStart"/>
      <w:r>
        <w:rPr>
          <w:rFonts w:eastAsia="Times New Roman" w:cs="Calibri"/>
          <w:lang w:val="en-US" w:eastAsia="en-GB"/>
        </w:rPr>
        <w:t>riskGrid</w:t>
      </w:r>
      <w:proofErr w:type="spellEnd"/>
      <w:r>
        <w:rPr>
          <w:rFonts w:eastAsia="Times New Roman" w:cs="Calibri"/>
          <w:lang w:val="en-US" w:eastAsia="en-GB"/>
        </w:rPr>
        <w:t xml:space="preserve"> consisted of normalized negative </w:t>
      </w:r>
      <w:r>
        <w:rPr>
          <w:rFonts w:eastAsia="Times New Roman" w:cs="Calibri"/>
          <w:lang w:val="en-US" w:eastAsia="en-GB"/>
        </w:rPr>
        <w:lastRenderedPageBreak/>
        <w:t xml:space="preserve">(repulsive) values between -1 and 0 displaying the habitat-dependent level of predation risk. Due the static nature of the latter calculating the </w:t>
      </w:r>
      <w:proofErr w:type="spellStart"/>
      <w:r>
        <w:rPr>
          <w:rFonts w:eastAsia="Times New Roman" w:cs="Calibri"/>
          <w:i/>
          <w:lang w:val="en-US" w:eastAsia="en-GB"/>
        </w:rPr>
        <w:t>riskPotentialMap</w:t>
      </w:r>
      <w:proofErr w:type="spellEnd"/>
      <w:r>
        <w:rPr>
          <w:rFonts w:eastAsia="Times New Roman" w:cs="Calibri"/>
          <w:lang w:val="en-US" w:eastAsia="en-GB"/>
        </w:rPr>
        <w:t xml:space="preserve"> was a relatively simple process, which was executed once per simulation run when the first individual of a fish species to which the </w:t>
      </w:r>
      <w:proofErr w:type="spellStart"/>
      <w:r>
        <w:rPr>
          <w:rFonts w:eastAsia="Times New Roman" w:cs="Calibri"/>
          <w:i/>
          <w:lang w:val="en-US" w:eastAsia="en-GB"/>
        </w:rPr>
        <w:t>riskPotentialMap</w:t>
      </w:r>
      <w:proofErr w:type="spellEnd"/>
      <w:r>
        <w:rPr>
          <w:rFonts w:eastAsia="Times New Roman" w:cs="Calibri"/>
          <w:lang w:val="en-US" w:eastAsia="en-GB"/>
        </w:rPr>
        <w:t xml:space="preserve"> was assigned, entered the simulation. In contrast, the </w:t>
      </w:r>
      <w:proofErr w:type="spellStart"/>
      <w:r>
        <w:rPr>
          <w:rFonts w:eastAsia="Times New Roman" w:cs="Calibri"/>
          <w:i/>
          <w:lang w:val="en-US" w:eastAsia="en-GB"/>
        </w:rPr>
        <w:t>foodPotentialMap</w:t>
      </w:r>
      <w:proofErr w:type="spellEnd"/>
      <w:r>
        <w:rPr>
          <w:rFonts w:eastAsia="Times New Roman" w:cs="Calibri"/>
          <w:lang w:val="en-US" w:eastAsia="en-GB"/>
        </w:rPr>
        <w:t xml:space="preserve"> was updated globally at every time step based on changing food densities due to foraging activities of the fish and/or re-growth of food resources. To further incorporate the perception range of an individual fish as an informational window to its environment (“look-a-head”), we used a blurring filter (Gaussian blur kernel) on the </w:t>
      </w:r>
      <w:proofErr w:type="spellStart"/>
      <w:r>
        <w:rPr>
          <w:rFonts w:eastAsia="Times New Roman" w:cs="Calibri"/>
          <w:i/>
          <w:lang w:val="en-US" w:eastAsia="en-GB"/>
        </w:rPr>
        <w:t>riskPotentialMap</w:t>
      </w:r>
      <w:proofErr w:type="spellEnd"/>
      <w:r>
        <w:rPr>
          <w:rFonts w:eastAsia="Times New Roman" w:cs="Calibri"/>
          <w:lang w:val="en-US" w:eastAsia="en-GB"/>
        </w:rPr>
        <w:t xml:space="preserve">, in which each grid cell in the resulting risk map had a value equal to the average value of its neighboring cells weighted by their distance in the input map. The number of neighboring cells considered was defined by the </w:t>
      </w:r>
      <w:proofErr w:type="spellStart"/>
      <w:r>
        <w:rPr>
          <w:rFonts w:eastAsia="Times New Roman" w:cs="Calibri"/>
          <w:i/>
          <w:color w:val="000000" w:themeColor="text1"/>
          <w:lang w:val="en-US" w:eastAsia="en-GB"/>
        </w:rPr>
        <w:t>perceptionRadius</w:t>
      </w:r>
      <w:proofErr w:type="spellEnd"/>
      <w:r>
        <w:rPr>
          <w:rFonts w:eastAsia="Times New Roman" w:cs="Calibri"/>
          <w:color w:val="000000" w:themeColor="text1"/>
          <w:lang w:val="en-US" w:eastAsia="en-GB"/>
        </w:rPr>
        <w:t xml:space="preserve">, </w:t>
      </w:r>
      <w:r>
        <w:rPr>
          <w:rFonts w:eastAsia="Times New Roman" w:cs="Calibri"/>
          <w:lang w:val="en-US" w:eastAsia="en-GB"/>
        </w:rPr>
        <w:t xml:space="preserve">which was set to 3 m as a typical </w:t>
      </w:r>
      <w:r>
        <w:rPr>
          <w:rFonts w:eastAsia="Times New Roman" w:cs="Calibri"/>
          <w:color w:val="000000" w:themeColor="text1"/>
          <w:lang w:val="en-US" w:eastAsia="en-GB"/>
        </w:rPr>
        <w:t xml:space="preserve">reactive distance </w:t>
      </w:r>
      <w:r>
        <w:fldChar w:fldCharType="begin" w:fldLock="1"/>
      </w:r>
      <w:r>
        <w:instrText>ADDIN CSL_CITATION { "citationItems" : [ { "id" : "ITEM-1", "itemData" : { "DOI" : "10.1007/s00265-009-0750-5", "ISBN" : "0340-5443", "ISSN" : "03405443", "PMID" : "25652837", "abstract" : "Abstract&amp;nbsp;&amp;nbsp;Flight initiation distance (FID), the distance at which an organism begins to flee an approaching threat, is an important component of antipredator behavior and a potential indicator of an animals perception of threat. In a field study on parrotfishes, we tested the predictions that FID in response to a diver will increase with body size, a correlate of reproductive value, and with experience of threat from humans. We studied a broad size range in four species on fringing reefs inside and outside the Barbados Marine Reserve. We used the Akaike's Information Criterion modified for small sample sizes (AICc) and model averaging to select and assess alternative models. Body size, reserve protection, and distance to a refuge, but not species, had strong support in explaining FID. FID increased with body size and generally remained two to ten times fish total length. FID was greater outside the reserve, especially in larger fish. Although we were not able to completely rule out other effects of size or reserve, this study supports predictions of an increase in FID with reproductive value and threat from humans.", "author" : [ { "dropping-particle" : "", "family" : "Gotanda", "given" : "Kiyoko M.", "non-dropping-particle" : "", "parse-names" : false, "suffix" : "" }, { "dropping-particle" : "", "family" : "Turgeon", "given" : "Katrine", "non-dropping-particle" : "", "parse-names" : false, "suffix" : "" }, { "dropping-particle" : "", "family" : "Kramer", "given" : "Donald L.", "non-dropping-particle" : "", "parse-names" : false, "suffix" : "" } ], "container-title" : "Behavioral Ecology and Sociobiology", "id" : "ITEM-1", "issue" : "11", "issued" : { "date-parts" : [ [ "2009" ] ] }, "page" : "1563-1572", "title" : "Body size and reserve protection affect flight initiation distance in parrotfishes", "type" : "article-journal", "volume" : "63" }, "uris" : [ "http://www.mendeley.com/documents/?uuid=56c003df-bcc6-41e7-ab42-ae525e95330e" ] } ], "mendeley" : { "formattedCitation" : "(Gotanda et al., 2009)", "plainTextFormattedCitation" : "(Gotanda et al., 2009)", "previouslyFormattedCitation" : "(Gotanda et al., 2009)" }, "properties" : { "noteIndex" : 5 }, "schema" : "https://github.com/citation-style-language/schema/raw/master/csl-citation.json" }</w:instrText>
      </w:r>
      <w:r>
        <w:fldChar w:fldCharType="separate"/>
      </w:r>
      <w:bookmarkStart w:id="103" w:name="__Fieldmark__522_807502902"/>
      <w:bookmarkStart w:id="104" w:name="__Fieldmark__529_3085505453"/>
      <w:r>
        <w:rPr>
          <w:rFonts w:eastAsia="Times New Roman" w:cs="Calibri"/>
          <w:noProof/>
          <w:color w:val="000000" w:themeColor="text1"/>
          <w:lang w:val="en-US" w:eastAsia="en-GB"/>
        </w:rPr>
        <w:t>(</w:t>
      </w:r>
      <w:bookmarkStart w:id="105" w:name="__Fieldmark__529_746528969"/>
      <w:r>
        <w:rPr>
          <w:rFonts w:eastAsia="Times New Roman" w:cs="Calibri"/>
          <w:noProof/>
          <w:color w:val="000000" w:themeColor="text1"/>
          <w:lang w:val="en-US" w:eastAsia="en-GB"/>
        </w:rPr>
        <w:t>Gotanda et al., 2009)</w:t>
      </w:r>
      <w:r>
        <w:fldChar w:fldCharType="end"/>
      </w:r>
      <w:bookmarkEnd w:id="103"/>
      <w:bookmarkEnd w:id="104"/>
      <w:bookmarkEnd w:id="105"/>
      <w:r>
        <w:rPr>
          <w:rFonts w:eastAsia="Times New Roman" w:cs="Calibri"/>
          <w:color w:val="000000" w:themeColor="text1"/>
          <w:lang w:val="en-US" w:eastAsia="en-GB"/>
        </w:rPr>
        <w:t xml:space="preserve">. </w:t>
      </w:r>
      <w:r>
        <w:rPr>
          <w:rFonts w:eastAsia="Times New Roman" w:cs="Calibri"/>
          <w:lang w:val="en-US" w:eastAsia="en-GB"/>
        </w:rPr>
        <w:t xml:space="preserve">For computational reasons the inclusion of the dynamic habitat feature food availability in the decision-making process was limited to the next eight directly adjacent cells representing a </w:t>
      </w:r>
      <w:r>
        <w:rPr>
          <w:rFonts w:eastAsia="Times New Roman" w:cs="Calibri"/>
          <w:color w:val="000000" w:themeColor="text1"/>
          <w:lang w:val="en-US" w:eastAsia="en-GB"/>
        </w:rPr>
        <w:t xml:space="preserve">perception range with a reactive distance of </w:t>
      </w:r>
      <w:r>
        <w:rPr>
          <w:rFonts w:eastAsia="Times New Roman" w:cs="Calibri"/>
          <w:lang w:val="en-US" w:eastAsia="en-GB"/>
        </w:rPr>
        <w:t xml:space="preserve">1 m (as part of step 3, see below) and no additional perception range parameter was applied. </w:t>
      </w:r>
    </w:p>
    <w:p w14:paraId="036DCD17" w14:textId="77777777" w:rsidR="00DA5D86" w:rsidRDefault="0099524D">
      <w:pPr>
        <w:pStyle w:val="WW-Standard"/>
        <w:spacing w:after="0" w:line="480" w:lineRule="auto"/>
        <w:ind w:left="720"/>
        <w:jc w:val="both"/>
        <w:rPr>
          <w:lang w:val="en-US"/>
        </w:rPr>
      </w:pPr>
      <w:r>
        <w:rPr>
          <w:rFonts w:eastAsia="Times New Roman" w:cs="Calibri"/>
          <w:lang w:val="en-US" w:eastAsia="en-GB"/>
        </w:rPr>
        <w:t>In the second step, the two subfields (</w:t>
      </w:r>
      <w:proofErr w:type="spellStart"/>
      <w:r>
        <w:rPr>
          <w:rFonts w:eastAsia="Times New Roman" w:cs="Calibri"/>
          <w:i/>
          <w:lang w:val="en-US" w:eastAsia="en-GB"/>
        </w:rPr>
        <w:t>foodPotentialMap</w:t>
      </w:r>
      <w:proofErr w:type="spellEnd"/>
      <w:r>
        <w:rPr>
          <w:rFonts w:eastAsia="Times New Roman" w:cs="Calibri"/>
          <w:lang w:val="en-US" w:eastAsia="en-GB"/>
        </w:rPr>
        <w:t xml:space="preserve"> and </w:t>
      </w:r>
      <w:proofErr w:type="spellStart"/>
      <w:r>
        <w:rPr>
          <w:rFonts w:eastAsia="Times New Roman" w:cs="Calibri"/>
          <w:i/>
          <w:lang w:val="en-US" w:eastAsia="en-GB"/>
        </w:rPr>
        <w:t>riskPotentialMap</w:t>
      </w:r>
      <w:proofErr w:type="spellEnd"/>
      <w:r>
        <w:rPr>
          <w:rFonts w:eastAsia="Times New Roman" w:cs="Calibri"/>
          <w:lang w:val="en-US" w:eastAsia="en-GB"/>
        </w:rPr>
        <w:t>) were weighted by a field-specific weighing factor (</w:t>
      </w:r>
      <w:proofErr w:type="spellStart"/>
      <w:r>
        <w:rPr>
          <w:rFonts w:eastAsia="Times New Roman" w:cs="Calibri"/>
          <w:i/>
          <w:lang w:val="en-US" w:eastAsia="en-GB"/>
        </w:rPr>
        <w:t>PathfindingWeights.FOOD</w:t>
      </w:r>
      <w:proofErr w:type="spellEnd"/>
      <w:r>
        <w:rPr>
          <w:rFonts w:eastAsia="Times New Roman" w:cs="Calibri"/>
          <w:i/>
          <w:lang w:val="en-US" w:eastAsia="en-GB"/>
        </w:rPr>
        <w:t xml:space="preserve"> and </w:t>
      </w:r>
      <w:proofErr w:type="spellStart"/>
      <w:r>
        <w:rPr>
          <w:rFonts w:eastAsia="Times New Roman" w:cs="Calibri"/>
          <w:i/>
          <w:lang w:val="en-US" w:eastAsia="en-GB"/>
        </w:rPr>
        <w:t>PathfindingWeights.RISK</w:t>
      </w:r>
      <w:proofErr w:type="spellEnd"/>
      <w:r>
        <w:rPr>
          <w:rFonts w:eastAsia="Times New Roman" w:cs="Calibri"/>
          <w:lang w:val="en-US" w:eastAsia="en-GB"/>
        </w:rPr>
        <w:t>) and added to form the aggregated potential field (1).</w:t>
      </w:r>
    </w:p>
    <w:p w14:paraId="2661A14E" w14:textId="77777777" w:rsidR="00DA5D86" w:rsidRDefault="0099524D" w:rsidP="00094C4A">
      <w:pPr>
        <w:pStyle w:val="WW-Standard"/>
        <w:numPr>
          <w:ilvl w:val="0"/>
          <w:numId w:val="5"/>
        </w:numPr>
        <w:spacing w:after="0" w:line="480" w:lineRule="auto"/>
      </w:pPr>
      <m:oMath>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x,y</m:t>
            </m:r>
          </m:e>
        </m:d>
      </m:oMath>
      <w:r>
        <w:rPr>
          <w:rFonts w:eastAsia="Times New Roman" w:cs="Calibri"/>
          <w:lang w:val="en-US" w:eastAsia="en-GB"/>
        </w:rPr>
        <w:t xml:space="preserve">, where </w:t>
      </w:r>
      <w:r>
        <w:rPr>
          <w:rFonts w:eastAsia="Times New Roman" w:cs="Calibri"/>
          <w:i/>
          <w:lang w:val="en-US" w:eastAsia="en-GB"/>
        </w:rPr>
        <w:t>n</w:t>
      </w:r>
      <w:r>
        <w:rPr>
          <w:rFonts w:eastAsia="Times New Roman" w:cs="Calibri"/>
          <w:lang w:val="en-US" w:eastAsia="en-GB"/>
        </w:rPr>
        <w:t xml:space="preserve"> is the number of subfields affecting position (</w:t>
      </w:r>
      <w:r>
        <w:rPr>
          <w:rFonts w:eastAsia="Times New Roman" w:cs="Calibri"/>
          <w:i/>
          <w:lang w:val="en-US" w:eastAsia="en-GB"/>
        </w:rPr>
        <w:t>x, y</w:t>
      </w:r>
      <w:r>
        <w:rPr>
          <w:rFonts w:eastAsia="Times New Roman" w:cs="Calibri"/>
          <w:lang w:val="en-US" w:eastAsia="en-GB"/>
        </w:rPr>
        <w:t xml:space="preserve">) and </w:t>
      </w:r>
      <w:proofErr w:type="spellStart"/>
      <w:r>
        <w:rPr>
          <w:rFonts w:eastAsia="Times New Roman" w:cs="Calibri"/>
          <w:i/>
          <w:lang w:val="en-US" w:eastAsia="en-GB"/>
        </w:rPr>
        <w:t>w</w:t>
      </w:r>
      <w:r>
        <w:rPr>
          <w:rFonts w:eastAsia="Times New Roman" w:cs="Calibri"/>
          <w:i/>
          <w:vertAlign w:val="subscript"/>
          <w:lang w:val="en-US" w:eastAsia="en-GB"/>
        </w:rPr>
        <w:t>i</w:t>
      </w:r>
      <w:proofErr w:type="spellEnd"/>
      <w:r>
        <w:rPr>
          <w:rFonts w:eastAsia="Times New Roman" w:cs="Calibri"/>
          <w:lang w:val="en-US" w:eastAsia="en-GB"/>
        </w:rPr>
        <w:t xml:space="preserve"> is the weight for subfield </w:t>
      </w:r>
      <w:proofErr w:type="spellStart"/>
      <w:r>
        <w:rPr>
          <w:rFonts w:eastAsia="Times New Roman" w:cs="Calibri"/>
          <w:i/>
          <w:lang w:val="en-US" w:eastAsia="en-GB"/>
        </w:rPr>
        <w:t>i</w:t>
      </w:r>
      <w:proofErr w:type="spellEnd"/>
      <w:r>
        <w:rPr>
          <w:rFonts w:eastAsia="Times New Roman" w:cs="Calibri"/>
          <w:i/>
          <w:lang w:val="en-US" w:eastAsia="en-GB"/>
        </w:rPr>
        <w:t xml:space="preserve"> </w:t>
      </w:r>
      <w:r>
        <w:fldChar w:fldCharType="begin" w:fldLock="1"/>
      </w:r>
      <w:r>
        <w:instrText>ADDIN CSL_CITATION { "citationItems" : [ { "id" : "ITEM-1", "itemData" : { "DOI" : "10.1109/CIG.2012.6374181", "ISBN" : "9781467311922", "abstract" : "Real-Time Strategy (Rts) games are a sub-genre of strategy games typically taking place in a war setting. Rts games provide a rich challenge for both human- and computer players (bots). Each player has a number of workers for gathering resources to be able to construct new buildings, train additional workers, build combat units and do research to unlock more powerful units or abilities. The goal is to create a strong army and destroy the bases of the opponent(s). Armies usually consists of a large number of units which must be able to navigate around the game world. The highly dynamic and real-time aspects of Rts games make pathfinding a challenging task for bots. Typically it is handled using pathfinding algorithms such as A*, which without adaptions does not cope very well with dynamic worlds. In this paper we show how a bot for StarCraft uses a combination of A* and potential fields to better handle the dynamic aspects of the game.", "author" : [ { "dropping-particle" : "", "family" : "Hagelb\u00e4ck", "given" : "Johan", "non-dropping-particle" : "", "parse-names" : false, "suffix" : "" } ], "container-title" : "2012 IEEE Conference on Computational Intelligence and Games, CIG 2012", "id" : "ITEM-1", "issued" : { "date-parts" : [ [ "2012" ] ] }, "page" : "388-393", "title" : "Potential-field based navigation in StarCraft", "type" : "article-journal" }, "uris" : [ "http://www.mendeley.com/documents/?uuid=ae71e6d9-718b-4452-b98f-72a6d8142d16", "http://www.mendeley.com/documents/?uuid=50aa153d-9d0c-4a89-94bc-2c882daf9b80" ] } ], "mendeley" : { "formattedCitation" : "(Hagelb\u00e4ck, 2012)", "plainTextFormattedCitation" : "(Hagelb\u00e4ck, 2012)", "previouslyFormattedCitation" : "(Hagelb\u00e4ck, 2012)" }, "properties" : { "noteIndex" : 0 }, "schema" : "https://github.com/citation-style-language/schema/raw/master/csl-citation.json" }</w:instrText>
      </w:r>
      <w:r>
        <w:fldChar w:fldCharType="separate"/>
      </w:r>
      <w:bookmarkStart w:id="106" w:name="__Fieldmark__550_807502902"/>
      <w:bookmarkStart w:id="107" w:name="__Fieldmark__555_3085505453"/>
      <w:r>
        <w:rPr>
          <w:rFonts w:eastAsia="Times New Roman" w:cs="Calibri"/>
          <w:i/>
          <w:noProof/>
          <w:lang w:val="en-US" w:eastAsia="en-GB"/>
        </w:rPr>
        <w:t>(</w:t>
      </w:r>
      <w:bookmarkStart w:id="108" w:name="__Fieldmark__555_746528969"/>
      <w:r>
        <w:rPr>
          <w:rFonts w:eastAsia="Times New Roman" w:cs="Calibri"/>
          <w:i/>
          <w:noProof/>
          <w:lang w:val="en-US" w:eastAsia="en-GB"/>
        </w:rPr>
        <w:t>H</w:t>
      </w:r>
      <w:bookmarkStart w:id="109" w:name="__Fieldmark__690_2083819471"/>
      <w:r>
        <w:rPr>
          <w:rFonts w:eastAsia="Times New Roman" w:cs="Calibri"/>
          <w:i/>
          <w:noProof/>
          <w:lang w:val="en-US" w:eastAsia="en-GB"/>
        </w:rPr>
        <w:t>a</w:t>
      </w:r>
      <w:bookmarkStart w:id="110" w:name="__Fieldmark__2901_353340726"/>
      <w:r>
        <w:rPr>
          <w:rFonts w:eastAsia="Times New Roman" w:cs="Calibri"/>
          <w:i/>
          <w:noProof/>
          <w:lang w:val="en-US" w:eastAsia="en-GB"/>
        </w:rPr>
        <w:t>g</w:t>
      </w:r>
      <w:bookmarkStart w:id="111" w:name="__Fieldmark__569_133029496"/>
      <w:r>
        <w:rPr>
          <w:rFonts w:eastAsia="Times New Roman" w:cs="Calibri"/>
          <w:i/>
          <w:noProof/>
          <w:lang w:val="en-US" w:eastAsia="en-GB"/>
        </w:rPr>
        <w:t>e</w:t>
      </w:r>
      <w:bookmarkStart w:id="112" w:name="__Fieldmark__519_316155023"/>
      <w:r>
        <w:rPr>
          <w:rFonts w:eastAsia="Times New Roman" w:cs="Calibri"/>
          <w:i/>
          <w:noProof/>
          <w:lang w:val="en-US" w:eastAsia="en-GB"/>
        </w:rPr>
        <w:t>l</w:t>
      </w:r>
      <w:bookmarkStart w:id="113" w:name="__Fieldmark__878_1929277862"/>
      <w:r>
        <w:rPr>
          <w:rFonts w:eastAsia="Times New Roman" w:cs="Calibri"/>
          <w:i/>
          <w:noProof/>
          <w:lang w:val="en-US" w:eastAsia="en-GB"/>
        </w:rPr>
        <w:t>bäck, 2012)</w:t>
      </w:r>
      <w:r>
        <w:fldChar w:fldCharType="end"/>
      </w:r>
      <w:bookmarkEnd w:id="106"/>
      <w:bookmarkEnd w:id="107"/>
      <w:bookmarkEnd w:id="108"/>
      <w:bookmarkEnd w:id="109"/>
      <w:bookmarkEnd w:id="110"/>
      <w:bookmarkEnd w:id="111"/>
      <w:bookmarkEnd w:id="112"/>
      <w:bookmarkEnd w:id="113"/>
      <w:r>
        <w:rPr>
          <w:rFonts w:eastAsia="Times New Roman" w:cs="Calibri"/>
          <w:lang w:val="en-US" w:eastAsia="en-GB"/>
        </w:rPr>
        <w:t xml:space="preserve"> </w:t>
      </w:r>
    </w:p>
    <w:p w14:paraId="0A75FEC9" w14:textId="77777777" w:rsidR="00DA5D86" w:rsidRDefault="0099524D">
      <w:pPr>
        <w:pStyle w:val="WW-Standard"/>
        <w:spacing w:after="0" w:line="480" w:lineRule="auto"/>
        <w:ind w:left="720"/>
        <w:jc w:val="both"/>
      </w:pPr>
      <w:r>
        <w:rPr>
          <w:rFonts w:eastAsia="Times New Roman" w:cs="Calibri"/>
          <w:lang w:val="en-US" w:eastAsia="en-GB"/>
        </w:rPr>
        <w:t xml:space="preserve">By the implementation of a field-specific weighing factor our model framework explicitly allows for adaptive decision-making, which is an important characteristic of (realistic) fish movement behavior: Given that the hunger level is known to change the compromise between feeding and antipredator behavior </w:t>
      </w:r>
      <w:r>
        <w:fldChar w:fldCharType="begin" w:fldLock="1"/>
      </w:r>
      <w:r>
        <w:instrText>ADDIN CSL_CITATION { "citationItems" : [ { "id" : "ITEM-1", "itemData" : { "author" : [ { "dropping-particle" : "", "family" : "Milinski", "given" : "M", "non-dropping-particle" : "", "parse-names" : false, "suffix" : "" } ], "chapter-number" : "9", "container-title" : "The Behaviour of Teleost Fishes", "edition" : "second edi", "editor" : [ { "dropping-particle" : "", "family" : "Pitcher", "given" : "Tony J", "non-dropping-particle" : "", "parse-names" : false, "suffix" : "" } ], "id" : "ITEM-1", "issued" : { "date-parts" : [ [ "1993" ] ] }, "page" : "285-306", "publisher" : "Chapman &amp; Hall", "publisher-place" : "London", "title" : "Predation risk and feeding behaviour", "type" : "chapter" }, "uris" : [ "http://www.mendeley.com/documents/?uuid=6f30ed4b-a9ee-4a41-96b9-60e95e32ddc7", "http://www.mendeley.com/documents/?uuid=6665494b-82f4-4059-ba9f-cc4cf3c2d19a" ] }, { "id" : "ITEM-2", "itemData" : { "author" : [ { "dropping-particle" : "", "family" : "Hart", "given" : "PJB", "non-dropping-particle" : "", "parse-names" : false, "suffix" : "" } ], "chapter-number" : "8", "container-title" : "The Behaviour of Teleost Fishes", "edition" : "second edi", "editor" : [ { "dropping-particle" : "", "family" : "Pitcher", "given" : "Tony J", "non-dropping-particle" : "", "parse-names" : false, "suffix" : "" } ], "id" : "ITEM-2", "issued" : { "date-parts" : [ [ "1993" ] ] }, "page" : "253-284", "publisher" : "Chapman &amp; Hall", "publisher-place" : "London", "title" : "Teleost foraging: facts and theories", "type" : "chapter" }, "uris" : [ "http://www.mendeley.com/documents/?uuid=a9c14f6c-79c4-4c09-a481-32bd9ffab3d8", "http://www.mendeley.com/documents/?uuid=3778861c-5eda-4262-9a19-b7da0c7643d3" ] }, { "id" : "ITEM-3", "itemData" : { "DOI" : "10.1890/04-0923", "ISBN" : "10.1890/04-0923", "ISSN" : "00129658", "PMID" : "1593", "abstract" : "The recognition of behavior as a link between process and pattern in land-scape ecology is exemplified by the concept of functional connectivity: the degree to which the landscape facilitates or impedes movement among resource patches. In this paper, I first argue that the actual operational definitions of this concept as applied to animal move-ment are not fully consistent with its formal definition. For instance, I question that a high likelihood of movement among the different points of primary habitat implies a high con-nectivity and contend that such a view can lead to misinterpretations. I also address two more hurdles to the measurement of functional connectivity: the fact that functional con-nectivity may not be equal along all axes and directions of movement and individual variation in functional connectivity within a given landscape. These points bring me to suggest that the concept of functional connectivity be bridged to the one of travel costs used in behavioral ecology. This would help define unequivocal operational definitions of functional connectivity as its measurement would then be dictated by its ecological role within specific models (e.g., travel costs within group membership models of foraging theory). I argue further that this ecological role shall in turn determine the motivation underlying the movement of individuals, implying that the latter should preferably be standardized when measuring functional connectivity in the field. I finally present some methods to do so. These include translocation and playback experiments, food-titration and giving-up densities experiments, and manipulating feeding and breeding site locations and success.", "author" : [ { "dropping-particle" : "", "family" : "B\u00e9lisle", "given" : "Marc", "non-dropping-particle" : "", "parse-names" : false, "suffix" : "" } ], "container-title" : "Ecology", "id" : "ITEM-3", "issue" : "8", "issued" : { "date-parts" : [ [ "2005" ] ] }, "page" : "1988-1995", "title" : "Measuring landscape connectivity: The challenge of behavioral landscape ecology", "type" : "article-journal", "volume" : "86" }, "uris" : [ "http://www.mendeley.com/documents/?uuid=878a3e42-1dd0-46c4-b5f8-11d5ea30b4f4" ] }, { "id" : "ITEM-4", "itemData" : { "author" : [ { "dropping-particle" : "", "family" : "Lima", "given" : "Steven L.", "non-dropping-particle" : "", "parse-names" : false, "suffix" : "" }, { "dropping-particle" : "", "family" : "Dill", "given" : "L M", "non-dropping-particle" : "", "parse-names" : false, "suffix" : "" } ], "container-title" : "Canadian Journal of Zoology", "id" : "ITEM-4", "issued" : { "date-parts" : [ [ "1990" ] ] }, "page" : "619-640", "title" : "Behavioural decisions made under the risk of predation: a review and prospectus", "type" : "article-journal", "volume" : "68" }, "uris" : [ "http://www.mendeley.com/documents/?uuid=3e1ffab4-9789-4f6e-9b86-7c8fd04c9fc4" ] } ], "mendeley" : { "formattedCitation" : "(B\u00e9lisle, 2005; Hart, 1993; Lima and Dill, 1990; Milinski, 1993)", "plainTextFormattedCitation" : "(B\u00e9lisle, 2005; Hart, 1993; Lima and Dill, 1990; Milinski, 1993)", "previouslyFormattedCitation" : "(B\u00e9lisle, 2005; Hart, 1993; Lima and Dill, 1990; Milinski, 1993)" }, "properties" : { "noteIndex" : 0 }, "schema" : "https://github.com/citation-style-language/schema/raw/master/csl-citation.json" }</w:instrText>
      </w:r>
      <w:r>
        <w:fldChar w:fldCharType="separate"/>
      </w:r>
      <w:bookmarkStart w:id="114" w:name="__Fieldmark__579_807502902"/>
      <w:bookmarkStart w:id="115" w:name="__Fieldmark__584_3085505453"/>
      <w:r>
        <w:rPr>
          <w:rFonts w:eastAsia="Times New Roman" w:cs="Calibri"/>
          <w:noProof/>
          <w:lang w:val="en-US" w:eastAsia="en-GB"/>
        </w:rPr>
        <w:t>(</w:t>
      </w:r>
      <w:bookmarkStart w:id="116" w:name="__Fieldmark__584_746528969"/>
      <w:r>
        <w:rPr>
          <w:rFonts w:eastAsia="Times New Roman" w:cs="Calibri"/>
          <w:noProof/>
          <w:lang w:val="en-US" w:eastAsia="en-GB"/>
        </w:rPr>
        <w:t>B</w:t>
      </w:r>
      <w:bookmarkStart w:id="117" w:name="__Fieldmark__717_2083819471"/>
      <w:r>
        <w:rPr>
          <w:rFonts w:eastAsia="Times New Roman" w:cs="Calibri"/>
          <w:noProof/>
          <w:lang w:val="en-US" w:eastAsia="en-GB"/>
        </w:rPr>
        <w:t>é</w:t>
      </w:r>
      <w:bookmarkStart w:id="118" w:name="__Fieldmark__2920_353340726"/>
      <w:r>
        <w:rPr>
          <w:rFonts w:eastAsia="Times New Roman" w:cs="Calibri"/>
          <w:noProof/>
          <w:lang w:val="en-US" w:eastAsia="en-GB"/>
        </w:rPr>
        <w:t>l</w:t>
      </w:r>
      <w:bookmarkStart w:id="119" w:name="__Fieldmark__584_133029496"/>
      <w:r>
        <w:rPr>
          <w:rFonts w:eastAsia="Times New Roman" w:cs="Calibri"/>
          <w:noProof/>
          <w:lang w:val="en-US" w:eastAsia="en-GB"/>
        </w:rPr>
        <w:t>i</w:t>
      </w:r>
      <w:bookmarkStart w:id="120" w:name="__Fieldmark__530_316155023"/>
      <w:r>
        <w:rPr>
          <w:rFonts w:eastAsia="Times New Roman" w:cs="Calibri"/>
          <w:noProof/>
          <w:lang w:val="en-US" w:eastAsia="en-GB"/>
        </w:rPr>
        <w:t>s</w:t>
      </w:r>
      <w:bookmarkStart w:id="121" w:name="__Fieldmark__887_1929277862"/>
      <w:r>
        <w:rPr>
          <w:rFonts w:eastAsia="Times New Roman" w:cs="Calibri"/>
          <w:noProof/>
          <w:lang w:val="en-US" w:eastAsia="en-GB"/>
        </w:rPr>
        <w:t>l</w:t>
      </w:r>
      <w:bookmarkStart w:id="122" w:name="__Fieldmark__922_1543150048"/>
      <w:r>
        <w:rPr>
          <w:rFonts w:eastAsia="Times New Roman" w:cs="Calibri"/>
          <w:noProof/>
          <w:lang w:val="en-US" w:eastAsia="en-GB"/>
        </w:rPr>
        <w:t>e</w:t>
      </w:r>
      <w:bookmarkStart w:id="123" w:name="__Fieldmark__651_1543150048"/>
      <w:r>
        <w:rPr>
          <w:rFonts w:eastAsia="Times New Roman" w:cs="Calibri"/>
          <w:noProof/>
          <w:lang w:val="en-US" w:eastAsia="en-GB"/>
        </w:rPr>
        <w:t>,</w:t>
      </w:r>
      <w:bookmarkStart w:id="124" w:name="__Fieldmark__409_1543150048"/>
      <w:r>
        <w:rPr>
          <w:rFonts w:eastAsia="Times New Roman" w:cs="Calibri"/>
          <w:noProof/>
          <w:lang w:val="en-US" w:eastAsia="en-GB"/>
        </w:rPr>
        <w:t xml:space="preserve"> </w:t>
      </w:r>
      <w:bookmarkStart w:id="125" w:name="__Fieldmark__108_1543150048"/>
      <w:r>
        <w:rPr>
          <w:rFonts w:eastAsia="Times New Roman" w:cs="Calibri"/>
          <w:noProof/>
          <w:lang w:val="en-US" w:eastAsia="en-GB"/>
        </w:rPr>
        <w:t>2</w:t>
      </w:r>
      <w:bookmarkStart w:id="126" w:name="__Fieldmark__218_1472110311"/>
      <w:r>
        <w:rPr>
          <w:rFonts w:eastAsia="Times New Roman" w:cs="Calibri"/>
          <w:noProof/>
          <w:lang w:val="en-US" w:eastAsia="en-GB"/>
        </w:rPr>
        <w:t>005; Hart, 1993; Lima and Dill, 1990; Milinski, 1993)</w:t>
      </w:r>
      <w:r>
        <w:fldChar w:fldCharType="end"/>
      </w:r>
      <w:bookmarkEnd w:id="114"/>
      <w:bookmarkEnd w:id="115"/>
      <w:bookmarkEnd w:id="116"/>
      <w:bookmarkEnd w:id="117"/>
      <w:bookmarkEnd w:id="118"/>
      <w:bookmarkEnd w:id="119"/>
      <w:bookmarkEnd w:id="120"/>
      <w:bookmarkEnd w:id="121"/>
      <w:bookmarkEnd w:id="122"/>
      <w:bookmarkEnd w:id="123"/>
      <w:bookmarkEnd w:id="124"/>
      <w:bookmarkEnd w:id="125"/>
      <w:bookmarkEnd w:id="126"/>
      <w:r>
        <w:rPr>
          <w:rFonts w:eastAsia="Times New Roman" w:cs="Calibri"/>
          <w:lang w:val="en-US" w:eastAsia="en-GB"/>
        </w:rPr>
        <w:t xml:space="preserve"> and a starving fish, for example, might take greater risks, simulation results can reflect these trade-offs by dynamically adjusting the weighing factor depending on the fish’s energetic state. In our present study, however, we did not focus on adaptive decision-making but on how general habitat settings</w:t>
      </w:r>
      <w:r>
        <w:rPr>
          <w:rFonts w:eastAsia="Times New Roman" w:cs="Calibri"/>
          <w:color w:val="00B0F0"/>
          <w:lang w:val="en-US" w:eastAsia="en-GB"/>
        </w:rPr>
        <w:t xml:space="preserve"> </w:t>
      </w:r>
      <w:r>
        <w:rPr>
          <w:rFonts w:eastAsia="Times New Roman" w:cs="Calibri"/>
          <w:color w:val="000000" w:themeColor="text1"/>
          <w:lang w:val="en-US" w:eastAsia="en-GB"/>
        </w:rPr>
        <w:t xml:space="preserve">may influence fish movement </w:t>
      </w:r>
      <w:r>
        <w:rPr>
          <w:rFonts w:eastAsia="Times New Roman" w:cs="Calibri"/>
          <w:color w:val="000000" w:themeColor="text1"/>
          <w:lang w:val="en-US" w:eastAsia="en-GB"/>
        </w:rPr>
        <w:lastRenderedPageBreak/>
        <w:t>behavior</w:t>
      </w:r>
      <w:r>
        <w:rPr>
          <w:rFonts w:eastAsia="Times New Roman" w:cs="Calibri"/>
          <w:lang w:val="en-US" w:eastAsia="en-GB"/>
        </w:rPr>
        <w:t xml:space="preserve">. We, therefore, set the parameters </w:t>
      </w:r>
      <w:proofErr w:type="spellStart"/>
      <w:r>
        <w:rPr>
          <w:rFonts w:eastAsia="Times New Roman" w:cs="Calibri"/>
          <w:i/>
          <w:lang w:val="en-US" w:eastAsia="en-GB"/>
        </w:rPr>
        <w:t>weightFood</w:t>
      </w:r>
      <w:proofErr w:type="spellEnd"/>
      <w:r>
        <w:rPr>
          <w:rFonts w:eastAsia="Times New Roman" w:cs="Calibri"/>
          <w:lang w:val="en-US" w:eastAsia="en-GB"/>
        </w:rPr>
        <w:t xml:space="preserve"> to a fixed value of 1 and </w:t>
      </w:r>
      <w:proofErr w:type="spellStart"/>
      <w:r>
        <w:rPr>
          <w:rFonts w:eastAsia="Times New Roman" w:cs="Calibri"/>
          <w:i/>
          <w:lang w:val="en-US" w:eastAsia="en-GB"/>
        </w:rPr>
        <w:t>weightRisk</w:t>
      </w:r>
      <w:proofErr w:type="spellEnd"/>
      <w:r>
        <w:rPr>
          <w:rFonts w:eastAsia="Times New Roman" w:cs="Calibri"/>
          <w:lang w:val="en-US" w:eastAsia="en-GB"/>
        </w:rPr>
        <w:t xml:space="preserve"> to twice the weight of food </w:t>
      </w:r>
      <w:r>
        <w:rPr>
          <w:rFonts w:eastAsia="Times New Roman" w:cs="Calibri"/>
          <w:color w:val="000000" w:themeColor="text1"/>
          <w:lang w:val="en-US" w:eastAsia="en-GB"/>
        </w:rPr>
        <w:t xml:space="preserve">availability as predation directly impacts survival and is known to strongly influence feeding behavior </w:t>
      </w:r>
      <w:r>
        <w:fldChar w:fldCharType="begin" w:fldLock="1"/>
      </w:r>
      <w:r>
        <w:instrText>ADDIN CSL_CITATION { "citationItems" : [ { "id" : "ITEM-1", "itemData" : { "DOI" : "10.1111/1365-2656.12440", "ISBN" : "0021-8790", "ISSN" : "13652656", "PMID" : "26332988", "abstract" : "Predators can exert strong direct and indirect effects on ecological communities by intimidating their prey. The nature of predation risk effects is often context dependent, but in some ecosystems these contingencies are often overlooked. Risk effects are often not uniform across landscapes or among species. Indeed, they can vary widely across gradients of habitat complexity and with different prey escape tactics. These context-dependencies may be especially important for ecosystems such as coral reefs that vary widely in habitat complexity and have species-rich predator and prey communities. With field experiments using predator decoys of the black grouper (Mycteroperca bonaci), we investigated how reef complexity interacts with predation risk to affect the foraging behavior and herbivory rates of large herbivorous fishes (e.g., parrotfishes and surgeonfishes) across four coral reefs in the Florida Keys (USA). In both high and low complexity areas of the reef we measured how herbivory changed with increasing distance from the predator decoy to examine how herbivorous fishes reconcile the conflicting demands of avoiding predation vs. foraging within a reefscape context. We show that with increasing risk, herbivorous fishes consumed dramatically less food (ca. 90 %) but fed at a faster rate when they did feed (ca. 26 %). Furthermore, we show that fishes foraging closest to the predator decoy were 40 % smaller than those that foraged at further distances. Thus, smaller individuals showed muted response to predation risk compared to their larger counterparts, potentially due to their decreased risk to predation or lower reproductive value (i.e., the asset protection principle). Habitat heterogeneity mediated risk effects differently for different species of herbivores, with predation risk more strongly suppressing herbivore feeding in more complex areas and for individuals at higher risk of predation. Predators appear to create a reefscape of fear that changes the size structure of herbivores towards smaller individuals, increases individual feeding rates, but suppresses overall amounts of primary producers consumed, potentially altering patterns of herbivory, an ecosystem process critical for healthy coral reefs. This article is protected by copyright. All rights reserved.", "author" : [ { "dropping-particle" : "", "family" : "Catano", "given" : "Laura B.", "non-dropping-particle" : "", "parse-names" : false, "suffix" : "" }, { "dropping-particle" : "", "family" : "Rojas", "given" : "Maria C.", "non-dropping-particle" : "", "parse-names" : false, "suffix" : "" }, { "dropping-particle" : "", "family" : "Malossi", "given" : "Ryan J.", "non-dropping-particle" : "", "parse-names" : false, "suffix" : "" }, { "dropping-particle" : "", "family" : "Peters", "given" : "Joseph R.", "non-dropping-particle" : "", "parse-names" : false, "suffix" : "" }, { "dropping-particle" : "", "family" : "Heithaus", "given" : "Michael R.", "non-dropping-particle" : "", "parse-names" : false, "suffix" : "" }, { "dropping-particle" : "", "family" : "Fourqurean", "given" : "James W.", "non-dropping-particle" : "", "parse-names" : false, "suffix" : "" }, { "dropping-particle" : "", "family" : "Burkepile", "given" : "Deron E.", "non-dropping-particle" : "", "parse-names" : false, "suffix" : "" } ], "container-title" : "Journal of Animal Ecology", "id" : "ITEM-1", "issue" : "1", "issued" : { "date-parts" : [ [ "2016" ] ] }, "page" : "146-156", "title" : "Reefscapes of fear: Predation risk and reef hetero-geneity interact to shape herbivore foraging behaviour", "type" : "article-journal", "volume" : "85" }, "uris" : [ "http://www.mendeley.com/documents/?uuid=ed09384e-2654-4130-8a8f-34a3e1a07ff8" ] } ], "mendeley" : { "formattedCitation" : "(Catano et al., 2016)", "plainTextFormattedCitation" : "(Catano et al., 2016)", "previouslyFormattedCitation" : "(Catano et al., 2016)" }, "properties" : { "noteIndex" : 6 }, "schema" : "https://github.com/citation-style-language/schema/raw/master/csl-citation.json" }</w:instrText>
      </w:r>
      <w:r>
        <w:fldChar w:fldCharType="separate"/>
      </w:r>
      <w:bookmarkStart w:id="127" w:name="__Fieldmark__634_807502902"/>
      <w:bookmarkStart w:id="128" w:name="__Fieldmark__659_3085505453"/>
      <w:r>
        <w:rPr>
          <w:rFonts w:eastAsia="Times New Roman" w:cs="Calibri"/>
          <w:noProof/>
          <w:color w:val="000000" w:themeColor="text1"/>
          <w:lang w:val="en-US" w:eastAsia="en-GB"/>
        </w:rPr>
        <w:t>(</w:t>
      </w:r>
      <w:bookmarkStart w:id="129" w:name="__Fieldmark__659_746528969"/>
      <w:r>
        <w:rPr>
          <w:rFonts w:eastAsia="Times New Roman" w:cs="Calibri"/>
          <w:noProof/>
          <w:color w:val="000000" w:themeColor="text1"/>
          <w:lang w:val="en-US" w:eastAsia="en-GB"/>
        </w:rPr>
        <w:t>Catano et al., 2016)</w:t>
      </w:r>
      <w:r>
        <w:fldChar w:fldCharType="end"/>
      </w:r>
      <w:bookmarkEnd w:id="127"/>
      <w:bookmarkEnd w:id="128"/>
      <w:bookmarkEnd w:id="129"/>
      <w:r>
        <w:rPr>
          <w:rFonts w:eastAsia="Times New Roman" w:cs="Calibri"/>
          <w:color w:val="000000" w:themeColor="text1"/>
          <w:lang w:val="en-US" w:eastAsia="en-GB"/>
        </w:rPr>
        <w:t>.</w:t>
      </w:r>
    </w:p>
    <w:p w14:paraId="7388D556" w14:textId="77777777" w:rsidR="00111EFA" w:rsidRDefault="0099524D">
      <w:pPr>
        <w:pStyle w:val="WW-Standard"/>
        <w:spacing w:after="0" w:line="480" w:lineRule="auto"/>
        <w:ind w:left="720"/>
        <w:jc w:val="both"/>
        <w:rPr>
          <w:ins w:id="130" w:author="unmarked" w:date="2017-11-14T15:44:00Z"/>
        </w:rPr>
      </w:pPr>
      <w:r>
        <w:rPr>
          <w:rFonts w:eastAsia="Times New Roman" w:cs="Calibri"/>
          <w:lang w:val="en-US" w:eastAsia="en-GB"/>
        </w:rPr>
        <w:t>Lastly, the vector-based flow field designating the direction of movement for each grid cell as a two-dimensional normalized vector was generated based on the gradients of the summed potentials. As a fish was set to evaluate the aggregated potential in all positions within a 1 m</w:t>
      </w:r>
      <w:r>
        <w:rPr>
          <w:rFonts w:eastAsia="Times New Roman" w:cs="Calibri"/>
          <w:vertAlign w:val="superscript"/>
          <w:lang w:val="en-US" w:eastAsia="en-GB"/>
        </w:rPr>
        <w:t>2</w:t>
      </w:r>
      <w:r>
        <w:rPr>
          <w:rFonts w:eastAsia="Times New Roman" w:cs="Calibri"/>
          <w:lang w:val="en-US" w:eastAsia="en-GB"/>
        </w:rPr>
        <w:t xml:space="preserve"> range of </w:t>
      </w:r>
      <w:ins w:id="131" w:author="hr" w:date="2017-10-28T21:08:00Z">
        <w:r>
          <w:rPr>
            <w:rFonts w:eastAsia="Times New Roman" w:cs="Calibri"/>
            <w:lang w:val="en-US" w:eastAsia="en-GB"/>
          </w:rPr>
          <w:t>its own position</w:t>
        </w:r>
      </w:ins>
      <w:del w:id="132" w:author="hr" w:date="2017-10-28T21:08:00Z">
        <w:r>
          <w:rPr>
            <w:rFonts w:eastAsia="Times New Roman" w:cs="Calibri"/>
            <w:lang w:val="en-US" w:eastAsia="en-GB"/>
          </w:rPr>
          <w:delText>itself</w:delText>
        </w:r>
      </w:del>
      <w:r>
        <w:rPr>
          <w:rFonts w:eastAsia="Times New Roman" w:cs="Calibri"/>
          <w:lang w:val="en-US" w:eastAsia="en-GB"/>
        </w:rPr>
        <w:t xml:space="preserve">, unit vectors for all directions (east, south, west, north) including </w:t>
      </w:r>
      <w:proofErr w:type="spellStart"/>
      <w:ins w:id="133" w:author="unmarked" w:date="2017-11-14T15:44:00Z">
        <w:r>
          <w:rPr>
            <w:rFonts w:eastAsia="Times New Roman" w:cs="Calibri"/>
            <w:lang w:val="en-US" w:eastAsia="en-GB"/>
          </w:rPr>
          <w:t>diagonal</w:t>
        </w:r>
      </w:ins>
      <w:ins w:id="134" w:author="hr" w:date="2017-10-28T21:10:00Z">
        <w:r>
          <w:rPr>
            <w:rFonts w:eastAsia="Times New Roman" w:cs="Calibri"/>
            <w:color w:val="000000"/>
            <w:sz w:val="28"/>
            <w:lang w:val="en-US" w:eastAsia="en-GB"/>
          </w:rPr>
          <w:t>e</w:t>
        </w:r>
        <w:proofErr w:type="spellEnd"/>
        <w:r>
          <w:rPr>
            <w:rFonts w:eastAsia="Times New Roman" w:cs="Calibri"/>
            <w:color w:val="000000"/>
            <w:sz w:val="28"/>
            <w:lang w:val="en-US" w:eastAsia="en-GB"/>
          </w:rPr>
          <w:t xml:space="preserve"> der </w:t>
        </w:r>
      </w:ins>
    </w:p>
    <w:p w14:paraId="6BBC2980" w14:textId="71C51CB6" w:rsidR="00DA5D86" w:rsidRPr="00094C4A" w:rsidRDefault="0099524D">
      <w:pPr>
        <w:pStyle w:val="WW-Standard"/>
        <w:spacing w:after="0" w:line="480" w:lineRule="auto"/>
        <w:ind w:left="720"/>
        <w:jc w:val="both"/>
        <w:rPr>
          <w:rFonts w:eastAsia="Times New Roman" w:cs="Calibri"/>
          <w:lang w:val="en-US" w:eastAsia="en-GB"/>
        </w:rPr>
      </w:pPr>
      <w:ins w:id="135" w:author="unmarked" w:date="2017-11-14T15:44:00Z">
        <w:r>
          <w:rPr>
            <w:rFonts w:eastAsia="Times New Roman" w:cs="Calibri"/>
            <w:lang w:val="en-US" w:eastAsia="en-GB"/>
          </w:rPr>
          <w:t>s</w:t>
        </w:r>
      </w:ins>
      <w:del w:id="136" w:author="unmarked" w:date="2017-11-14T15:44:00Z">
        <w:r>
          <w:rPr>
            <w:rFonts w:eastAsia="Times New Roman" w:cs="Calibri"/>
            <w:lang w:val="en-US" w:eastAsia="en-GB"/>
          </w:rPr>
          <w:delText>diagonals</w:delText>
        </w:r>
      </w:del>
      <w:r>
        <w:rPr>
          <w:rFonts w:eastAsia="Times New Roman" w:cs="Calibri"/>
          <w:lang w:val="en-US" w:eastAsia="en-GB"/>
        </w:rPr>
        <w:t xml:space="preserve"> (southeast, southwest, northwest, northeast), pointing to the respective neighboring cell (2), were multiplied with the potential of the indicated cell. All eight vectors were then added resulting in the final unit direction vector for the next movement step (</w:t>
      </w:r>
      <m:oMath>
        <m:acc>
          <m:accPr>
            <m:chr m:val="⃗"/>
            <m:ctrlPr>
              <w:rPr>
                <w:rFonts w:ascii="Cambria Math" w:hAnsi="Cambria Math"/>
              </w:rPr>
            </m:ctrlPr>
          </m:accPr>
          <m:e>
            <m:r>
              <m:rPr>
                <m:lit/>
                <m:nor/>
              </m:rPr>
              <w:rPr>
                <w:rFonts w:ascii="Cambria Math" w:hAnsi="Cambria Math"/>
              </w:rPr>
              <m:t>sum</m:t>
            </m:r>
          </m:e>
        </m:acc>
      </m:oMath>
      <w:r>
        <w:rPr>
          <w:rFonts w:eastAsia="Times New Roman" w:cs="Calibri"/>
          <w:lang w:val="en-US" w:eastAsia="en-GB"/>
        </w:rPr>
        <w:t xml:space="preserve">, </w:t>
      </w:r>
      <w:commentRangeStart w:id="137"/>
      <w:r>
        <w:rPr>
          <w:rFonts w:eastAsia="Times New Roman" w:cs="Calibri"/>
          <w:lang w:val="en-US" w:eastAsia="en-GB"/>
        </w:rPr>
        <w:t>(3)).</w:t>
      </w:r>
      <w:commentRangeEnd w:id="137"/>
      <w:r>
        <w:commentReference w:id="137"/>
      </w:r>
    </w:p>
    <w:p w14:paraId="2C911474" w14:textId="77777777" w:rsidR="00DA5D86" w:rsidRDefault="00DA5D86">
      <w:pPr>
        <w:pStyle w:val="WW-Standard"/>
        <w:spacing w:after="0" w:line="480" w:lineRule="auto"/>
        <w:ind w:left="720"/>
        <w:jc w:val="both"/>
        <w:rPr>
          <w:rFonts w:eastAsia="Times New Roman" w:cs="Calibri"/>
          <w:lang w:val="en-US" w:eastAsia="en-GB"/>
        </w:rPr>
      </w:pPr>
    </w:p>
    <w:p w14:paraId="54CA70D8" w14:textId="77777777" w:rsidR="00DA5D86" w:rsidRDefault="0099524D" w:rsidP="00094C4A">
      <w:pPr>
        <w:pStyle w:val="WW-Standard"/>
        <w:numPr>
          <w:ilvl w:val="0"/>
          <w:numId w:val="5"/>
        </w:numPr>
        <w:spacing w:after="0" w:line="480" w:lineRule="auto"/>
        <w:ind w:left="1077" w:hanging="357"/>
        <w:rPr>
          <w:rFonts w:eastAsia="Times New Roman" w:cs="Calibri"/>
          <w:sz w:val="20"/>
          <w:szCs w:val="20"/>
          <w:lang w:val="en-US" w:eastAsia="en-GB"/>
        </w:rPr>
      </w:pPr>
      <m:oMath>
        <m:eqArr>
          <m:eqArrPr>
            <m:ctrlPr>
              <w:rPr>
                <w:rFonts w:ascii="Cambria Math" w:hAnsi="Cambria Math"/>
              </w:rPr>
            </m:ctrlPr>
          </m:eqArrPr>
          <m:e>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east</m:t>
                </m:r>
              </m:e>
            </m:d>
            <m:r>
              <w:rPr>
                <w:rFonts w:ascii="Cambria Math" w:hAnsi="Cambria Math"/>
              </w:rPr>
              <m:t>=</m:t>
            </m:r>
            <m:d>
              <m:dPr>
                <m:ctrlPr>
                  <w:rPr>
                    <w:rFonts w:ascii="Cambria Math" w:hAnsi="Cambria Math"/>
                  </w:rPr>
                </m:ctrlPr>
              </m:dPr>
              <m:e>
                <m:r>
                  <w:rPr>
                    <w:rFonts w:ascii="Cambria Math" w:hAnsi="Cambria Math"/>
                  </w:rPr>
                  <m:t>1,0</m:t>
                </m:r>
              </m:e>
            </m:d>
            <m:r>
              <w:rPr>
                <w:rFonts w:ascii="Cambria Math" w:hAnsi="Cambria Math"/>
              </w:rPr>
              <m:t>,</m:t>
            </m:r>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south</m:t>
                </m:r>
              </m:e>
            </m:d>
            <m:r>
              <w:rPr>
                <w:rFonts w:ascii="Cambria Math" w:hAnsi="Cambria Math"/>
              </w:rPr>
              <m:t>=</m:t>
            </m:r>
            <m:d>
              <m:dPr>
                <m:ctrlPr>
                  <w:rPr>
                    <w:rFonts w:ascii="Cambria Math" w:hAnsi="Cambria Math"/>
                  </w:rPr>
                </m:ctrlPr>
              </m:dPr>
              <m:e>
                <m:r>
                  <w:rPr>
                    <w:rFonts w:ascii="Cambria Math" w:hAnsi="Cambria Math"/>
                  </w:rPr>
                  <m:t>0,1</m:t>
                </m:r>
              </m:e>
            </m:d>
            <m:r>
              <w:rPr>
                <w:rFonts w:ascii="Cambria Math" w:hAnsi="Cambria Math"/>
              </w:rPr>
              <m:t>,</m:t>
            </m:r>
            <m:acc>
              <m:accPr>
                <m:chr m:val="⃗"/>
                <m:ctrlPr>
                  <w:rPr>
                    <w:rFonts w:ascii="Cambria Math" w:hAnsi="Cambria Math"/>
                  </w:rPr>
                </m:ctrlPr>
              </m:accPr>
              <m:e>
                <m:r>
                  <w:rPr>
                    <w:rFonts w:ascii="Cambria Math" w:hAnsi="Cambria Math"/>
                  </w:rPr>
                  <m:t>W</m:t>
                </m:r>
              </m:e>
            </m:acc>
            <m:d>
              <m:dPr>
                <m:ctrlPr>
                  <w:rPr>
                    <w:rFonts w:ascii="Cambria Math" w:hAnsi="Cambria Math"/>
                  </w:rPr>
                </m:ctrlPr>
              </m:dPr>
              <m:e>
                <m:r>
                  <w:rPr>
                    <w:rFonts w:ascii="Cambria Math" w:hAnsi="Cambria Math"/>
                  </w:rPr>
                  <m:t>west</m:t>
                </m:r>
              </m:e>
            </m:d>
            <m:r>
              <w:rPr>
                <w:rFonts w:ascii="Cambria Math" w:hAnsi="Cambria Math"/>
              </w:rPr>
              <m:t>=</m:t>
            </m:r>
            <m:d>
              <m:dPr>
                <m:ctrlPr>
                  <w:rPr>
                    <w:rFonts w:ascii="Cambria Math" w:hAnsi="Cambria Math"/>
                  </w:rPr>
                </m:ctrlPr>
              </m:dPr>
              <m:e>
                <m:r>
                  <w:rPr>
                    <w:rFonts w:ascii="Cambria Math" w:hAnsi="Cambria Math"/>
                  </w:rPr>
                  <m:t>-1,0</m:t>
                </m:r>
              </m:e>
            </m:d>
            <m: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north</m:t>
                </m:r>
              </m:e>
            </m:d>
            <m:r>
              <w:rPr>
                <w:rFonts w:ascii="Cambria Math" w:hAnsi="Cambria Math"/>
              </w:rPr>
              <m:t>=</m:t>
            </m:r>
            <m:d>
              <m:dPr>
                <m:ctrlPr>
                  <w:rPr>
                    <w:rFonts w:ascii="Cambria Math" w:hAnsi="Cambria Math"/>
                  </w:rPr>
                </m:ctrlPr>
              </m:dPr>
              <m:e>
                <m:r>
                  <w:rPr>
                    <w:rFonts w:ascii="Cambria Math" w:hAnsi="Cambria Math"/>
                  </w:rPr>
                  <m:t>0,-1</m:t>
                </m:r>
              </m:e>
            </m:d>
            <m:r>
              <w:rPr>
                <w:rFonts w:ascii="Cambria Math" w:hAnsi="Cambria Math"/>
              </w:rPr>
              <m:t>,</m:t>
            </m:r>
          </m:e>
          <m:e>
            <m:acc>
              <m:accPr>
                <m:chr m:val="⃗"/>
                <m:ctrlPr>
                  <w:rPr>
                    <w:rFonts w:ascii="Cambria Math" w:hAnsi="Cambria Math"/>
                  </w:rPr>
                </m:ctrlPr>
              </m:accPr>
              <m:e>
                <m:r>
                  <w:rPr>
                    <w:rFonts w:ascii="Cambria Math" w:hAnsi="Cambria Math"/>
                  </w:rPr>
                  <m:t>SE</m:t>
                </m:r>
              </m:e>
            </m:acc>
            <m:d>
              <m:dPr>
                <m:ctrlPr>
                  <w:rPr>
                    <w:rFonts w:ascii="Cambria Math" w:hAnsi="Cambria Math"/>
                  </w:rPr>
                </m:ctrlPr>
              </m:dPr>
              <m:e>
                <m:r>
                  <w:rPr>
                    <w:rFonts w:ascii="Cambria Math" w:hAnsi="Cambria Math"/>
                  </w:rPr>
                  <m:t>southeast</m:t>
                </m:r>
              </m:e>
            </m:d>
            <m:r>
              <w:rPr>
                <w:rFonts w:ascii="Cambria Math" w:hAnsi="Cambria Math"/>
              </w:rPr>
              <m:t>=</m:t>
            </m:r>
            <m:d>
              <m:dPr>
                <m:ctrlPr>
                  <w:rPr>
                    <w:rFonts w:ascii="Cambria Math" w:hAnsi="Cambria Math"/>
                  </w:rPr>
                </m:ctrlPr>
              </m:dPr>
              <m:e>
                <m:f>
                  <m:fPr>
                    <m:type m:val="lin"/>
                    <m:ctrlPr>
                      <w:rPr>
                        <w:rFonts w:ascii="Cambria Math" w:hAnsi="Cambria Math"/>
                      </w:rPr>
                    </m:ctrlPr>
                  </m:fPr>
                  <m:num>
                    <m:f>
                      <m:fPr>
                        <m:type m:val="lin"/>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2,1</m:t>
                            </m:r>
                          </m:e>
                        </m:rad>
                      </m:den>
                    </m:f>
                  </m:num>
                  <m:den>
                    <m:rad>
                      <m:radPr>
                        <m:degHide m:val="1"/>
                        <m:ctrlPr>
                          <w:rPr>
                            <w:rFonts w:ascii="Cambria Math" w:hAnsi="Cambria Math"/>
                          </w:rPr>
                        </m:ctrlPr>
                      </m:radPr>
                      <m:deg/>
                      <m:e>
                        <m:r>
                          <w:rPr>
                            <w:rFonts w:ascii="Cambria Math" w:hAnsi="Cambria Math"/>
                          </w:rPr>
                          <m:t>2</m:t>
                        </m:r>
                      </m:e>
                    </m:rad>
                  </m:den>
                </m:f>
              </m:e>
            </m:d>
            <m:r>
              <w:rPr>
                <w:rFonts w:ascii="Cambria Math" w:hAnsi="Cambria Math"/>
              </w:rPr>
              <m:t>,</m:t>
            </m:r>
            <m:acc>
              <m:accPr>
                <m:chr m:val="⃗"/>
                <m:ctrlPr>
                  <w:rPr>
                    <w:rFonts w:ascii="Cambria Math" w:hAnsi="Cambria Math"/>
                  </w:rPr>
                </m:ctrlPr>
              </m:accPr>
              <m:e>
                <m:r>
                  <w:rPr>
                    <w:rFonts w:ascii="Cambria Math" w:hAnsi="Cambria Math"/>
                  </w:rPr>
                  <m:t>SW</m:t>
                </m:r>
              </m:e>
            </m:acc>
            <m:d>
              <m:dPr>
                <m:ctrlPr>
                  <w:rPr>
                    <w:rFonts w:ascii="Cambria Math" w:hAnsi="Cambria Math"/>
                  </w:rPr>
                </m:ctrlPr>
              </m:dPr>
              <m:e>
                <m:r>
                  <w:rPr>
                    <w:rFonts w:ascii="Cambria Math" w:hAnsi="Cambria Math"/>
                  </w:rPr>
                  <m:t>southwest</m:t>
                </m:r>
              </m:e>
            </m:d>
            <m:r>
              <w:rPr>
                <w:rFonts w:ascii="Cambria Math" w:hAnsi="Cambria Math"/>
              </w:rPr>
              <m:t>=</m:t>
            </m:r>
            <m:d>
              <m:dPr>
                <m:ctrlPr>
                  <w:rPr>
                    <w:rFonts w:ascii="Cambria Math" w:hAnsi="Cambria Math"/>
                  </w:rPr>
                </m:ctrlPr>
              </m:dPr>
              <m:e>
                <m:f>
                  <m:fPr>
                    <m:type m:val="lin"/>
                    <m:ctrlPr>
                      <w:rPr>
                        <w:rFonts w:ascii="Cambria Math" w:hAnsi="Cambria Math"/>
                      </w:rPr>
                    </m:ctrlPr>
                  </m:fPr>
                  <m:num>
                    <m:f>
                      <m:fPr>
                        <m:type m:val="lin"/>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2,1</m:t>
                            </m:r>
                          </m:e>
                        </m:rad>
                      </m:den>
                    </m:f>
                  </m:num>
                  <m:den>
                    <m:rad>
                      <m:radPr>
                        <m:degHide m:val="1"/>
                        <m:ctrlPr>
                          <w:rPr>
                            <w:rFonts w:ascii="Cambria Math" w:hAnsi="Cambria Math"/>
                          </w:rPr>
                        </m:ctrlPr>
                      </m:radPr>
                      <m:deg/>
                      <m:e>
                        <m:r>
                          <w:rPr>
                            <w:rFonts w:ascii="Cambria Math" w:hAnsi="Cambria Math"/>
                          </w:rPr>
                          <m:t>2</m:t>
                        </m:r>
                      </m:e>
                    </m:rad>
                  </m:den>
                </m:f>
              </m:e>
            </m:d>
            <m:r>
              <w:rPr>
                <w:rFonts w:ascii="Cambria Math" w:hAnsi="Cambria Math"/>
              </w:rPr>
              <m:t>,</m:t>
            </m:r>
          </m:e>
          <m:e>
            <m:acc>
              <m:accPr>
                <m:chr m:val="⃗"/>
                <m:ctrlPr>
                  <w:rPr>
                    <w:rFonts w:ascii="Cambria Math" w:hAnsi="Cambria Math"/>
                  </w:rPr>
                </m:ctrlPr>
              </m:accPr>
              <m:e>
                <m:r>
                  <w:rPr>
                    <w:rFonts w:ascii="Cambria Math" w:hAnsi="Cambria Math"/>
                  </w:rPr>
                  <m:t>NW</m:t>
                </m:r>
              </m:e>
            </m:acc>
            <m:d>
              <m:dPr>
                <m:ctrlPr>
                  <w:rPr>
                    <w:rFonts w:ascii="Cambria Math" w:hAnsi="Cambria Math"/>
                  </w:rPr>
                </m:ctrlPr>
              </m:dPr>
              <m:e>
                <m:r>
                  <w:rPr>
                    <w:rFonts w:ascii="Cambria Math" w:hAnsi="Cambria Math"/>
                  </w:rPr>
                  <m:t>northwest</m:t>
                </m:r>
              </m:e>
            </m:d>
            <m: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type m:val="lin"/>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d>
            <m:r>
              <w:rPr>
                <w:rFonts w:ascii="Cambria Math" w:hAnsi="Cambria Math"/>
              </w:rPr>
              <m:t>,</m:t>
            </m:r>
            <m:acc>
              <m:accPr>
                <m:chr m:val="⃗"/>
                <m:ctrlPr>
                  <w:rPr>
                    <w:rFonts w:ascii="Cambria Math" w:hAnsi="Cambria Math"/>
                  </w:rPr>
                </m:ctrlPr>
              </m:accPr>
              <m:e>
                <m:r>
                  <w:rPr>
                    <w:rFonts w:ascii="Cambria Math" w:hAnsi="Cambria Math"/>
                  </w:rPr>
                  <m:t>NE</m:t>
                </m:r>
              </m:e>
            </m:acc>
            <m:d>
              <m:dPr>
                <m:ctrlPr>
                  <w:rPr>
                    <w:rFonts w:ascii="Cambria Math" w:hAnsi="Cambria Math"/>
                  </w:rPr>
                </m:ctrlPr>
              </m:dPr>
              <m:e>
                <m:r>
                  <w:rPr>
                    <w:rFonts w:ascii="Cambria Math" w:hAnsi="Cambria Math"/>
                  </w:rPr>
                  <m:t>northeast</m:t>
                </m:r>
              </m:e>
            </m:d>
            <m: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type m:val="lin"/>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e>
            </m:d>
          </m:e>
        </m:eqArr>
      </m:oMath>
    </w:p>
    <w:p w14:paraId="7557EBFA" w14:textId="77777777" w:rsidR="00DA5D86" w:rsidRDefault="00DA5D86">
      <w:pPr>
        <w:pStyle w:val="WW-Standard"/>
        <w:spacing w:after="0" w:line="480" w:lineRule="auto"/>
        <w:ind w:left="1080"/>
        <w:jc w:val="both"/>
        <w:rPr>
          <w:rFonts w:eastAsia="Times New Roman" w:cs="Calibri"/>
          <w:sz w:val="20"/>
          <w:szCs w:val="20"/>
          <w:lang w:val="en-US" w:eastAsia="en-GB"/>
        </w:rPr>
      </w:pPr>
    </w:p>
    <w:p w14:paraId="4904CA09" w14:textId="77777777" w:rsidR="00DA5D86" w:rsidRDefault="0099524D" w:rsidP="00094C4A">
      <w:pPr>
        <w:pStyle w:val="WW-Standard"/>
        <w:numPr>
          <w:ilvl w:val="0"/>
          <w:numId w:val="5"/>
        </w:numPr>
        <w:spacing w:after="0"/>
        <w:ind w:left="1077" w:hanging="357"/>
        <w:jc w:val="both"/>
        <w:rPr>
          <w:rFonts w:eastAsia="Times New Roman" w:cs="Calibri"/>
          <w:sz w:val="20"/>
          <w:szCs w:val="20"/>
          <w:lang w:val="en-US" w:eastAsia="en-GB"/>
        </w:rPr>
      </w:pPr>
      <m:oMath>
        <m:acc>
          <m:accPr>
            <m:chr m:val="⃗"/>
            <m:ctrlPr>
              <w:rPr>
                <w:rFonts w:ascii="Cambria Math" w:hAnsi="Cambria Math"/>
              </w:rPr>
            </m:ctrlPr>
          </m:accPr>
          <m:e>
            <m:r>
              <m:rPr>
                <m:lit/>
                <m:nor/>
              </m:rPr>
              <w:rPr>
                <w:rFonts w:ascii="Cambria Math" w:hAnsi="Cambria Math"/>
              </w:rPr>
              <m:t>sum</m:t>
            </m:r>
          </m:e>
        </m:acc>
        <m: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x+1,y</m:t>
                </m:r>
              </m:e>
            </m:d>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x,y+1</m:t>
                </m:r>
              </m:e>
            </m:d>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x-1,y</m:t>
                </m:r>
              </m:e>
            </m:d>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x,y-1</m:t>
                </m:r>
              </m:e>
            </m:d>
            <m:r>
              <w:rPr>
                <w:rFonts w:ascii="Cambria Math" w:hAnsi="Cambria Math"/>
              </w:rPr>
              <m:t>+</m:t>
            </m:r>
            <m:acc>
              <m:accPr>
                <m:chr m:val="⃗"/>
                <m:ctrlPr>
                  <w:rPr>
                    <w:rFonts w:ascii="Cambria Math" w:hAnsi="Cambria Math"/>
                  </w:rPr>
                </m:ctrlPr>
              </m:accPr>
              <m:e>
                <m:r>
                  <w:rPr>
                    <w:rFonts w:ascii="Cambria Math" w:hAnsi="Cambria Math"/>
                  </w:rPr>
                  <m:t>SE</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x+1,y+1</m:t>
                </m:r>
              </m:e>
            </m:d>
            <m:r>
              <w:rPr>
                <w:rFonts w:ascii="Cambria Math" w:hAnsi="Cambria Math"/>
              </w:rPr>
              <m:t>+</m:t>
            </m:r>
            <m:acc>
              <m:accPr>
                <m:chr m:val="⃗"/>
                <m:ctrlPr>
                  <w:rPr>
                    <w:rFonts w:ascii="Cambria Math" w:hAnsi="Cambria Math"/>
                  </w:rPr>
                </m:ctrlPr>
              </m:accPr>
              <m:e>
                <m:r>
                  <w:rPr>
                    <w:rFonts w:ascii="Cambria Math" w:hAnsi="Cambria Math"/>
                  </w:rPr>
                  <m:t>SW</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x-1,y+1</m:t>
                </m:r>
              </m:e>
            </m:d>
            <m:r>
              <w:rPr>
                <w:rFonts w:ascii="Cambria Math" w:hAnsi="Cambria Math"/>
              </w:rPr>
              <m:t>+</m:t>
            </m:r>
            <m:acc>
              <m:accPr>
                <m:chr m:val="⃗"/>
                <m:ctrlPr>
                  <w:rPr>
                    <w:rFonts w:ascii="Cambria Math" w:hAnsi="Cambria Math"/>
                  </w:rPr>
                </m:ctrlPr>
              </m:accPr>
              <m:e>
                <m:r>
                  <w:rPr>
                    <w:rFonts w:ascii="Cambria Math" w:hAnsi="Cambria Math"/>
                  </w:rPr>
                  <m:t>NW</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x-1,y-1</m:t>
                </m:r>
              </m:e>
            </m:d>
            <m:r>
              <w:rPr>
                <w:rFonts w:ascii="Cambria Math" w:hAnsi="Cambria Math"/>
              </w:rPr>
              <m:t>+</m:t>
            </m:r>
            <m:acc>
              <m:accPr>
                <m:chr m:val="⃗"/>
                <m:ctrlPr>
                  <w:rPr>
                    <w:rFonts w:ascii="Cambria Math" w:hAnsi="Cambria Math"/>
                  </w:rPr>
                </m:ctrlPr>
              </m:accPr>
              <m:e>
                <m:r>
                  <w:rPr>
                    <w:rFonts w:ascii="Cambria Math" w:hAnsi="Cambria Math"/>
                  </w:rPr>
                  <m:t>SE</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total</m:t>
                </m:r>
              </m:sub>
            </m:sSub>
            <m:d>
              <m:dPr>
                <m:ctrlPr>
                  <w:rPr>
                    <w:rFonts w:ascii="Cambria Math" w:hAnsi="Cambria Math"/>
                  </w:rPr>
                </m:ctrlPr>
              </m:dPr>
              <m:e>
                <m:r>
                  <w:rPr>
                    <w:rFonts w:ascii="Cambria Math" w:hAnsi="Cambria Math"/>
                  </w:rPr>
                  <m:t>x+1,y-1</m:t>
                </m:r>
              </m:e>
            </m:d>
          </m:e>
        </m:d>
      </m:oMath>
    </w:p>
    <w:p w14:paraId="57C78A9E" w14:textId="77777777" w:rsidR="00DA5D86" w:rsidRDefault="00DA5D86">
      <w:pPr>
        <w:pStyle w:val="WW-Standard"/>
        <w:spacing w:after="0" w:line="360" w:lineRule="auto"/>
        <w:jc w:val="both"/>
        <w:rPr>
          <w:rFonts w:eastAsia="Times New Roman" w:cs="Calibri"/>
          <w:sz w:val="20"/>
          <w:szCs w:val="20"/>
          <w:lang w:val="en-US" w:eastAsia="en-GB"/>
        </w:rPr>
      </w:pPr>
    </w:p>
    <w:p w14:paraId="1D1DB6F4" w14:textId="0FCDB6B0" w:rsidR="00DA5D86" w:rsidRPr="00094C4A" w:rsidRDefault="0099524D">
      <w:pPr>
        <w:pStyle w:val="WW-Standard"/>
        <w:spacing w:after="0" w:line="480" w:lineRule="auto"/>
        <w:ind w:left="720"/>
        <w:jc w:val="both"/>
        <w:rPr>
          <w:rFonts w:eastAsia="Times New Roman" w:cs="Calibri"/>
          <w:lang w:val="en-US" w:eastAsia="en-GB"/>
        </w:rPr>
      </w:pPr>
      <w:r>
        <w:rPr>
          <w:rFonts w:eastAsia="Times New Roman" w:cs="Calibri"/>
          <w:lang w:val="en-US" w:eastAsia="en-GB"/>
        </w:rPr>
        <w:t xml:space="preserve">Similarly, the direction vector for a fish in the behavior mode </w:t>
      </w:r>
      <w:r>
        <w:rPr>
          <w:rFonts w:eastAsia="Times New Roman" w:cs="Calibri"/>
          <w:i/>
          <w:lang w:val="en-US" w:eastAsia="en-GB"/>
        </w:rPr>
        <w:t>MIGRATING</w:t>
      </w:r>
      <w:r>
        <w:rPr>
          <w:rFonts w:eastAsia="Times New Roman" w:cs="Calibri"/>
          <w:lang w:val="en-US" w:eastAsia="en-GB"/>
        </w:rPr>
        <w:t xml:space="preserve">, which was applied during twilight periods, was computed. However, instead of </w:t>
      </w:r>
      <w:r>
        <w:rPr>
          <w:rFonts w:eastAsia="Times New Roman" w:cs="Calibri"/>
          <w:color w:val="000000" w:themeColor="text1"/>
          <w:lang w:val="en-US" w:eastAsia="en-GB"/>
        </w:rPr>
        <w:t xml:space="preserve">considering </w:t>
      </w:r>
      <w:r>
        <w:rPr>
          <w:rFonts w:eastAsia="Times New Roman" w:cs="Calibri"/>
          <w:lang w:val="en-US" w:eastAsia="en-GB"/>
        </w:rPr>
        <w:t>food density levels, the second subfield was generated based on the habitat type of the benthic seascape (</w:t>
      </w:r>
      <w:proofErr w:type="spellStart"/>
      <w:r>
        <w:rPr>
          <w:rFonts w:eastAsia="Calibri"/>
          <w:i/>
          <w:sz w:val="20"/>
          <w:lang w:val="en-US"/>
        </w:rPr>
        <w:t>toForagePotentialMap</w:t>
      </w:r>
      <w:proofErr w:type="spellEnd"/>
      <w:r>
        <w:rPr>
          <w:rFonts w:eastAsia="Calibri"/>
          <w:i/>
          <w:sz w:val="20"/>
          <w:lang w:val="en-US"/>
        </w:rPr>
        <w:t>,</w:t>
      </w:r>
      <w:r>
        <w:rPr>
          <w:rFonts w:eastAsia="Calibri"/>
          <w:sz w:val="20"/>
          <w:lang w:val="en-US"/>
        </w:rPr>
        <w:t xml:space="preserve"> </w:t>
      </w:r>
      <w:proofErr w:type="spellStart"/>
      <w:r>
        <w:rPr>
          <w:rFonts w:eastAsia="Calibri"/>
          <w:i/>
          <w:sz w:val="20"/>
          <w:lang w:val="en-US"/>
        </w:rPr>
        <w:t>toRestPotentialMap</w:t>
      </w:r>
      <w:proofErr w:type="spellEnd"/>
      <w:r>
        <w:rPr>
          <w:rFonts w:eastAsia="Times New Roman" w:cs="Calibri"/>
          <w:lang w:val="en-US" w:eastAsia="en-GB"/>
        </w:rPr>
        <w:t xml:space="preserve">) as the fish’s motivation to move changed during these time periods from safely finding food to safely finding the appropriate habitat type for either resting or vice versa (depending on a fish’s activity pattern and daytime). The potential of the target habitat(s), defined by the parameters </w:t>
      </w:r>
      <w:proofErr w:type="spellStart"/>
      <w:r>
        <w:rPr>
          <w:rFonts w:eastAsia="Times New Roman" w:cs="Calibri"/>
          <w:i/>
          <w:lang w:val="en-US" w:eastAsia="en-GB"/>
        </w:rPr>
        <w:t>foragingHabitat</w:t>
      </w:r>
      <w:proofErr w:type="spellEnd"/>
      <w:r>
        <w:rPr>
          <w:rFonts w:eastAsia="Times New Roman" w:cs="Calibri"/>
          <w:lang w:val="en-US" w:eastAsia="en-GB"/>
        </w:rPr>
        <w:t xml:space="preserve"> and </w:t>
      </w:r>
      <w:proofErr w:type="spellStart"/>
      <w:r>
        <w:rPr>
          <w:rFonts w:eastAsia="Times New Roman" w:cs="Calibri"/>
          <w:i/>
          <w:lang w:val="en-US" w:eastAsia="en-GB"/>
        </w:rPr>
        <w:t>restingHabitat</w:t>
      </w:r>
      <w:proofErr w:type="spellEnd"/>
      <w:r>
        <w:rPr>
          <w:rFonts w:eastAsia="Times New Roman" w:cs="Calibri"/>
          <w:lang w:val="en-US" w:eastAsia="en-GB"/>
        </w:rPr>
        <w:t>, respectively, was set to 1 as the most attractive locations. As soon as a fish reached its target or the twilight period had passed, the fish switched to the next behavior mode (</w:t>
      </w:r>
      <w:r>
        <w:rPr>
          <w:rFonts w:eastAsia="Times New Roman" w:cs="Calibri"/>
          <w:i/>
          <w:lang w:val="en-US" w:eastAsia="en-GB"/>
        </w:rPr>
        <w:t>FORAGING</w:t>
      </w:r>
      <w:r>
        <w:rPr>
          <w:rFonts w:eastAsia="Times New Roman" w:cs="Calibri"/>
          <w:lang w:val="en-US" w:eastAsia="en-GB"/>
        </w:rPr>
        <w:t xml:space="preserve"> or </w:t>
      </w:r>
      <w:r>
        <w:rPr>
          <w:rFonts w:eastAsia="Times New Roman" w:cs="Calibri"/>
          <w:i/>
          <w:lang w:val="en-US" w:eastAsia="en-GB"/>
        </w:rPr>
        <w:t>RESTING</w:t>
      </w:r>
      <w:r>
        <w:rPr>
          <w:rFonts w:eastAsia="Times New Roman" w:cs="Calibri"/>
          <w:lang w:val="en-US" w:eastAsia="en-GB"/>
        </w:rPr>
        <w:t xml:space="preserve">), again depending on its activity pattern and time of </w:t>
      </w:r>
      <w:r>
        <w:rPr>
          <w:rFonts w:eastAsia="Times New Roman" w:cs="Calibri"/>
          <w:lang w:val="en-US" w:eastAsia="en-GB"/>
        </w:rPr>
        <w:lastRenderedPageBreak/>
        <w:t xml:space="preserve">day. If a fish was set to </w:t>
      </w:r>
      <w:r>
        <w:rPr>
          <w:rFonts w:eastAsia="Times New Roman" w:cs="Calibri"/>
          <w:i/>
          <w:lang w:val="en-US" w:eastAsia="en-GB"/>
        </w:rPr>
        <w:t>RESTING</w:t>
      </w:r>
      <w:r>
        <w:rPr>
          <w:rFonts w:eastAsia="Times New Roman" w:cs="Calibri"/>
          <w:lang w:val="en-US" w:eastAsia="en-GB"/>
        </w:rPr>
        <w:t xml:space="preserve">, it solely considered predation risk as a relevant landscape feature according to its only motivation to survive while resting. </w:t>
      </w:r>
    </w:p>
    <w:p w14:paraId="1800632B" w14:textId="1A5B38EA" w:rsidR="00DA5D86" w:rsidRDefault="0099524D">
      <w:pPr>
        <w:pStyle w:val="WW-Standard"/>
        <w:spacing w:after="0" w:line="480" w:lineRule="auto"/>
        <w:jc w:val="both"/>
      </w:pPr>
      <w:r>
        <w:rPr>
          <w:rFonts w:eastAsia="Times New Roman" w:cs="Calibri"/>
          <w:lang w:val="en-US" w:eastAsia="en-GB"/>
        </w:rPr>
        <w:t>Based on the direction given as a unit vector (</w:t>
      </w:r>
      <m:oMath>
        <m:acc>
          <m:accPr>
            <m:chr m:val="⃗"/>
            <m:ctrlPr>
              <w:rPr>
                <w:rFonts w:ascii="Cambria Math" w:hAnsi="Cambria Math"/>
              </w:rPr>
            </m:ctrlPr>
          </m:accPr>
          <m:e>
            <m:r>
              <m:rPr>
                <m:lit/>
                <m:nor/>
              </m:rPr>
              <w:rPr>
                <w:rFonts w:ascii="Cambria Math" w:hAnsi="Cambria Math"/>
              </w:rPr>
              <m:t>sum</m:t>
            </m:r>
          </m:e>
        </m:acc>
      </m:oMath>
      <w:r>
        <w:rPr>
          <w:rFonts w:eastAsia="Times New Roman" w:cs="Calibri"/>
          <w:lang w:val="en-US" w:eastAsia="en-GB"/>
        </w:rPr>
        <w:t>)</w:t>
      </w:r>
      <w:r>
        <w:rPr>
          <w:rFonts w:eastAsia="Times New Roman" w:cs="Calibri"/>
          <w:lang w:val="en-US"/>
        </w:rPr>
        <w:t xml:space="preserve"> </w:t>
      </w:r>
      <w:r>
        <w:rPr>
          <w:rFonts w:eastAsia="Times New Roman" w:cs="Calibri"/>
          <w:lang w:val="en-US" w:eastAsia="en-GB"/>
        </w:rPr>
        <w:t xml:space="preserve">calculated by either one of the two movement algorithms and the behavior-mode-dependent step length (i.e. the speed value as the vector length) the new velocity of a fish was calculated by multiplying the two (4). For fishes in the move mode </w:t>
      </w:r>
      <w:r>
        <w:rPr>
          <w:rFonts w:eastAsia="Times New Roman" w:cs="Calibri"/>
          <w:i/>
          <w:lang w:val="en-US" w:eastAsia="en-GB"/>
        </w:rPr>
        <w:t>PERCEPTION</w:t>
      </w:r>
      <w:r>
        <w:rPr>
          <w:rFonts w:eastAsia="Times New Roman" w:cs="Calibri"/>
          <w:lang w:val="en-US" w:eastAsia="en-GB"/>
        </w:rPr>
        <w:t xml:space="preserve"> the speed (vector length) was further adjusted depending on the habitat type of the fish’s current position as fishes are known to be able to sense changes in food availability or predation risk in different habitats and adapt their velocity </w:t>
      </w:r>
      <w:r>
        <w:fldChar w:fldCharType="begin" w:fldLock="1"/>
      </w:r>
      <w:r>
        <w:instrText>ADDIN CSL_CITATION { "citationItems" : [ { "id" : "ITEM-1", "itemData" : { "author" : [ { "dropping-particle" : "", "family" : "Milinski", "given" : "M", "non-dropping-particle" : "", "parse-names" : false, "suffix" : "" } ], "chapter-number" : "9", "container-title" : "The Behaviour of Teleost Fishes", "edition" : "second edi", "editor" : [ { "dropping-particle" : "", "family" : "Pitcher", "given" : "Tony J", "non-dropping-particle" : "", "parse-names" : false, "suffix" : "" } ], "id" : "ITEM-1", "issued" : { "date-parts" : [ [ "1993" ] ] }, "page" : "285-306", "publisher" : "Chapman &amp; Hall", "publisher-place" : "London", "title" : "Predation risk and feeding behaviour", "type" : "chapter" }, "uris" : [ "http://www.mendeley.com/documents/?uuid=6665494b-82f4-4059-ba9f-cc4cf3c2d19a", "http://www.mendeley.com/documents/?uuid=6f30ed4b-a9ee-4a41-96b9-60e95e32ddc7" ] } ], "mendeley" : { "formattedCitation" : "(Milinski, 1993)", "plainTextFormattedCitation" : "(Milinski, 1993)", "previouslyFormattedCitation" : "(Milinski, 1993)" }, "properties" : { "noteIndex" : 0 }, "schema" : "https://github.com/citation-style-language/schema/raw/master/csl-citation.json" }</w:instrText>
      </w:r>
      <w:r>
        <w:fldChar w:fldCharType="separate"/>
      </w:r>
      <w:bookmarkStart w:id="138" w:name="__Fieldmark__674_807502902"/>
      <w:bookmarkStart w:id="139" w:name="__Fieldmark__708_3085505453"/>
      <w:r>
        <w:rPr>
          <w:rFonts w:eastAsia="Times New Roman" w:cs="Calibri"/>
          <w:noProof/>
          <w:lang w:val="en-US" w:eastAsia="en-GB"/>
        </w:rPr>
        <w:t>(</w:t>
      </w:r>
      <w:bookmarkStart w:id="140" w:name="__Fieldmark__708_746528969"/>
      <w:r>
        <w:rPr>
          <w:rFonts w:eastAsia="Times New Roman" w:cs="Calibri"/>
          <w:noProof/>
          <w:lang w:val="en-US" w:eastAsia="en-GB"/>
        </w:rPr>
        <w:t>M</w:t>
      </w:r>
      <w:bookmarkStart w:id="141" w:name="__Fieldmark__809_2083819471"/>
      <w:r>
        <w:rPr>
          <w:rFonts w:eastAsia="Times New Roman" w:cs="Calibri"/>
          <w:noProof/>
          <w:lang w:val="en-US" w:eastAsia="en-GB"/>
        </w:rPr>
        <w:t>i</w:t>
      </w:r>
      <w:bookmarkStart w:id="142" w:name="__Fieldmark__3000_353340726"/>
      <w:r>
        <w:rPr>
          <w:rFonts w:eastAsia="Times New Roman" w:cs="Calibri"/>
          <w:noProof/>
          <w:lang w:val="en-US" w:eastAsia="en-GB"/>
        </w:rPr>
        <w:t>l</w:t>
      </w:r>
      <w:bookmarkStart w:id="143" w:name="__Fieldmark__660_133029496"/>
      <w:r>
        <w:rPr>
          <w:rFonts w:eastAsia="Times New Roman" w:cs="Calibri"/>
          <w:noProof/>
          <w:lang w:val="en-US" w:eastAsia="en-GB"/>
        </w:rPr>
        <w:t>i</w:t>
      </w:r>
      <w:bookmarkStart w:id="144" w:name="__Fieldmark__599_316155023"/>
      <w:r>
        <w:rPr>
          <w:rFonts w:eastAsia="Times New Roman" w:cs="Calibri"/>
          <w:noProof/>
          <w:lang w:val="en-US" w:eastAsia="en-GB"/>
        </w:rPr>
        <w:t>n</w:t>
      </w:r>
      <w:bookmarkStart w:id="145" w:name="__Fieldmark__982_1929277862"/>
      <w:r>
        <w:rPr>
          <w:rFonts w:eastAsia="Times New Roman" w:cs="Calibri"/>
          <w:noProof/>
          <w:lang w:val="en-US" w:eastAsia="en-GB"/>
        </w:rPr>
        <w:t>s</w:t>
      </w:r>
      <w:bookmarkStart w:id="146" w:name="__Fieldmark__1015_1543150048"/>
      <w:r>
        <w:rPr>
          <w:rFonts w:eastAsia="Times New Roman" w:cs="Calibri"/>
          <w:noProof/>
          <w:lang w:val="en-US" w:eastAsia="en-GB"/>
        </w:rPr>
        <w:t>ki, 1993)</w:t>
      </w:r>
      <w:r>
        <w:fldChar w:fldCharType="end"/>
      </w:r>
      <w:bookmarkStart w:id="147" w:name="__Fieldmark__473_1472110311"/>
      <w:bookmarkStart w:id="148" w:name="__Fieldmark__737_1543150048"/>
      <w:bookmarkStart w:id="149" w:name="__Fieldmark__177_1543150048"/>
      <w:bookmarkStart w:id="150" w:name="__Fieldmark__488_1543150048"/>
      <w:bookmarkEnd w:id="138"/>
      <w:bookmarkEnd w:id="139"/>
      <w:bookmarkEnd w:id="140"/>
      <w:bookmarkEnd w:id="141"/>
      <w:bookmarkEnd w:id="142"/>
      <w:bookmarkEnd w:id="143"/>
      <w:bookmarkEnd w:id="144"/>
      <w:bookmarkEnd w:id="145"/>
      <w:bookmarkEnd w:id="146"/>
      <w:bookmarkEnd w:id="147"/>
      <w:bookmarkEnd w:id="148"/>
      <w:bookmarkEnd w:id="149"/>
      <w:bookmarkEnd w:id="150"/>
      <w:r>
        <w:rPr>
          <w:rFonts w:eastAsia="Times New Roman" w:cs="Calibri"/>
          <w:lang w:val="en-US" w:eastAsia="en-GB"/>
        </w:rPr>
        <w:t>. In unfavorable habitat patches, for instance, steps will be longer and we therefore increased the speed value for low complexity habitats like sand by 50% and rock by 25% (</w:t>
      </w:r>
      <w:r>
        <w:rPr>
          <w:rFonts w:eastAsia="Times New Roman" w:cs="Calibri"/>
          <w:i/>
          <w:lang w:val="en-US" w:eastAsia="en-GB"/>
        </w:rPr>
        <w:t>SANDYBOTTOM_SPEED_FACTOR</w:t>
      </w:r>
      <w:r>
        <w:rPr>
          <w:rFonts w:eastAsia="Times New Roman" w:cs="Calibri"/>
          <w:lang w:val="en-US" w:eastAsia="en-GB"/>
        </w:rPr>
        <w:t xml:space="preserve"> and </w:t>
      </w:r>
      <w:r>
        <w:rPr>
          <w:rFonts w:eastAsia="Times New Roman" w:cs="Calibri"/>
          <w:i/>
          <w:lang w:val="en-US" w:eastAsia="en-GB"/>
        </w:rPr>
        <w:t>ROCK_SPEED_FACTOR</w:t>
      </w:r>
      <w:r>
        <w:rPr>
          <w:rFonts w:eastAsia="Times New Roman" w:cs="Calibri"/>
          <w:lang w:val="en-US" w:eastAsia="en-GB"/>
        </w:rPr>
        <w:t xml:space="preserve">). Fish in the move mode </w:t>
      </w:r>
      <w:r>
        <w:rPr>
          <w:rFonts w:eastAsia="Times New Roman" w:cs="Calibri"/>
          <w:i/>
          <w:lang w:val="en-US" w:eastAsia="en-GB"/>
        </w:rPr>
        <w:t>RANDOM</w:t>
      </w:r>
      <w:r>
        <w:rPr>
          <w:rFonts w:eastAsia="Times New Roman" w:cs="Calibri"/>
          <w:lang w:val="en-US" w:eastAsia="en-GB"/>
        </w:rPr>
        <w:t>, on the other hand, were not able to perceive their surroundings and were therefore not able to adapt their speed to landscape features.</w:t>
      </w:r>
    </w:p>
    <w:p w14:paraId="61E928C2" w14:textId="77777777" w:rsidR="00DA5D86" w:rsidRDefault="0099524D" w:rsidP="00094C4A">
      <w:pPr>
        <w:pStyle w:val="WW-Standard"/>
        <w:numPr>
          <w:ilvl w:val="0"/>
          <w:numId w:val="5"/>
        </w:numPr>
        <w:spacing w:after="0" w:line="480" w:lineRule="auto"/>
        <w:jc w:val="both"/>
        <w:rPr>
          <w:rFonts w:eastAsia="Times New Roman" w:cs="Calibri"/>
          <w:lang w:val="en-US" w:eastAsia="en-GB"/>
        </w:rPr>
      </w:pPr>
      <m:oMath>
        <m:acc>
          <m:accPr>
            <m:chr m:val="⃗"/>
            <m:ctrlPr>
              <w:rPr>
                <w:rFonts w:ascii="Cambria Math" w:hAnsi="Cambria Math"/>
              </w:rPr>
            </m:ctrlPr>
          </m:accPr>
          <m:e>
            <m:r>
              <w:rPr>
                <w:rFonts w:ascii="Cambria Math" w:hAnsi="Cambria Math"/>
              </w:rPr>
              <m:t>velocity</m:t>
            </m:r>
          </m:e>
        </m:acc>
        <m:r>
          <w:rPr>
            <w:rFonts w:ascii="Cambria Math" w:hAnsi="Cambria Math"/>
          </w:rPr>
          <m:t>=</m:t>
        </m:r>
        <m:acc>
          <m:accPr>
            <m:chr m:val="⃗"/>
            <m:ctrlPr>
              <w:rPr>
                <w:rFonts w:ascii="Cambria Math" w:hAnsi="Cambria Math"/>
              </w:rPr>
            </m:ctrlPr>
          </m:accPr>
          <m:e>
            <m:r>
              <m:rPr>
                <m:lit/>
                <m:nor/>
              </m:rPr>
              <w:rPr>
                <w:rFonts w:ascii="Cambria Math" w:hAnsi="Cambria Math"/>
              </w:rPr>
              <m:t>sum</m:t>
            </m:r>
          </m:e>
        </m:acc>
        <m:r>
          <w:rPr>
            <w:rFonts w:ascii="Cambria Math" w:hAnsi="Cambria Math"/>
          </w:rPr>
          <m:t>*speed</m:t>
        </m:r>
      </m:oMath>
    </w:p>
    <w:p w14:paraId="48CD86E6" w14:textId="03B9FE75" w:rsidR="00DA5D86" w:rsidRDefault="0099524D">
      <w:pPr>
        <w:pStyle w:val="WW-Standard"/>
        <w:spacing w:after="0" w:line="480" w:lineRule="auto"/>
        <w:jc w:val="both"/>
        <w:rPr>
          <w:lang w:val="en-US"/>
        </w:rPr>
      </w:pPr>
      <w:r>
        <w:rPr>
          <w:rFonts w:eastAsia="Times New Roman" w:cs="Calibri"/>
          <w:lang w:val="en-US" w:eastAsia="en-GB"/>
        </w:rPr>
        <w:t xml:space="preserve">The (individual) movement decision-making-process was, to summarize in short, thus either arbitrary and unaffected by any environmental stimuli when moving at </w:t>
      </w:r>
      <w:r>
        <w:rPr>
          <w:rFonts w:eastAsia="Times New Roman" w:cs="Calibri"/>
          <w:i/>
          <w:lang w:val="en-US" w:eastAsia="en-GB"/>
        </w:rPr>
        <w:t>RANDOM</w:t>
      </w:r>
      <w:r>
        <w:rPr>
          <w:rFonts w:eastAsia="Times New Roman" w:cs="Calibri"/>
          <w:lang w:val="en-US" w:eastAsia="en-GB"/>
        </w:rPr>
        <w:t xml:space="preserve"> or influenced by how the fish perceived (via its perception range) and evaluated (via the motivation-specific weighing factors) the risk and benefits of the surrounding landscape features and adapted its speed accordingly taking into account its internal state (energy budget).</w:t>
      </w:r>
    </w:p>
    <w:p w14:paraId="0FBCF907" w14:textId="33D430F5" w:rsidR="00DA5D86" w:rsidRDefault="0099524D">
      <w:pPr>
        <w:pStyle w:val="WW-Standard"/>
        <w:spacing w:after="60" w:line="480" w:lineRule="auto"/>
        <w:jc w:val="both"/>
        <w:sectPr w:rsidR="00DA5D86">
          <w:footerReference w:type="default" r:id="rId11"/>
          <w:pgSz w:w="11906" w:h="16838"/>
          <w:pgMar w:top="1440" w:right="1080" w:bottom="1440" w:left="1080" w:header="0" w:footer="708" w:gutter="0"/>
          <w:cols w:space="720"/>
          <w:formProt w:val="0"/>
          <w:docGrid w:linePitch="360" w:charSpace="-2049"/>
        </w:sectPr>
      </w:pPr>
      <w:r>
        <w:rPr>
          <w:rFonts w:eastAsia="Times New Roman" w:cs="Calibri"/>
          <w:lang w:val="en-US" w:eastAsia="en-GB"/>
        </w:rPr>
        <w:t xml:space="preserve">Once the fish had moved to its new position on the simulation grid, the habitat-dependent predation risk (indicated by the complexity of the habitat types </w:t>
      </w:r>
      <w:r>
        <w:fldChar w:fldCharType="begin" w:fldLock="1"/>
      </w:r>
      <w:r>
        <w:instrText>ADDIN CSL_CITATION { "citationItems" : [ { "id" : "ITEM-1", "itemData" : { "DOI" : "10.1002/ece3.793", "ISBN" : "2045-7758", "ISSN" : "20457758", "PMID" : "24324872", "abstract" : "Topographic complexity is a key component of habitats that influences communities by modulating the interactions among individuals that drive population processes such as recruitment, competition, and predation. A broad range of disturbance agents affect biological communities indirectly through their modifications to habitat complexity. Individuals that best judge the threat of predation within their environment and can trade-off vigilance against behaviors that promote growth will be rewarded with the highest fitness. This study experimentally examined whether topographic habitat complexity affected the way a damselfish assessed predation risk using olfactory, visual, or combined cues. Fish had higher feeding rates in the low complexity environment. In a low complexity environment, damage-released olfactory cues and visual cues of predators complemented each other in the prey\u2019s assessment of risk. However, where complexity was high and visual cues obscured, prey had lower feeding rates and relied more heavily on olfactory cues for risk assessment. Overall, fish appear to be more conservative in the high complexity treatment. Low complexity promoted extremes of behavior, with higher foraging activity but a greater response to predation threats compared with the high complexity treatment. The degree of flexibility that individuals and species have in their ability to adjust the balance of senses used in risk assessment will determine the extent to which organisms will tolerate modifications to their habitat through disturbance.", "author" : [ { "dropping-particle" : "", "family" : "McCormick", "given" : "Mark I.", "non-dropping-particle" : "", "parse-names" : false, "suffix" : "" }, { "dropping-particle" : "", "family" : "L\u00f6nnstedt", "given" : "Oona M.", "non-dropping-particle" : "", "parse-names" : false, "suffix" : "" } ], "container-title" : "Ecology and Evolution", "id" : "ITEM-1", "issue" : "12", "issued" : { "date-parts" : [ [ "2013" ] ] }, "page" : "4221-4229", "title" : "Degrading habitats and the effect of topographic complexity on risk assessment", "type" : "article-journal", "volume" : "3" }, "uris" : [ "http://www.mendeley.com/documents/?uuid=75546270-8d16-4404-ae25-0514ec84824b" ] } ], "mendeley" : { "formattedCitation" : "(McCormick and L\u00f6nnstedt, 2013)", "plainTextFormattedCitation" : "(McCormick and L\u00f6nnstedt, 2013)", "previouslyFormattedCitation" : "(McCormick and L\u00f6nnstedt, 2013)" }, "properties" : { "noteIndex" : 0 }, "schema" : "https://github.com/citation-style-language/schema/raw/master/csl-citation.json" }</w:instrText>
      </w:r>
      <w:r>
        <w:fldChar w:fldCharType="separate"/>
      </w:r>
      <w:bookmarkStart w:id="151" w:name="__Fieldmark__732_807502902"/>
      <w:bookmarkStart w:id="152" w:name="__Fieldmark__763_3085505453"/>
      <w:r>
        <w:rPr>
          <w:rFonts w:eastAsia="Times New Roman" w:cs="Calibri"/>
          <w:noProof/>
          <w:lang w:val="en-US" w:eastAsia="en-GB"/>
        </w:rPr>
        <w:t>(McCormick and Lönnstedt, 2013)</w:t>
      </w:r>
      <w:bookmarkStart w:id="153" w:name="__Fieldmark__1073_1929277862"/>
      <w:bookmarkStart w:id="154" w:name="__Fieldmark__763_746528969"/>
      <w:bookmarkStart w:id="155" w:name="__Fieldmark__861_2083819471"/>
      <w:bookmarkStart w:id="156" w:name="__Fieldmark__707_133029496"/>
      <w:bookmarkStart w:id="157" w:name="__Fieldmark__640_316155023"/>
      <w:bookmarkStart w:id="158" w:name="__Fieldmark__3051_353340726"/>
      <w:bookmarkEnd w:id="153"/>
      <w:bookmarkEnd w:id="154"/>
      <w:bookmarkEnd w:id="155"/>
      <w:bookmarkEnd w:id="156"/>
      <w:bookmarkEnd w:id="157"/>
      <w:bookmarkEnd w:id="158"/>
      <w:r>
        <w:fldChar w:fldCharType="end"/>
      </w:r>
      <w:bookmarkEnd w:id="151"/>
      <w:bookmarkEnd w:id="152"/>
      <w:r>
        <w:rPr>
          <w:rFonts w:eastAsia="Times New Roman" w:cs="Calibri"/>
          <w:lang w:val="en-US" w:eastAsia="en-GB"/>
        </w:rPr>
        <w:t xml:space="preserve"> was applied (see A.2.2.2 for details on predation risk). Additionally, a fish could die due to natural mortality (</w:t>
      </w:r>
      <w:proofErr w:type="spellStart"/>
      <w:r>
        <w:rPr>
          <w:rFonts w:eastAsia="Times New Roman" w:cs="Calibri"/>
          <w:i/>
          <w:lang w:val="en-US" w:eastAsia="en-GB"/>
        </w:rPr>
        <w:t>naturalMortalityRisk</w:t>
      </w:r>
      <w:proofErr w:type="spellEnd"/>
      <w:r>
        <w:rPr>
          <w:rFonts w:eastAsia="Times New Roman" w:cs="Calibri"/>
          <w:lang w:val="en-US" w:eastAsia="en-GB"/>
        </w:rPr>
        <w:t xml:space="preserve"> of 0.519 year</w:t>
      </w:r>
      <w:r>
        <w:rPr>
          <w:rFonts w:eastAsia="Times New Roman" w:cs="Calibri"/>
          <w:vertAlign w:val="superscript"/>
          <w:lang w:val="en-US" w:eastAsia="en-GB"/>
        </w:rPr>
        <w:t>-1</w:t>
      </w:r>
      <w:r>
        <w:rPr>
          <w:rFonts w:eastAsia="Times New Roman" w:cs="Calibri"/>
          <w:lang w:val="en-US" w:eastAsia="en-GB"/>
        </w:rPr>
        <w:t xml:space="preserve"> without fishing </w:t>
      </w: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159" w:name="__Fieldmark__761_807502902"/>
      <w:bookmarkStart w:id="160" w:name="__Fieldmark__785_3085505453"/>
      <w:r>
        <w:rPr>
          <w:rFonts w:eastAsia="Times New Roman" w:cs="Calibri"/>
          <w:noProof/>
          <w:lang w:val="en-US" w:eastAsia="en-GB"/>
        </w:rPr>
        <w:t>(McIlwain and Taylor, 2009)</w:t>
      </w:r>
      <w:bookmarkStart w:id="161" w:name="__Fieldmark__1098_1929277862"/>
      <w:bookmarkStart w:id="162" w:name="__Fieldmark__726_133029496"/>
      <w:bookmarkStart w:id="163" w:name="__Fieldmark__653_316155023"/>
      <w:bookmarkStart w:id="164" w:name="__Fieldmark__3071_353340726"/>
      <w:bookmarkStart w:id="165" w:name="__Fieldmark__881_2083819471"/>
      <w:bookmarkStart w:id="166" w:name="__Fieldmark__785_746528969"/>
      <w:bookmarkEnd w:id="161"/>
      <w:bookmarkEnd w:id="162"/>
      <w:bookmarkEnd w:id="163"/>
      <w:bookmarkEnd w:id="164"/>
      <w:bookmarkEnd w:id="165"/>
      <w:bookmarkEnd w:id="166"/>
      <w:r>
        <w:fldChar w:fldCharType="end"/>
      </w:r>
      <w:bookmarkEnd w:id="159"/>
      <w:bookmarkEnd w:id="160"/>
      <w:r>
        <w:rPr>
          <w:rFonts w:eastAsia="Times New Roman" w:cs="Calibri"/>
          <w:lang w:val="en-US" w:eastAsia="en-GB"/>
        </w:rPr>
        <w:t xml:space="preserve">). In most cases the fish would survive and start executing the next activity scheduled for the respective behavior mode (i.e. </w:t>
      </w:r>
      <w:r>
        <w:rPr>
          <w:rFonts w:eastAsia="Times New Roman" w:cs="Calibri"/>
          <w:i/>
          <w:lang w:val="en-US" w:eastAsia="en-GB"/>
        </w:rPr>
        <w:t>FORAGING</w:t>
      </w:r>
      <w:r>
        <w:rPr>
          <w:rFonts w:eastAsia="Times New Roman" w:cs="Calibri"/>
          <w:lang w:val="en-US" w:eastAsia="en-GB"/>
        </w:rPr>
        <w:t xml:space="preserve">: start feeding module, </w:t>
      </w:r>
      <w:r>
        <w:rPr>
          <w:rFonts w:eastAsia="Times New Roman" w:cs="Calibri"/>
          <w:i/>
          <w:lang w:val="en-US" w:eastAsia="en-GB"/>
        </w:rPr>
        <w:t xml:space="preserve">RESTING </w:t>
      </w:r>
      <w:r>
        <w:rPr>
          <w:rFonts w:eastAsia="Times New Roman" w:cs="Calibri"/>
          <w:lang w:val="en-US" w:eastAsia="en-GB"/>
        </w:rPr>
        <w:t>or</w:t>
      </w:r>
      <w:r>
        <w:rPr>
          <w:rFonts w:eastAsia="Times New Roman" w:cs="Calibri"/>
          <w:i/>
          <w:lang w:val="en-US" w:eastAsia="en-GB"/>
        </w:rPr>
        <w:t xml:space="preserve"> MIGRATING</w:t>
      </w:r>
      <w:r>
        <w:rPr>
          <w:rFonts w:eastAsia="Times New Roman" w:cs="Calibri"/>
          <w:lang w:val="en-US" w:eastAsia="en-GB"/>
        </w:rPr>
        <w:t>: skip feeding and start growing module).</w:t>
      </w:r>
    </w:p>
    <w:p w14:paraId="5FAA425B" w14:textId="270790F2" w:rsidR="00DA5D86" w:rsidRPr="00094C4A" w:rsidRDefault="0099524D">
      <w:pPr>
        <w:spacing w:after="0" w:line="480" w:lineRule="auto"/>
        <w:rPr>
          <w:rFonts w:eastAsia="Times New Roman" w:cs="Calibri"/>
          <w:b/>
          <w:szCs w:val="24"/>
          <w:lang w:val="en-US" w:eastAsia="en-GB"/>
        </w:rPr>
      </w:pPr>
      <w:r>
        <w:rPr>
          <w:rFonts w:eastAsia="Times New Roman" w:cs="Calibri"/>
          <w:b/>
          <w:szCs w:val="24"/>
          <w:lang w:val="en-US" w:eastAsia="en-GB"/>
        </w:rPr>
        <w:lastRenderedPageBreak/>
        <w:t xml:space="preserve">Table A1. Overview of scenarios tested with two different movement strategies (I-II) and three alternative habitat settings </w:t>
      </w:r>
      <w:commentRangeStart w:id="167"/>
      <w:r>
        <w:rPr>
          <w:rFonts w:eastAsia="Times New Roman" w:cs="Calibri"/>
          <w:b/>
          <w:szCs w:val="24"/>
          <w:lang w:val="en-US" w:eastAsia="en-GB"/>
        </w:rPr>
        <w:t>(scenario A-C).</w:t>
      </w:r>
      <w:commentRangeEnd w:id="167"/>
      <w:r>
        <w:commentReference w:id="167"/>
      </w:r>
    </w:p>
    <w:tbl>
      <w:tblPr>
        <w:tblStyle w:val="Tabellenraster1"/>
        <w:tblW w:w="9968" w:type="dxa"/>
        <w:tblInd w:w="-30" w:type="dxa"/>
        <w:tblCellMar>
          <w:left w:w="78" w:type="dxa"/>
        </w:tblCellMar>
        <w:tblLook w:val="0420" w:firstRow="1" w:lastRow="0" w:firstColumn="0" w:lastColumn="0" w:noHBand="0" w:noVBand="1"/>
      </w:tblPr>
      <w:tblGrid>
        <w:gridCol w:w="4985"/>
        <w:gridCol w:w="4983"/>
        <w:tblGridChange w:id="168">
          <w:tblGrid>
            <w:gridCol w:w="4985"/>
            <w:gridCol w:w="4983"/>
          </w:tblGrid>
        </w:tblGridChange>
      </w:tblGrid>
      <w:tr w:rsidR="00DA5D86" w14:paraId="704D7F56" w14:textId="77777777" w:rsidTr="00094C4A">
        <w:trPr>
          <w:trHeight w:val="64"/>
        </w:trPr>
        <w:tc>
          <w:tcPr>
            <w:tcW w:w="9967" w:type="dxa"/>
            <w:gridSpan w:val="2"/>
            <w:shd w:val="clear" w:color="auto" w:fill="auto"/>
            <w:tcMar>
              <w:left w:w="78" w:type="dxa"/>
            </w:tcMar>
            <w:vAlign w:val="center"/>
          </w:tcPr>
          <w:p w14:paraId="21C07B78" w14:textId="77777777" w:rsidR="00DA5D86" w:rsidRDefault="0099524D">
            <w:pPr>
              <w:spacing w:after="0" w:line="240" w:lineRule="auto"/>
              <w:jc w:val="center"/>
              <w:rPr>
                <w:rFonts w:eastAsia="Times New Roman" w:cs="Arial"/>
                <w:b/>
                <w:sz w:val="20"/>
                <w:lang w:val="en-US" w:eastAsia="de-DE"/>
              </w:rPr>
            </w:pPr>
            <w:r>
              <w:rPr>
                <w:rFonts w:eastAsia="Times New Roman" w:cs="Arial"/>
                <w:b/>
                <w:sz w:val="20"/>
                <w:lang w:val="en-US" w:eastAsia="de-DE"/>
              </w:rPr>
              <w:t>Movement strategy (</w:t>
            </w:r>
            <w:proofErr w:type="spellStart"/>
            <w:r>
              <w:rPr>
                <w:rFonts w:eastAsia="Times New Roman" w:cs="Arial"/>
                <w:b/>
                <w:i/>
                <w:sz w:val="20"/>
                <w:lang w:val="en-US" w:eastAsia="de-DE"/>
              </w:rPr>
              <w:t>moveMode</w:t>
            </w:r>
            <w:proofErr w:type="spellEnd"/>
            <w:r>
              <w:rPr>
                <w:rFonts w:eastAsia="Times New Roman" w:cs="Arial"/>
                <w:b/>
                <w:sz w:val="20"/>
                <w:lang w:val="en-US" w:eastAsia="de-DE"/>
              </w:rPr>
              <w:t>)</w:t>
            </w:r>
          </w:p>
        </w:tc>
      </w:tr>
      <w:tr w:rsidR="00DA5D86" w:rsidRPr="006A4058" w14:paraId="4719B529" w14:textId="77777777" w:rsidTr="00094C4A">
        <w:trPr>
          <w:trHeight w:val="64"/>
        </w:trPr>
        <w:tc>
          <w:tcPr>
            <w:tcW w:w="4984" w:type="dxa"/>
            <w:shd w:val="clear" w:color="auto" w:fill="auto"/>
            <w:tcMar>
              <w:left w:w="78" w:type="dxa"/>
            </w:tcMar>
          </w:tcPr>
          <w:p w14:paraId="681AF0CA" w14:textId="77777777" w:rsidR="00DA5D86" w:rsidRDefault="0099524D">
            <w:pPr>
              <w:spacing w:after="0" w:line="240" w:lineRule="auto"/>
              <w:rPr>
                <w:rFonts w:eastAsia="Times New Roman" w:cs="Arial"/>
                <w:bCs/>
                <w:sz w:val="20"/>
                <w:lang w:val="en-US" w:eastAsia="de-DE"/>
              </w:rPr>
            </w:pPr>
            <w:r>
              <w:rPr>
                <w:rFonts w:eastAsia="Times New Roman" w:cs="Arial"/>
                <w:b/>
                <w:bCs/>
                <w:sz w:val="20"/>
                <w:lang w:val="en-US" w:eastAsia="de-DE"/>
              </w:rPr>
              <w:t xml:space="preserve">I. </w:t>
            </w:r>
            <w:r>
              <w:rPr>
                <w:rFonts w:eastAsia="Times New Roman" w:cs="Arial"/>
                <w:b/>
                <w:bCs/>
                <w:i/>
                <w:sz w:val="20"/>
                <w:lang w:val="en-US" w:eastAsia="de-DE"/>
              </w:rPr>
              <w:t>RANDOM</w:t>
            </w:r>
            <w:r>
              <w:rPr>
                <w:rFonts w:eastAsia="Times New Roman" w:cs="Arial"/>
                <w:bCs/>
                <w:sz w:val="20"/>
                <w:lang w:val="en-US" w:eastAsia="de-DE"/>
              </w:rPr>
              <w:t xml:space="preserve"> (complete random walk)</w:t>
            </w:r>
          </w:p>
          <w:p w14:paraId="6C945A9C" w14:textId="77777777" w:rsidR="00DA5D86" w:rsidRDefault="00DA5D86">
            <w:pPr>
              <w:spacing w:after="0" w:line="240" w:lineRule="auto"/>
              <w:rPr>
                <w:rFonts w:eastAsia="Times New Roman" w:cs="Arial"/>
                <w:sz w:val="20"/>
                <w:lang w:val="en-US" w:eastAsia="de-DE"/>
              </w:rPr>
            </w:pPr>
          </w:p>
        </w:tc>
        <w:tc>
          <w:tcPr>
            <w:tcW w:w="4983" w:type="dxa"/>
            <w:shd w:val="clear" w:color="auto" w:fill="auto"/>
            <w:tcMar>
              <w:left w:w="78" w:type="dxa"/>
            </w:tcMar>
          </w:tcPr>
          <w:p w14:paraId="1264FBB9" w14:textId="77777777" w:rsidR="00DA5D86" w:rsidRDefault="0099524D">
            <w:pPr>
              <w:spacing w:after="0" w:line="240" w:lineRule="auto"/>
              <w:rPr>
                <w:rFonts w:eastAsia="Times New Roman" w:cs="Arial"/>
                <w:sz w:val="20"/>
                <w:lang w:val="en-US" w:eastAsia="de-DE"/>
              </w:rPr>
            </w:pPr>
            <w:r>
              <w:rPr>
                <w:rFonts w:eastAsia="Times New Roman" w:cs="Arial"/>
                <w:b/>
                <w:bCs/>
                <w:sz w:val="20"/>
                <w:lang w:val="en-US" w:eastAsia="de-DE"/>
              </w:rPr>
              <w:t xml:space="preserve">II. </w:t>
            </w:r>
            <w:r>
              <w:rPr>
                <w:rFonts w:eastAsia="Times New Roman" w:cs="Arial"/>
                <w:b/>
                <w:bCs/>
                <w:i/>
                <w:sz w:val="20"/>
                <w:lang w:val="en-US" w:eastAsia="de-DE"/>
              </w:rPr>
              <w:t xml:space="preserve">PERCEPTION </w:t>
            </w:r>
            <w:r>
              <w:rPr>
                <w:rFonts w:eastAsia="Times New Roman" w:cs="Arial"/>
                <w:bCs/>
                <w:sz w:val="20"/>
                <w:lang w:val="en-US" w:eastAsia="de-DE"/>
              </w:rPr>
              <w:t xml:space="preserve">(walk algorithm based on potential fields) </w:t>
            </w:r>
          </w:p>
        </w:tc>
      </w:tr>
      <w:tr w:rsidR="00DA5D86" w:rsidRPr="00A6678A" w14:paraId="256C5D5C" w14:textId="77777777" w:rsidTr="00094C4A">
        <w:trPr>
          <w:trHeight w:val="378"/>
        </w:trPr>
        <w:tc>
          <w:tcPr>
            <w:tcW w:w="4984" w:type="dxa"/>
            <w:shd w:val="clear" w:color="auto" w:fill="auto"/>
            <w:tcMar>
              <w:left w:w="78" w:type="dxa"/>
            </w:tcMar>
          </w:tcPr>
          <w:p w14:paraId="4047AE47" w14:textId="77777777" w:rsidR="00DA5D86" w:rsidRDefault="0099524D">
            <w:pPr>
              <w:spacing w:after="0" w:line="240" w:lineRule="auto"/>
              <w:rPr>
                <w:rFonts w:eastAsia="Times New Roman" w:cs="Arial"/>
                <w:sz w:val="20"/>
                <w:lang w:val="en-US" w:eastAsia="de-DE"/>
              </w:rPr>
            </w:pPr>
            <w:r>
              <w:rPr>
                <w:rFonts w:eastAsia="Times New Roman" w:cs="Arial"/>
                <w:sz w:val="20"/>
                <w:u w:val="single"/>
                <w:lang w:val="en-US" w:eastAsia="de-DE"/>
              </w:rPr>
              <w:t>Basic assumptions:</w:t>
            </w:r>
          </w:p>
          <w:p w14:paraId="18F59F1B" w14:textId="77777777" w:rsidR="00DA5D86" w:rsidRPr="00094C4A" w:rsidRDefault="0099524D" w:rsidP="00094C4A">
            <w:pPr>
              <w:pStyle w:val="ListParagraph"/>
              <w:numPr>
                <w:ilvl w:val="0"/>
                <w:numId w:val="3"/>
              </w:numPr>
              <w:spacing w:after="0" w:line="240" w:lineRule="auto"/>
            </w:pPr>
            <w:r>
              <w:rPr>
                <w:rFonts w:eastAsia="Times New Roman" w:cs="Arial"/>
                <w:sz w:val="20"/>
                <w:lang w:val="en-US" w:eastAsia="de-DE"/>
              </w:rPr>
              <w:t xml:space="preserve">Behavioral minimalism </w:t>
            </w:r>
            <w:r>
              <w:fldChar w:fldCharType="begin" w:fldLock="1"/>
            </w:r>
            <w:r w:rsidRPr="00094C4A">
              <w:instrText>ADDIN CSL_CITATION { "citationItems" : [ { "id" : "ITEM-1", "itemData" : { "DOI" : "10.1016/0169-5347(96)81094-9", "PMID" : "21237783", "abstract" : "Recent developments in landscape-level ecological modeling rest upon poorly understood behavioral phenomena. Surprisingly, these phenomena include animal movement and habitat selection, two areas with a long history of study in behavioral ecology. A major problem in applying traditional behavioral ecology to landscape-level ecological problems is that ecologists and behaviorists work at very different spatial scales. Thus a behavioral ecology of ecological landscapes would strive to overcome this inopportune differential in spatial scales. Such a landscape-conscious behavioral undertaking would not only establish more firmly the link between behavior and ecological systems, but also catalyze the study of basic biological phenomena of Interest to behaviorists and ecologists alike.", "author" : [ { "dropping-particle" : "", "family" : "Lima", "given" : "Steven L.", "non-dropping-particle" : "", "parse-names" : false, "suffix" : "" }, { "dropping-particle" : "", "family" : "Zollner", "given" : "Patrick A.", "non-dropping-particle" : "", "parse-names" : false, "suffix" : "" } ], "container-title" : "Trends in Ecology &amp; Evolution", "id" : "ITEM-1", "issue" : "3", "issued" : { "date-parts" : [ [ "1996", "3" ] ] }, "page" : "131-135", "title" : "Towards a behavioral ecology of ecological landscapes", "type" : "article-journal", "volume" : "11" }, "uris" : [ "http://www.mendeley.com/documents/?uuid=9d63c409-9b6a-4f2f-b079-f3a970da6251" ] } ], "mendeley" : { "formattedCitation" : "(Lima and Zollner, 1996)", "plainTextFormattedCitation" : "(Lima and Zollner, 1996)", "previouslyFormattedCitation" : "(Lima and Zollner, 1996)" }, "properties" : { "noteIndex" : 0 }, "schema" : "https://github.com/citation-style-language/schema/raw/master/csl-citation.json" }</w:instrText>
            </w:r>
            <w:r>
              <w:fldChar w:fldCharType="separate"/>
            </w:r>
            <w:bookmarkStart w:id="169" w:name="__Fieldmark__807_807502902"/>
            <w:bookmarkStart w:id="170" w:name="__Fieldmark__832_3085505453"/>
            <w:r>
              <w:rPr>
                <w:rFonts w:eastAsia="Times New Roman" w:cs="Arial"/>
                <w:noProof/>
                <w:sz w:val="20"/>
                <w:lang w:val="en-US" w:eastAsia="de-DE"/>
              </w:rPr>
              <w:t>(</w:t>
            </w:r>
            <w:bookmarkStart w:id="171" w:name="__Fieldmark__832_746528969"/>
            <w:r>
              <w:rPr>
                <w:rFonts w:eastAsia="Times New Roman" w:cs="Arial"/>
                <w:noProof/>
                <w:sz w:val="20"/>
                <w:lang w:val="en-US" w:eastAsia="de-DE"/>
              </w:rPr>
              <w:t>L</w:t>
            </w:r>
            <w:bookmarkStart w:id="172" w:name="__Fieldmark__917_2083819471"/>
            <w:r>
              <w:rPr>
                <w:rFonts w:eastAsia="Times New Roman" w:cs="Arial"/>
                <w:noProof/>
                <w:sz w:val="20"/>
                <w:lang w:val="en-US" w:eastAsia="de-DE"/>
              </w:rPr>
              <w:t>i</w:t>
            </w:r>
            <w:bookmarkStart w:id="173" w:name="__Fieldmark__3102_353340726"/>
            <w:r>
              <w:rPr>
                <w:rFonts w:eastAsia="Times New Roman" w:cs="Arial"/>
                <w:noProof/>
                <w:sz w:val="20"/>
                <w:lang w:val="en-US" w:eastAsia="de-DE"/>
              </w:rPr>
              <w:t>m</w:t>
            </w:r>
            <w:bookmarkStart w:id="174" w:name="__Fieldmark__756_133029496"/>
            <w:r>
              <w:rPr>
                <w:rFonts w:eastAsia="Times New Roman" w:cs="Arial"/>
                <w:noProof/>
                <w:sz w:val="20"/>
                <w:lang w:val="en-US" w:eastAsia="de-DE"/>
              </w:rPr>
              <w:t>a</w:t>
            </w:r>
            <w:bookmarkStart w:id="175" w:name="__Fieldmark__680_316155023"/>
            <w:r>
              <w:rPr>
                <w:rFonts w:eastAsia="Times New Roman" w:cs="Arial"/>
                <w:noProof/>
                <w:sz w:val="20"/>
                <w:lang w:val="en-US" w:eastAsia="de-DE"/>
              </w:rPr>
              <w:t xml:space="preserve"> </w:t>
            </w:r>
            <w:bookmarkStart w:id="176" w:name="__Fieldmark__1153_1929277862"/>
            <w:r>
              <w:rPr>
                <w:rFonts w:eastAsia="Times New Roman" w:cs="Arial"/>
                <w:noProof/>
                <w:sz w:val="20"/>
                <w:lang w:val="en-US" w:eastAsia="de-DE"/>
              </w:rPr>
              <w:t>and Zollner, 1996)</w:t>
            </w:r>
            <w:r>
              <w:fldChar w:fldCharType="end"/>
            </w:r>
            <w:bookmarkEnd w:id="169"/>
            <w:bookmarkEnd w:id="170"/>
            <w:bookmarkEnd w:id="171"/>
            <w:bookmarkEnd w:id="172"/>
            <w:bookmarkEnd w:id="173"/>
            <w:bookmarkEnd w:id="174"/>
            <w:bookmarkEnd w:id="175"/>
            <w:bookmarkEnd w:id="176"/>
            <w:r>
              <w:rPr>
                <w:rFonts w:eastAsia="Times New Roman" w:cs="Arial"/>
                <w:sz w:val="20"/>
                <w:lang w:val="en-US" w:eastAsia="de-DE"/>
              </w:rPr>
              <w:t xml:space="preserve">, i.e. individuals travel at random, no drift in any particular direction </w:t>
            </w:r>
          </w:p>
          <w:p w14:paraId="21E582F6" w14:textId="77777777" w:rsidR="00DA5D86" w:rsidRDefault="0099524D" w:rsidP="00094C4A">
            <w:pPr>
              <w:pStyle w:val="ListParagraph"/>
              <w:numPr>
                <w:ilvl w:val="0"/>
                <w:numId w:val="3"/>
              </w:numPr>
              <w:spacing w:after="0" w:line="240" w:lineRule="auto"/>
              <w:rPr>
                <w:rFonts w:eastAsia="Times New Roman" w:cs="Arial"/>
                <w:sz w:val="20"/>
                <w:szCs w:val="20"/>
                <w:lang w:val="en-US" w:eastAsia="de-DE"/>
              </w:rPr>
            </w:pPr>
            <w:r>
              <w:rPr>
                <w:rFonts w:eastAsia="Times New Roman" w:cs="Arial"/>
                <w:sz w:val="20"/>
                <w:szCs w:val="20"/>
                <w:lang w:val="en-US" w:eastAsia="de-DE"/>
              </w:rPr>
              <w:t xml:space="preserve">Individuals have no knowledge of the surrounding environment </w:t>
            </w:r>
            <w:r>
              <w:rPr>
                <w:rFonts w:cs="Times New Roman"/>
                <w:sz w:val="20"/>
                <w:szCs w:val="20"/>
                <w:lang w:val="en-US" w:eastAsia="de-DE"/>
              </w:rPr>
              <w:t>and thus</w:t>
            </w:r>
            <w:r>
              <w:rPr>
                <w:rFonts w:eastAsia="Times New Roman" w:cs="Arial"/>
                <w:sz w:val="20"/>
                <w:szCs w:val="20"/>
                <w:lang w:val="en-US" w:eastAsia="de-DE"/>
              </w:rPr>
              <w:t xml:space="preserve"> no organismal movement response to (changing) habitat features occurs </w:t>
            </w:r>
          </w:p>
        </w:tc>
        <w:tc>
          <w:tcPr>
            <w:tcW w:w="4983" w:type="dxa"/>
            <w:shd w:val="clear" w:color="auto" w:fill="auto"/>
            <w:tcMar>
              <w:left w:w="78" w:type="dxa"/>
            </w:tcMar>
          </w:tcPr>
          <w:p w14:paraId="7CDDDB06" w14:textId="77777777" w:rsidR="00DA5D86" w:rsidRDefault="0099524D">
            <w:pPr>
              <w:spacing w:after="0" w:line="240" w:lineRule="auto"/>
              <w:rPr>
                <w:rFonts w:eastAsia="Times New Roman" w:cs="Arial"/>
                <w:sz w:val="20"/>
                <w:lang w:val="en-US" w:eastAsia="de-DE"/>
              </w:rPr>
            </w:pPr>
            <w:r>
              <w:rPr>
                <w:rFonts w:eastAsia="Times New Roman" w:cs="Arial"/>
                <w:sz w:val="20"/>
                <w:u w:val="single"/>
                <w:lang w:val="en-US" w:eastAsia="de-DE"/>
              </w:rPr>
              <w:t>Basic assumptions:</w:t>
            </w:r>
          </w:p>
          <w:p w14:paraId="66287634" w14:textId="77777777" w:rsidR="00DA5D86" w:rsidRDefault="0099524D" w:rsidP="00094C4A">
            <w:pPr>
              <w:pStyle w:val="ListParagraph"/>
              <w:numPr>
                <w:ilvl w:val="0"/>
                <w:numId w:val="4"/>
              </w:numPr>
              <w:spacing w:after="0" w:line="240" w:lineRule="auto"/>
              <w:rPr>
                <w:rFonts w:eastAsia="Times New Roman" w:cs="Arial"/>
                <w:sz w:val="20"/>
                <w:lang w:val="en-US" w:eastAsia="de-DE"/>
              </w:rPr>
            </w:pPr>
            <w:r>
              <w:rPr>
                <w:rFonts w:eastAsia="Times New Roman" w:cs="Arial"/>
                <w:sz w:val="20"/>
                <w:lang w:val="en-US" w:eastAsia="de-DE"/>
              </w:rPr>
              <w:t>Behavioral explicit with adaptive (movement) decision-making, i.e. individuals are able to navigate in space and time and can adapt their behavior to changing environmental conditions</w:t>
            </w:r>
          </w:p>
          <w:p w14:paraId="394BA100" w14:textId="77777777" w:rsidR="00DA5D86" w:rsidRDefault="0099524D" w:rsidP="00094C4A">
            <w:pPr>
              <w:pStyle w:val="ListParagraph"/>
              <w:numPr>
                <w:ilvl w:val="0"/>
                <w:numId w:val="4"/>
              </w:numPr>
              <w:spacing w:after="0" w:line="240" w:lineRule="auto"/>
              <w:rPr>
                <w:rFonts w:eastAsia="Times New Roman" w:cs="Arial"/>
                <w:sz w:val="20"/>
                <w:lang w:val="en-US" w:eastAsia="de-DE"/>
              </w:rPr>
            </w:pPr>
            <w:r>
              <w:rPr>
                <w:rFonts w:eastAsia="Times New Roman" w:cs="Arial"/>
                <w:sz w:val="20"/>
                <w:lang w:val="en-US" w:eastAsia="de-DE"/>
              </w:rPr>
              <w:t>Individuals can sense and respond to (changing) habitat features via their perception range, which serves as an informational window to the surrounding seascape</w:t>
            </w:r>
          </w:p>
        </w:tc>
      </w:tr>
      <w:tr w:rsidR="00DA5D86" w:rsidRPr="00A6678A" w14:paraId="2B58732C" w14:textId="77777777">
        <w:tblPrEx>
          <w:tblW w:w="9968" w:type="dxa"/>
          <w:tblInd w:w="-30" w:type="dxa"/>
          <w:tblCellMar>
            <w:left w:w="83" w:type="dxa"/>
          </w:tblCellMar>
          <w:tblLook w:val="0420" w:firstRow="1" w:lastRow="0" w:firstColumn="0" w:lastColumn="0" w:noHBand="0" w:noVBand="1"/>
          <w:tblPrExChange w:id="177" w:author="unmarked" w:date="2017-11-14T15:44:00Z">
            <w:tblPrEx>
              <w:tblW w:w="9968" w:type="dxa"/>
              <w:tblInd w:w="-30" w:type="dxa"/>
              <w:tblCellMar>
                <w:left w:w="78" w:type="dxa"/>
              </w:tblCellMar>
              <w:tblLook w:val="0420" w:firstRow="1" w:lastRow="0" w:firstColumn="0" w:lastColumn="0" w:noHBand="0" w:noVBand="1"/>
            </w:tblPrEx>
          </w:tblPrExChange>
        </w:tblPrEx>
        <w:trPr>
          <w:trHeight w:val="64"/>
          <w:trPrChange w:id="178" w:author="unmarked" w:date="2017-11-14T15:44:00Z">
            <w:trPr>
              <w:trHeight w:val="64"/>
            </w:trPr>
          </w:trPrChange>
        </w:trPr>
        <w:tc>
          <w:tcPr>
            <w:tcW w:w="9967" w:type="dxa"/>
            <w:gridSpan w:val="2"/>
            <w:shd w:val="clear" w:color="auto" w:fill="auto"/>
            <w:tcMar>
              <w:left w:w="83" w:type="dxa"/>
            </w:tcMar>
            <w:tcPrChange w:id="179" w:author="unmarked" w:date="2017-11-14T15:44:00Z">
              <w:tcPr>
                <w:tcW w:w="9967" w:type="dxa"/>
                <w:gridSpan w:val="2"/>
                <w:shd w:val="clear" w:color="auto" w:fill="auto"/>
                <w:tcMar>
                  <w:left w:w="78" w:type="dxa"/>
                </w:tcMar>
              </w:tcPr>
            </w:tcPrChange>
          </w:tcPr>
          <w:p w14:paraId="49465C87" w14:textId="77777777" w:rsidR="00DA5D86" w:rsidRDefault="0099524D">
            <w:pPr>
              <w:spacing w:after="0" w:line="240" w:lineRule="auto"/>
              <w:jc w:val="center"/>
              <w:rPr>
                <w:rFonts w:eastAsia="Times New Roman" w:cs="Arial"/>
                <w:b/>
                <w:sz w:val="20"/>
                <w:lang w:val="en-US" w:eastAsia="de-DE"/>
              </w:rPr>
            </w:pPr>
            <w:r>
              <w:rPr>
                <w:rFonts w:eastAsia="Times New Roman" w:cs="Arial"/>
                <w:b/>
                <w:bCs/>
                <w:sz w:val="20"/>
                <w:lang w:val="en-US" w:eastAsia="de-DE"/>
              </w:rPr>
              <w:t xml:space="preserve">Scenario </w:t>
            </w:r>
            <w:proofErr w:type="spellStart"/>
            <w:r>
              <w:rPr>
                <w:rFonts w:eastAsia="Times New Roman" w:cs="Arial"/>
                <w:b/>
                <w:bCs/>
                <w:sz w:val="20"/>
                <w:lang w:val="en-US" w:eastAsia="de-DE"/>
              </w:rPr>
              <w:t>A</w:t>
            </w:r>
            <w:proofErr w:type="spellEnd"/>
            <w:r>
              <w:rPr>
                <w:rFonts w:eastAsia="Times New Roman" w:cs="Arial"/>
                <w:b/>
                <w:sz w:val="20"/>
                <w:lang w:val="en-US" w:eastAsia="de-DE"/>
              </w:rPr>
              <w:t xml:space="preserve"> </w:t>
            </w:r>
            <w:r>
              <w:rPr>
                <w:rFonts w:eastAsia="Times New Roman" w:cs="Arial"/>
                <w:bCs/>
                <w:sz w:val="20"/>
                <w:lang w:val="en-US" w:eastAsia="de-DE"/>
              </w:rPr>
              <w:t>(adjacent habitat types)</w:t>
            </w:r>
          </w:p>
        </w:tc>
      </w:tr>
      <w:tr w:rsidR="00DA5D86" w14:paraId="14031E02" w14:textId="77777777">
        <w:tblPrEx>
          <w:tblW w:w="9968" w:type="dxa"/>
          <w:tblInd w:w="-30" w:type="dxa"/>
          <w:tblCellMar>
            <w:left w:w="83" w:type="dxa"/>
          </w:tblCellMar>
          <w:tblLook w:val="0420" w:firstRow="1" w:lastRow="0" w:firstColumn="0" w:lastColumn="0" w:noHBand="0" w:noVBand="1"/>
          <w:tblPrExChange w:id="180" w:author="unmarked" w:date="2017-11-14T15:44:00Z">
            <w:tblPrEx>
              <w:tblW w:w="9968" w:type="dxa"/>
              <w:tblInd w:w="-30" w:type="dxa"/>
              <w:tblCellMar>
                <w:left w:w="78" w:type="dxa"/>
              </w:tblCellMar>
              <w:tblLook w:val="0420" w:firstRow="1" w:lastRow="0" w:firstColumn="0" w:lastColumn="0" w:noHBand="0" w:noVBand="1"/>
            </w:tblPrEx>
          </w:tblPrExChange>
        </w:tblPrEx>
        <w:trPr>
          <w:trHeight w:val="882"/>
          <w:trPrChange w:id="181" w:author="unmarked" w:date="2017-11-14T15:44:00Z">
            <w:trPr>
              <w:trHeight w:val="882"/>
            </w:trPr>
          </w:trPrChange>
        </w:trPr>
        <w:tc>
          <w:tcPr>
            <w:tcW w:w="4984" w:type="dxa"/>
            <w:shd w:val="clear" w:color="auto" w:fill="auto"/>
            <w:tcMar>
              <w:left w:w="83" w:type="dxa"/>
            </w:tcMar>
            <w:vAlign w:val="center"/>
            <w:tcPrChange w:id="182" w:author="unmarked" w:date="2017-11-14T15:44:00Z">
              <w:tcPr>
                <w:tcW w:w="4984" w:type="dxa"/>
                <w:shd w:val="clear" w:color="auto" w:fill="auto"/>
                <w:tcMar>
                  <w:left w:w="78" w:type="dxa"/>
                </w:tcMar>
                <w:vAlign w:val="center"/>
              </w:tcPr>
            </w:tcPrChange>
          </w:tcPr>
          <w:p w14:paraId="7B472770" w14:textId="77777777" w:rsidR="00DA5D86" w:rsidRDefault="0099524D">
            <w:pPr>
              <w:spacing w:after="0" w:line="240" w:lineRule="auto"/>
              <w:rPr>
                <w:rFonts w:eastAsia="Times New Roman" w:cs="Arial"/>
                <w:b/>
                <w:sz w:val="20"/>
                <w:lang w:val="en-US" w:eastAsia="de-DE"/>
              </w:rPr>
            </w:pPr>
            <w:r>
              <w:rPr>
                <w:rFonts w:eastAsia="Times New Roman" w:cs="Arial"/>
                <w:b/>
                <w:sz w:val="20"/>
                <w:lang w:val="en-US" w:eastAsia="de-DE"/>
              </w:rPr>
              <w:t>A.I</w:t>
            </w:r>
          </w:p>
          <w:p w14:paraId="73C0E653" w14:textId="77777777" w:rsidR="00DA5D86" w:rsidRDefault="0099524D">
            <w:pPr>
              <w:spacing w:after="0" w:line="240" w:lineRule="auto"/>
              <w:ind w:left="708"/>
              <w:rPr>
                <w:rFonts w:eastAsia="Times New Roman" w:cs="Arial"/>
                <w:b/>
                <w:sz w:val="20"/>
                <w:lang w:val="en-US" w:eastAsia="de-DE"/>
              </w:rPr>
            </w:pPr>
            <w:r>
              <w:rPr>
                <w:noProof/>
                <w:lang w:val="en-GB" w:eastAsia="en-GB"/>
              </w:rPr>
              <w:drawing>
                <wp:inline distT="0" distB="0" distL="0" distR="0" wp14:anchorId="2C2D667A" wp14:editId="64C11149">
                  <wp:extent cx="1993265" cy="1615440"/>
                  <wp:effectExtent l="0" t="0" r="0" b="0"/>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8"/>
                          <pic:cNvPicPr>
                            <a:picLocks noChangeAspect="1" noChangeArrowheads="1"/>
                          </pic:cNvPicPr>
                        </pic:nvPicPr>
                        <pic:blipFill>
                          <a:blip r:embed="rId12"/>
                          <a:stretch>
                            <a:fillRect/>
                          </a:stretch>
                        </pic:blipFill>
                        <pic:spPr bwMode="auto">
                          <a:xfrm>
                            <a:off x="0" y="0"/>
                            <a:ext cx="1993265" cy="1615440"/>
                          </a:xfrm>
                          <a:prstGeom prst="rect">
                            <a:avLst/>
                          </a:prstGeom>
                        </pic:spPr>
                      </pic:pic>
                    </a:graphicData>
                  </a:graphic>
                </wp:inline>
              </w:drawing>
            </w:r>
          </w:p>
        </w:tc>
        <w:tc>
          <w:tcPr>
            <w:tcW w:w="4983" w:type="dxa"/>
            <w:shd w:val="clear" w:color="auto" w:fill="auto"/>
            <w:tcMar>
              <w:left w:w="83" w:type="dxa"/>
            </w:tcMar>
            <w:vAlign w:val="center"/>
            <w:tcPrChange w:id="183" w:author="unmarked" w:date="2017-11-14T15:44:00Z">
              <w:tcPr>
                <w:tcW w:w="4983" w:type="dxa"/>
                <w:shd w:val="clear" w:color="auto" w:fill="auto"/>
                <w:tcMar>
                  <w:left w:w="78" w:type="dxa"/>
                </w:tcMar>
                <w:vAlign w:val="center"/>
              </w:tcPr>
            </w:tcPrChange>
          </w:tcPr>
          <w:p w14:paraId="4A50FB0F" w14:textId="77777777" w:rsidR="00DA5D86" w:rsidRDefault="0099524D">
            <w:pPr>
              <w:spacing w:after="0" w:line="240" w:lineRule="auto"/>
              <w:rPr>
                <w:rFonts w:eastAsia="Times New Roman" w:cs="Arial"/>
                <w:b/>
                <w:sz w:val="20"/>
                <w:lang w:val="en-US" w:eastAsia="de-DE"/>
              </w:rPr>
            </w:pPr>
            <w:r>
              <w:rPr>
                <w:rFonts w:eastAsia="Times New Roman" w:cs="Arial"/>
                <w:b/>
                <w:sz w:val="20"/>
                <w:lang w:val="en-US" w:eastAsia="de-DE"/>
              </w:rPr>
              <w:t>A.II</w:t>
            </w:r>
          </w:p>
          <w:p w14:paraId="1FBC407F" w14:textId="77777777" w:rsidR="00DA5D86" w:rsidRDefault="0099524D">
            <w:pPr>
              <w:spacing w:after="0" w:line="240" w:lineRule="auto"/>
              <w:ind w:left="708"/>
              <w:rPr>
                <w:rFonts w:eastAsia="Times New Roman" w:cs="Arial"/>
                <w:b/>
                <w:sz w:val="20"/>
                <w:lang w:val="en-US" w:eastAsia="de-DE"/>
              </w:rPr>
            </w:pPr>
            <w:r>
              <w:rPr>
                <w:noProof/>
                <w:lang w:val="en-GB" w:eastAsia="en-GB"/>
              </w:rPr>
              <w:drawing>
                <wp:inline distT="0" distB="0" distL="0" distR="0" wp14:anchorId="5DC11BD9" wp14:editId="5456371C">
                  <wp:extent cx="1969135" cy="1621790"/>
                  <wp:effectExtent l="0" t="0" r="0" b="0"/>
                  <wp:docPr id="2"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9"/>
                          <pic:cNvPicPr>
                            <a:picLocks noChangeAspect="1" noChangeArrowheads="1"/>
                          </pic:cNvPicPr>
                        </pic:nvPicPr>
                        <pic:blipFill>
                          <a:blip r:embed="rId13"/>
                          <a:stretch>
                            <a:fillRect/>
                          </a:stretch>
                        </pic:blipFill>
                        <pic:spPr bwMode="auto">
                          <a:xfrm>
                            <a:off x="0" y="0"/>
                            <a:ext cx="1969135" cy="1621790"/>
                          </a:xfrm>
                          <a:prstGeom prst="rect">
                            <a:avLst/>
                          </a:prstGeom>
                        </pic:spPr>
                      </pic:pic>
                    </a:graphicData>
                  </a:graphic>
                </wp:inline>
              </w:drawing>
            </w:r>
          </w:p>
        </w:tc>
      </w:tr>
      <w:tr w:rsidR="00DA5D86" w:rsidRPr="00A6678A" w14:paraId="4351DFF5" w14:textId="77777777">
        <w:tblPrEx>
          <w:tblW w:w="9968" w:type="dxa"/>
          <w:tblInd w:w="-30" w:type="dxa"/>
          <w:tblCellMar>
            <w:left w:w="83" w:type="dxa"/>
          </w:tblCellMar>
          <w:tblLook w:val="0420" w:firstRow="1" w:lastRow="0" w:firstColumn="0" w:lastColumn="0" w:noHBand="0" w:noVBand="1"/>
          <w:tblPrExChange w:id="184" w:author="unmarked" w:date="2017-11-14T15:44:00Z">
            <w:tblPrEx>
              <w:tblW w:w="9968" w:type="dxa"/>
              <w:tblInd w:w="-30" w:type="dxa"/>
              <w:tblCellMar>
                <w:left w:w="78" w:type="dxa"/>
              </w:tblCellMar>
              <w:tblLook w:val="0420" w:firstRow="1" w:lastRow="0" w:firstColumn="0" w:lastColumn="0" w:noHBand="0" w:noVBand="1"/>
            </w:tblPrEx>
          </w:tblPrExChange>
        </w:tblPrEx>
        <w:trPr>
          <w:trHeight w:val="64"/>
          <w:trPrChange w:id="185" w:author="unmarked" w:date="2017-11-14T15:44:00Z">
            <w:trPr>
              <w:trHeight w:val="64"/>
            </w:trPr>
          </w:trPrChange>
        </w:trPr>
        <w:tc>
          <w:tcPr>
            <w:tcW w:w="9967" w:type="dxa"/>
            <w:gridSpan w:val="2"/>
            <w:shd w:val="clear" w:color="auto" w:fill="auto"/>
            <w:tcMar>
              <w:left w:w="83" w:type="dxa"/>
            </w:tcMar>
            <w:vAlign w:val="center"/>
            <w:tcPrChange w:id="186" w:author="unmarked" w:date="2017-11-14T15:44:00Z">
              <w:tcPr>
                <w:tcW w:w="9967" w:type="dxa"/>
                <w:gridSpan w:val="2"/>
                <w:shd w:val="clear" w:color="auto" w:fill="auto"/>
                <w:tcMar>
                  <w:left w:w="78" w:type="dxa"/>
                </w:tcMar>
                <w:vAlign w:val="center"/>
              </w:tcPr>
            </w:tcPrChange>
          </w:tcPr>
          <w:p w14:paraId="56A2EC58" w14:textId="77777777" w:rsidR="00DA5D86" w:rsidRDefault="0099524D">
            <w:pPr>
              <w:spacing w:after="0" w:line="240" w:lineRule="auto"/>
              <w:jc w:val="center"/>
              <w:rPr>
                <w:rFonts w:eastAsia="Times New Roman" w:cs="Arial"/>
                <w:b/>
                <w:sz w:val="20"/>
                <w:lang w:val="en-US" w:eastAsia="de-DE"/>
              </w:rPr>
            </w:pPr>
            <w:r>
              <w:rPr>
                <w:rFonts w:eastAsia="Times New Roman" w:cs="Arial"/>
                <w:b/>
                <w:bCs/>
                <w:sz w:val="20"/>
                <w:lang w:val="en-US" w:eastAsia="de-DE"/>
              </w:rPr>
              <w:t>Scenario B</w:t>
            </w:r>
            <w:r>
              <w:rPr>
                <w:rFonts w:eastAsia="Times New Roman" w:cs="Arial"/>
                <w:b/>
                <w:sz w:val="20"/>
                <w:lang w:val="en-US" w:eastAsia="de-DE"/>
              </w:rPr>
              <w:t xml:space="preserve"> </w:t>
            </w:r>
            <w:r>
              <w:rPr>
                <w:rFonts w:eastAsia="Times New Roman" w:cs="Arial"/>
                <w:bCs/>
                <w:sz w:val="20"/>
                <w:lang w:val="en-US" w:eastAsia="de-DE"/>
              </w:rPr>
              <w:t>(habitats separated by (land) barrier)</w:t>
            </w:r>
          </w:p>
        </w:tc>
      </w:tr>
      <w:tr w:rsidR="00DA5D86" w14:paraId="726F4FFD" w14:textId="77777777">
        <w:tblPrEx>
          <w:tblW w:w="9968" w:type="dxa"/>
          <w:tblInd w:w="-30" w:type="dxa"/>
          <w:tblCellMar>
            <w:left w:w="83" w:type="dxa"/>
          </w:tblCellMar>
          <w:tblLook w:val="0420" w:firstRow="1" w:lastRow="0" w:firstColumn="0" w:lastColumn="0" w:noHBand="0" w:noVBand="1"/>
          <w:tblPrExChange w:id="187" w:author="unmarked" w:date="2017-11-14T15:44:00Z">
            <w:tblPrEx>
              <w:tblW w:w="9968" w:type="dxa"/>
              <w:tblInd w:w="-30" w:type="dxa"/>
              <w:tblCellMar>
                <w:left w:w="78" w:type="dxa"/>
              </w:tblCellMar>
              <w:tblLook w:val="0420" w:firstRow="1" w:lastRow="0" w:firstColumn="0" w:lastColumn="0" w:noHBand="0" w:noVBand="1"/>
            </w:tblPrEx>
          </w:tblPrExChange>
        </w:tblPrEx>
        <w:trPr>
          <w:trHeight w:val="2798"/>
          <w:trPrChange w:id="188" w:author="unmarked" w:date="2017-11-14T15:44:00Z">
            <w:trPr>
              <w:trHeight w:val="2798"/>
            </w:trPr>
          </w:trPrChange>
        </w:trPr>
        <w:tc>
          <w:tcPr>
            <w:tcW w:w="4984" w:type="dxa"/>
            <w:shd w:val="clear" w:color="auto" w:fill="auto"/>
            <w:tcMar>
              <w:left w:w="83" w:type="dxa"/>
            </w:tcMar>
            <w:tcPrChange w:id="189" w:author="unmarked" w:date="2017-11-14T15:44:00Z">
              <w:tcPr>
                <w:tcW w:w="4984" w:type="dxa"/>
                <w:shd w:val="clear" w:color="auto" w:fill="auto"/>
                <w:tcMar>
                  <w:left w:w="78" w:type="dxa"/>
                </w:tcMar>
              </w:tcPr>
            </w:tcPrChange>
          </w:tcPr>
          <w:p w14:paraId="37099ABD" w14:textId="77777777" w:rsidR="00DA5D86" w:rsidRDefault="0099524D">
            <w:pPr>
              <w:spacing w:after="0" w:line="240" w:lineRule="auto"/>
              <w:rPr>
                <w:rFonts w:eastAsia="Times New Roman" w:cs="Arial"/>
                <w:b/>
                <w:sz w:val="20"/>
                <w:lang w:val="en-US" w:eastAsia="de-DE"/>
              </w:rPr>
            </w:pPr>
            <w:r>
              <w:rPr>
                <w:rFonts w:eastAsia="Times New Roman" w:cs="Arial"/>
                <w:b/>
                <w:sz w:val="20"/>
                <w:lang w:val="en-US" w:eastAsia="de-DE"/>
              </w:rPr>
              <w:t>B.I</w:t>
            </w:r>
          </w:p>
          <w:p w14:paraId="06820B3F" w14:textId="77777777" w:rsidR="00DA5D86" w:rsidRDefault="0099524D">
            <w:pPr>
              <w:spacing w:after="0" w:line="240" w:lineRule="auto"/>
              <w:ind w:left="708"/>
              <w:rPr>
                <w:rFonts w:eastAsia="Times New Roman" w:cs="Arial"/>
                <w:b/>
                <w:sz w:val="20"/>
                <w:lang w:val="en-US" w:eastAsia="de-DE"/>
              </w:rPr>
            </w:pPr>
            <w:r>
              <w:rPr>
                <w:noProof/>
                <w:lang w:val="en-GB" w:eastAsia="en-GB"/>
              </w:rPr>
              <w:drawing>
                <wp:inline distT="0" distB="0" distL="0" distR="0" wp14:anchorId="0A8D20DD" wp14:editId="63328324">
                  <wp:extent cx="1981200" cy="159131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4"/>
                          <a:stretch>
                            <a:fillRect/>
                          </a:stretch>
                        </pic:blipFill>
                        <pic:spPr bwMode="auto">
                          <a:xfrm>
                            <a:off x="0" y="0"/>
                            <a:ext cx="1981200" cy="1591310"/>
                          </a:xfrm>
                          <a:prstGeom prst="rect">
                            <a:avLst/>
                          </a:prstGeom>
                        </pic:spPr>
                      </pic:pic>
                    </a:graphicData>
                  </a:graphic>
                </wp:inline>
              </w:drawing>
            </w:r>
          </w:p>
        </w:tc>
        <w:tc>
          <w:tcPr>
            <w:tcW w:w="4983" w:type="dxa"/>
            <w:shd w:val="clear" w:color="auto" w:fill="auto"/>
            <w:tcMar>
              <w:left w:w="83" w:type="dxa"/>
            </w:tcMar>
            <w:tcPrChange w:id="190" w:author="unmarked" w:date="2017-11-14T15:44:00Z">
              <w:tcPr>
                <w:tcW w:w="4983" w:type="dxa"/>
                <w:shd w:val="clear" w:color="auto" w:fill="auto"/>
                <w:tcMar>
                  <w:left w:w="78" w:type="dxa"/>
                </w:tcMar>
              </w:tcPr>
            </w:tcPrChange>
          </w:tcPr>
          <w:p w14:paraId="45F62769" w14:textId="77777777" w:rsidR="00DA5D86" w:rsidRDefault="0099524D">
            <w:pPr>
              <w:spacing w:after="0" w:line="240" w:lineRule="auto"/>
              <w:rPr>
                <w:rFonts w:eastAsia="Times New Roman" w:cs="Arial"/>
                <w:b/>
                <w:sz w:val="20"/>
                <w:lang w:val="en-US" w:eastAsia="de-DE"/>
              </w:rPr>
            </w:pPr>
            <w:r>
              <w:rPr>
                <w:rFonts w:eastAsia="Times New Roman" w:cs="Arial"/>
                <w:b/>
                <w:sz w:val="20"/>
                <w:lang w:val="en-US" w:eastAsia="de-DE"/>
              </w:rPr>
              <w:t>B.II</w:t>
            </w:r>
          </w:p>
          <w:p w14:paraId="0F52B17A" w14:textId="77777777" w:rsidR="00DA5D86" w:rsidRDefault="0099524D">
            <w:pPr>
              <w:spacing w:after="0" w:line="240" w:lineRule="auto"/>
              <w:ind w:left="708"/>
              <w:rPr>
                <w:rFonts w:eastAsia="Times New Roman" w:cs="Arial"/>
                <w:b/>
                <w:sz w:val="20"/>
                <w:lang w:val="en-US" w:eastAsia="de-DE"/>
              </w:rPr>
            </w:pPr>
            <w:r>
              <w:rPr>
                <w:noProof/>
                <w:lang w:val="en-GB" w:eastAsia="en-GB"/>
              </w:rPr>
              <w:drawing>
                <wp:inline distT="0" distB="0" distL="0" distR="0" wp14:anchorId="23DDF983" wp14:editId="15B9CC9E">
                  <wp:extent cx="1962785" cy="162179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stretch>
                            <a:fillRect/>
                          </a:stretch>
                        </pic:blipFill>
                        <pic:spPr bwMode="auto">
                          <a:xfrm>
                            <a:off x="0" y="0"/>
                            <a:ext cx="1962785" cy="1621790"/>
                          </a:xfrm>
                          <a:prstGeom prst="rect">
                            <a:avLst/>
                          </a:prstGeom>
                        </pic:spPr>
                      </pic:pic>
                    </a:graphicData>
                  </a:graphic>
                </wp:inline>
              </w:drawing>
            </w:r>
          </w:p>
        </w:tc>
      </w:tr>
      <w:tr w:rsidR="00DA5D86" w:rsidRPr="00A6678A" w14:paraId="7E8F06B2" w14:textId="77777777">
        <w:tblPrEx>
          <w:tblW w:w="9968" w:type="dxa"/>
          <w:tblInd w:w="-30" w:type="dxa"/>
          <w:tblCellMar>
            <w:left w:w="83" w:type="dxa"/>
          </w:tblCellMar>
          <w:tblLook w:val="0420" w:firstRow="1" w:lastRow="0" w:firstColumn="0" w:lastColumn="0" w:noHBand="0" w:noVBand="1"/>
          <w:tblPrExChange w:id="191" w:author="unmarked" w:date="2017-11-14T15:44:00Z">
            <w:tblPrEx>
              <w:tblW w:w="9968" w:type="dxa"/>
              <w:tblInd w:w="-30" w:type="dxa"/>
              <w:tblCellMar>
                <w:left w:w="78" w:type="dxa"/>
              </w:tblCellMar>
              <w:tblLook w:val="0420" w:firstRow="1" w:lastRow="0" w:firstColumn="0" w:lastColumn="0" w:noHBand="0" w:noVBand="1"/>
            </w:tblPrEx>
          </w:tblPrExChange>
        </w:tblPrEx>
        <w:trPr>
          <w:trHeight w:val="64"/>
          <w:trPrChange w:id="192" w:author="unmarked" w:date="2017-11-14T15:44:00Z">
            <w:trPr>
              <w:trHeight w:val="64"/>
            </w:trPr>
          </w:trPrChange>
        </w:trPr>
        <w:tc>
          <w:tcPr>
            <w:tcW w:w="9967" w:type="dxa"/>
            <w:gridSpan w:val="2"/>
            <w:shd w:val="clear" w:color="auto" w:fill="auto"/>
            <w:tcMar>
              <w:left w:w="83" w:type="dxa"/>
            </w:tcMar>
            <w:vAlign w:val="center"/>
            <w:tcPrChange w:id="193" w:author="unmarked" w:date="2017-11-14T15:44:00Z">
              <w:tcPr>
                <w:tcW w:w="9967" w:type="dxa"/>
                <w:gridSpan w:val="2"/>
                <w:shd w:val="clear" w:color="auto" w:fill="auto"/>
                <w:tcMar>
                  <w:left w:w="78" w:type="dxa"/>
                </w:tcMar>
                <w:vAlign w:val="center"/>
              </w:tcPr>
            </w:tcPrChange>
          </w:tcPr>
          <w:p w14:paraId="335C7F5E" w14:textId="77777777" w:rsidR="00DA5D86" w:rsidRDefault="0099524D">
            <w:pPr>
              <w:spacing w:after="0" w:line="240" w:lineRule="auto"/>
              <w:jc w:val="center"/>
              <w:rPr>
                <w:rFonts w:eastAsia="Times New Roman" w:cs="Arial"/>
                <w:b/>
                <w:sz w:val="20"/>
                <w:lang w:val="en-US" w:eastAsia="de-DE"/>
              </w:rPr>
            </w:pPr>
            <w:r>
              <w:rPr>
                <w:rFonts w:eastAsia="Times New Roman" w:cs="Arial"/>
                <w:b/>
                <w:bCs/>
                <w:sz w:val="20"/>
                <w:lang w:val="en-US" w:eastAsia="de-DE"/>
              </w:rPr>
              <w:t xml:space="preserve">Scenario C </w:t>
            </w:r>
            <w:r>
              <w:rPr>
                <w:rFonts w:eastAsia="Times New Roman" w:cs="Arial"/>
                <w:bCs/>
                <w:sz w:val="20"/>
                <w:lang w:val="en-US" w:eastAsia="de-DE"/>
              </w:rPr>
              <w:t>(mixed habitat types)</w:t>
            </w:r>
          </w:p>
        </w:tc>
      </w:tr>
      <w:tr w:rsidR="00DA5D86" w14:paraId="63CE190D" w14:textId="77777777">
        <w:tblPrEx>
          <w:tblW w:w="9968" w:type="dxa"/>
          <w:tblInd w:w="-30" w:type="dxa"/>
          <w:tblCellMar>
            <w:left w:w="83" w:type="dxa"/>
          </w:tblCellMar>
          <w:tblLook w:val="0420" w:firstRow="1" w:lastRow="0" w:firstColumn="0" w:lastColumn="0" w:noHBand="0" w:noVBand="1"/>
          <w:tblPrExChange w:id="194" w:author="unmarked" w:date="2017-11-14T15:44:00Z">
            <w:tblPrEx>
              <w:tblW w:w="9968" w:type="dxa"/>
              <w:tblInd w:w="-30" w:type="dxa"/>
              <w:tblCellMar>
                <w:left w:w="78" w:type="dxa"/>
              </w:tblCellMar>
              <w:tblLook w:val="0420" w:firstRow="1" w:lastRow="0" w:firstColumn="0" w:lastColumn="0" w:noHBand="0" w:noVBand="1"/>
            </w:tblPrEx>
          </w:tblPrExChange>
        </w:tblPrEx>
        <w:trPr>
          <w:trHeight w:val="2798"/>
          <w:trPrChange w:id="195" w:author="unmarked" w:date="2017-11-14T15:44:00Z">
            <w:trPr>
              <w:trHeight w:val="2798"/>
            </w:trPr>
          </w:trPrChange>
        </w:trPr>
        <w:tc>
          <w:tcPr>
            <w:tcW w:w="4984" w:type="dxa"/>
            <w:shd w:val="clear" w:color="auto" w:fill="auto"/>
            <w:tcMar>
              <w:left w:w="83" w:type="dxa"/>
            </w:tcMar>
            <w:tcPrChange w:id="196" w:author="unmarked" w:date="2017-11-14T15:44:00Z">
              <w:tcPr>
                <w:tcW w:w="4984" w:type="dxa"/>
                <w:shd w:val="clear" w:color="auto" w:fill="auto"/>
                <w:tcMar>
                  <w:left w:w="78" w:type="dxa"/>
                </w:tcMar>
              </w:tcPr>
            </w:tcPrChange>
          </w:tcPr>
          <w:p w14:paraId="5000DACA" w14:textId="77777777" w:rsidR="00DA5D86" w:rsidRDefault="0099524D">
            <w:pPr>
              <w:spacing w:after="0" w:line="240" w:lineRule="auto"/>
              <w:rPr>
                <w:rFonts w:eastAsia="Times New Roman" w:cs="Arial"/>
                <w:b/>
                <w:sz w:val="20"/>
                <w:lang w:val="en-US" w:eastAsia="de-DE"/>
              </w:rPr>
            </w:pPr>
            <w:r>
              <w:rPr>
                <w:rFonts w:eastAsia="Times New Roman" w:cs="Arial"/>
                <w:b/>
                <w:sz w:val="20"/>
                <w:lang w:val="en-US" w:eastAsia="de-DE"/>
              </w:rPr>
              <w:t>C.I</w:t>
            </w:r>
          </w:p>
          <w:p w14:paraId="4BD66899" w14:textId="77777777" w:rsidR="00DA5D86" w:rsidRDefault="0099524D">
            <w:pPr>
              <w:spacing w:after="0" w:line="240" w:lineRule="auto"/>
              <w:ind w:left="708"/>
              <w:rPr>
                <w:rFonts w:eastAsia="Times New Roman" w:cs="Arial"/>
                <w:b/>
                <w:sz w:val="20"/>
                <w:lang w:val="en-US" w:eastAsia="de-DE"/>
              </w:rPr>
            </w:pPr>
            <w:r>
              <w:rPr>
                <w:noProof/>
                <w:lang w:val="en-GB" w:eastAsia="en-GB"/>
              </w:rPr>
              <w:drawing>
                <wp:inline distT="0" distB="0" distL="0" distR="0" wp14:anchorId="13EB7B74" wp14:editId="4BEBD181">
                  <wp:extent cx="1975485" cy="1615440"/>
                  <wp:effectExtent l="0" t="0" r="0" b="0"/>
                  <wp:docPr id="5"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2"/>
                          <pic:cNvPicPr>
                            <a:picLocks noChangeAspect="1" noChangeArrowheads="1"/>
                          </pic:cNvPicPr>
                        </pic:nvPicPr>
                        <pic:blipFill>
                          <a:blip r:embed="rId16"/>
                          <a:stretch>
                            <a:fillRect/>
                          </a:stretch>
                        </pic:blipFill>
                        <pic:spPr bwMode="auto">
                          <a:xfrm>
                            <a:off x="0" y="0"/>
                            <a:ext cx="1975485" cy="1615440"/>
                          </a:xfrm>
                          <a:prstGeom prst="rect">
                            <a:avLst/>
                          </a:prstGeom>
                        </pic:spPr>
                      </pic:pic>
                    </a:graphicData>
                  </a:graphic>
                </wp:inline>
              </w:drawing>
            </w:r>
          </w:p>
        </w:tc>
        <w:tc>
          <w:tcPr>
            <w:tcW w:w="4983" w:type="dxa"/>
            <w:shd w:val="clear" w:color="auto" w:fill="auto"/>
            <w:tcMar>
              <w:left w:w="83" w:type="dxa"/>
            </w:tcMar>
            <w:tcPrChange w:id="197" w:author="unmarked" w:date="2017-11-14T15:44:00Z">
              <w:tcPr>
                <w:tcW w:w="4983" w:type="dxa"/>
                <w:shd w:val="clear" w:color="auto" w:fill="auto"/>
                <w:tcMar>
                  <w:left w:w="78" w:type="dxa"/>
                </w:tcMar>
              </w:tcPr>
            </w:tcPrChange>
          </w:tcPr>
          <w:p w14:paraId="7B77A107" w14:textId="77777777" w:rsidR="00DA5D86" w:rsidRDefault="0099524D">
            <w:pPr>
              <w:spacing w:after="0" w:line="240" w:lineRule="auto"/>
              <w:rPr>
                <w:rFonts w:eastAsia="Times New Roman" w:cs="Arial"/>
                <w:b/>
                <w:sz w:val="20"/>
                <w:lang w:val="en-US" w:eastAsia="de-DE"/>
              </w:rPr>
            </w:pPr>
            <w:r>
              <w:rPr>
                <w:rFonts w:eastAsia="Times New Roman" w:cs="Arial"/>
                <w:b/>
                <w:sz w:val="20"/>
                <w:lang w:val="en-US" w:eastAsia="de-DE"/>
              </w:rPr>
              <w:t>C.II</w:t>
            </w:r>
          </w:p>
          <w:p w14:paraId="37697584" w14:textId="77777777" w:rsidR="00DA5D86" w:rsidRDefault="0099524D">
            <w:pPr>
              <w:spacing w:after="0" w:line="240" w:lineRule="auto"/>
              <w:ind w:left="708"/>
              <w:rPr>
                <w:rFonts w:eastAsia="Times New Roman" w:cs="Arial"/>
                <w:b/>
                <w:sz w:val="20"/>
                <w:lang w:val="en-US" w:eastAsia="de-DE"/>
              </w:rPr>
            </w:pPr>
            <w:r>
              <w:rPr>
                <w:noProof/>
                <w:lang w:val="en-GB" w:eastAsia="en-GB"/>
              </w:rPr>
              <w:drawing>
                <wp:inline distT="0" distB="0" distL="0" distR="0" wp14:anchorId="30D11CD4" wp14:editId="614BB81F">
                  <wp:extent cx="1969135" cy="1621790"/>
                  <wp:effectExtent l="0" t="0" r="0" b="0"/>
                  <wp:docPr id="6"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3"/>
                          <pic:cNvPicPr>
                            <a:picLocks noChangeAspect="1" noChangeArrowheads="1"/>
                          </pic:cNvPicPr>
                        </pic:nvPicPr>
                        <pic:blipFill>
                          <a:blip r:embed="rId17"/>
                          <a:stretch>
                            <a:fillRect/>
                          </a:stretch>
                        </pic:blipFill>
                        <pic:spPr bwMode="auto">
                          <a:xfrm>
                            <a:off x="0" y="0"/>
                            <a:ext cx="1969135" cy="1621790"/>
                          </a:xfrm>
                          <a:prstGeom prst="rect">
                            <a:avLst/>
                          </a:prstGeom>
                        </pic:spPr>
                      </pic:pic>
                    </a:graphicData>
                  </a:graphic>
                </wp:inline>
              </w:drawing>
            </w:r>
          </w:p>
        </w:tc>
      </w:tr>
    </w:tbl>
    <w:p w14:paraId="74A3E83A" w14:textId="77777777" w:rsidR="00DA5D86" w:rsidRDefault="00DA5D86">
      <w:pPr>
        <w:sectPr w:rsidR="00DA5D86">
          <w:footerReference w:type="default" r:id="rId18"/>
          <w:pgSz w:w="11906" w:h="16838"/>
          <w:pgMar w:top="1440" w:right="1077" w:bottom="1440" w:left="1077" w:header="0" w:footer="708" w:gutter="0"/>
          <w:cols w:space="720"/>
          <w:formProt w:val="0"/>
          <w:docGrid w:linePitch="360" w:charSpace="-2049"/>
        </w:sectPr>
      </w:pPr>
    </w:p>
    <w:p w14:paraId="4F10F779" w14:textId="77777777" w:rsidR="00DA5D86" w:rsidRDefault="0099524D">
      <w:pPr>
        <w:pStyle w:val="WW-Standard"/>
        <w:spacing w:before="120" w:after="0" w:line="480" w:lineRule="auto"/>
        <w:jc w:val="both"/>
        <w:rPr>
          <w:rFonts w:eastAsia="Times New Roman" w:cs="Calibri"/>
          <w:b/>
          <w:lang w:val="en-US" w:eastAsia="en-GB"/>
        </w:rPr>
      </w:pPr>
      <w:r>
        <w:rPr>
          <w:rFonts w:eastAsia="Times New Roman" w:cs="Calibri"/>
          <w:b/>
          <w:lang w:val="en-US" w:eastAsia="en-GB"/>
        </w:rPr>
        <w:lastRenderedPageBreak/>
        <w:t>A.1.2.2</w:t>
      </w:r>
      <w:r>
        <w:rPr>
          <w:rFonts w:eastAsia="Times New Roman" w:cs="Calibri"/>
          <w:b/>
          <w:lang w:val="en-US" w:eastAsia="en-GB"/>
        </w:rPr>
        <w:tab/>
        <w:t>Feeding (food intake)</w:t>
      </w:r>
    </w:p>
    <w:p w14:paraId="58F2C747" w14:textId="77777777" w:rsidR="00DA5D86" w:rsidRDefault="0099524D">
      <w:pPr>
        <w:pStyle w:val="WW-Standard"/>
        <w:spacing w:after="0" w:line="480" w:lineRule="auto"/>
        <w:jc w:val="both"/>
      </w:pPr>
      <w:r>
        <w:rPr>
          <w:rFonts w:eastAsia="Times New Roman" w:cs="Calibri"/>
          <w:lang w:val="en-US" w:eastAsia="en-GB"/>
        </w:rPr>
        <w:t xml:space="preserve">A model fish in the behavior mode </w:t>
      </w:r>
      <w:r>
        <w:rPr>
          <w:rFonts w:eastAsia="Times New Roman" w:cs="Calibri"/>
          <w:i/>
          <w:lang w:val="en-US" w:eastAsia="en-GB"/>
        </w:rPr>
        <w:t>FORAGING</w:t>
      </w:r>
      <w:r>
        <w:rPr>
          <w:rFonts w:eastAsia="Times New Roman" w:cs="Calibri"/>
          <w:lang w:val="en-US" w:eastAsia="en-GB"/>
        </w:rPr>
        <w:t xml:space="preserve"> was set to feed until it was satisfied (i.e. </w:t>
      </w:r>
      <w:r>
        <w:rPr>
          <w:rFonts w:eastAsia="Times New Roman" w:cs="Calibri"/>
          <w:i/>
          <w:lang w:val="en-US" w:eastAsia="en-GB"/>
        </w:rPr>
        <w:t>not hungry</w:t>
      </w:r>
      <w:r>
        <w:rPr>
          <w:rFonts w:eastAsia="Times New Roman" w:cs="Calibri"/>
          <w:lang w:val="en-US" w:eastAsia="en-GB"/>
        </w:rPr>
        <w:t>) and consumed food (</w:t>
      </w:r>
      <w:proofErr w:type="spellStart"/>
      <w:r>
        <w:rPr>
          <w:rFonts w:eastAsia="Times New Roman" w:cs="Calibri"/>
          <w:i/>
          <w:lang w:val="en-US" w:eastAsia="en-GB"/>
        </w:rPr>
        <w:t>foodIntake</w:t>
      </w:r>
      <w:proofErr w:type="spellEnd"/>
      <w:r>
        <w:rPr>
          <w:rFonts w:eastAsia="Times New Roman" w:cs="Calibri"/>
          <w:lang w:val="en-US" w:eastAsia="en-GB"/>
        </w:rPr>
        <w:t>, (5)) according to its mass-specific ingestion rate (</w:t>
      </w:r>
      <w:proofErr w:type="spellStart"/>
      <w:r>
        <w:rPr>
          <w:rFonts w:eastAsia="Times New Roman" w:cs="Calibri"/>
          <w:i/>
          <w:lang w:val="en-US" w:eastAsia="en-GB"/>
        </w:rPr>
        <w:t>maxIngestionRate</w:t>
      </w:r>
      <w:proofErr w:type="spellEnd"/>
      <w:r>
        <w:rPr>
          <w:rFonts w:eastAsia="Times New Roman" w:cs="Calibri"/>
          <w:lang w:val="en-US" w:eastAsia="en-GB"/>
        </w:rPr>
        <w:t>, 0.03 g DW food (g WW fish)</w:t>
      </w:r>
      <w:r>
        <w:rPr>
          <w:rFonts w:eastAsia="Times New Roman" w:cs="Calibri"/>
          <w:vertAlign w:val="superscript"/>
          <w:lang w:val="en-US" w:eastAsia="en-GB"/>
        </w:rPr>
        <w:t>-1</w:t>
      </w:r>
      <w:r>
        <w:rPr>
          <w:rFonts w:eastAsia="Times New Roman" w:cs="Calibri"/>
          <w:lang w:val="en-US" w:eastAsia="en-GB"/>
        </w:rPr>
        <w:t xml:space="preserve"> h</w:t>
      </w:r>
      <w:r>
        <w:rPr>
          <w:rFonts w:eastAsia="Times New Roman" w:cs="Calibri"/>
          <w:vertAlign w:val="superscript"/>
          <w:lang w:val="en-US" w:eastAsia="en-GB"/>
        </w:rPr>
        <w:t>-1</w:t>
      </w:r>
      <w:r>
        <w:rPr>
          <w:rFonts w:eastAsia="Times New Roman" w:cs="Calibri"/>
          <w:lang w:val="en-US" w:eastAsia="en-GB"/>
        </w:rPr>
        <w:t xml:space="preserve"> following </w:t>
      </w:r>
      <w:r>
        <w:fldChar w:fldCharType="begin" w:fldLock="1"/>
      </w:r>
      <w:r>
        <w:instrText>ADDIN CSL_CITATION { "citationItems" : [ { "id" : "ITEM-1", "itemData" : { "DOI" : "10.1111/j.1095-8649.1995.tb01914.x", "ISBN" : "1095-8649", "ISSN" : "10958649", "PMID" : "636", "abstract" : "There were significant differences among five sympatric herbivorous reef fish species in their ranking of seven food-processing characters. Between them Zebrasoma scopas and Stegastes nigricans had the lowest bite rates, longest filling times, lowest defaecation activities and slowest gut turnover. Acanthurus nigrofuscus and Scarus sordidus were similar in having the fastest filling times, and high bite rates, gut-contents masses, gut turnover and defaecation activities. Ctenochaetus striatus was intermediate between those species pairs in five out of seven characters. Rich algal diets of S. nigricans and Z. scopas were contrasted with the carbonate intake of S. sordidus. The food-processing pattern of C. striatus was related to the siliceous content of a diatom diet. Food-processing characteristics of A. nigrofuscus were attributed to a diet which is readily absorbed and/or is of high nutritional quality.", "author" : [ { "dropping-particle" : "", "family" : "Polunin", "given" : "N. V.C.", "non-dropping-particle" : "", "parse-names" : false, "suffix" : "" }, { "dropping-particle" : "", "family" : "Harmelin\u2010Vivien", "given" : "M.", "non-dropping-particle" : "", "parse-names" : false, "suffix" : "" }, { "dropping-particle" : "", "family" : "Galzin", "given" : "R.", "non-dropping-particle" : "", "parse-names" : false, "suffix" : "" } ], "container-title" : "Journal of Fish Biology", "id" : "ITEM-1", "issue" : "3", "issued" : { "date-parts" : [ [ "1995" ] ] }, "page" : "455-465", "title" : "Contrasts in algal food processing among five herbivorous coral\u2010reef fishes", "type" : "article-journal", "volume" : "47" }, "uris" : [ "http://www.mendeley.com/documents/?uuid=59b58dd0-3f96-4574-a215-baffe91d5ac1" ] } ], "mendeley" : { "formattedCitation" : "(Polunin et al., 1995)", "plainTextFormattedCitation" : "(Polunin et al., 1995)", "previouslyFormattedCitation" : "(Polunin et al., 1995)" }, "properties" : { "noteIndex" : 0 }, "schema" : "https://github.com/citation-style-language/schema/raw/master/csl-citation.json" }</w:instrText>
      </w:r>
      <w:r>
        <w:fldChar w:fldCharType="separate"/>
      </w:r>
      <w:bookmarkStart w:id="198" w:name="__Fieldmark__909_807502902"/>
      <w:bookmarkStart w:id="199" w:name="__Fieldmark__938_3085505453"/>
      <w:r>
        <w:rPr>
          <w:rFonts w:eastAsia="Times New Roman" w:cs="Calibri"/>
          <w:noProof/>
          <w:lang w:val="en-US" w:eastAsia="en-GB"/>
        </w:rPr>
        <w:t>(</w:t>
      </w:r>
      <w:bookmarkStart w:id="200" w:name="__Fieldmark__939_746528969"/>
      <w:r>
        <w:rPr>
          <w:rFonts w:eastAsia="Times New Roman" w:cs="Calibri"/>
          <w:noProof/>
          <w:lang w:val="en-US" w:eastAsia="en-GB"/>
        </w:rPr>
        <w:t>P</w:t>
      </w:r>
      <w:bookmarkStart w:id="201" w:name="__Fieldmark__1011_2083819471"/>
      <w:r>
        <w:rPr>
          <w:rFonts w:eastAsia="Times New Roman" w:cs="Calibri"/>
          <w:noProof/>
          <w:lang w:val="en-US" w:eastAsia="en-GB"/>
        </w:rPr>
        <w:t>o</w:t>
      </w:r>
      <w:bookmarkStart w:id="202" w:name="__Fieldmark__3192_353340726"/>
      <w:r>
        <w:rPr>
          <w:rFonts w:eastAsia="Times New Roman" w:cs="Calibri"/>
          <w:noProof/>
          <w:lang w:val="en-US" w:eastAsia="en-GB"/>
        </w:rPr>
        <w:t>l</w:t>
      </w:r>
      <w:bookmarkStart w:id="203" w:name="__Fieldmark__842_133029496"/>
      <w:r>
        <w:rPr>
          <w:rFonts w:eastAsia="Times New Roman" w:cs="Calibri"/>
          <w:noProof/>
          <w:lang w:val="en-US" w:eastAsia="en-GB"/>
        </w:rPr>
        <w:t>u</w:t>
      </w:r>
      <w:bookmarkStart w:id="204" w:name="__Fieldmark__762_316155023"/>
      <w:r>
        <w:rPr>
          <w:rFonts w:eastAsia="Times New Roman" w:cs="Calibri"/>
          <w:noProof/>
          <w:lang w:val="en-US" w:eastAsia="en-GB"/>
        </w:rPr>
        <w:t>n</w:t>
      </w:r>
      <w:bookmarkStart w:id="205" w:name="__Fieldmark__1304_1929277862"/>
      <w:r>
        <w:rPr>
          <w:rFonts w:eastAsia="Times New Roman" w:cs="Calibri"/>
          <w:noProof/>
          <w:lang w:val="en-US" w:eastAsia="en-GB"/>
        </w:rPr>
        <w:t>in et al., 1995)</w:t>
      </w:r>
      <w:r>
        <w:fldChar w:fldCharType="end"/>
      </w:r>
      <w:bookmarkEnd w:id="198"/>
      <w:bookmarkEnd w:id="199"/>
      <w:bookmarkEnd w:id="200"/>
      <w:bookmarkEnd w:id="201"/>
      <w:bookmarkEnd w:id="202"/>
      <w:bookmarkEnd w:id="203"/>
      <w:bookmarkEnd w:id="204"/>
      <w:bookmarkEnd w:id="205"/>
      <w:r>
        <w:rPr>
          <w:rFonts w:eastAsia="Times New Roman" w:cs="Calibri"/>
          <w:lang w:val="en-US" w:eastAsia="en-GB"/>
        </w:rPr>
        <w:t xml:space="preserve">) or if not enough food was found on the current food cell (see A.2.2.1 for details on food availability) the available amount. The maximum ingestion rate was used instead of the mean rate to allow for compensation of short time periods of food scarcity. </w:t>
      </w:r>
      <w:r>
        <w:rPr>
          <w:rFonts w:eastAsia="Times New Roman" w:cs="Calibri"/>
          <w:i/>
          <w:lang w:val="en-US" w:eastAsia="en-GB"/>
        </w:rPr>
        <w:t>Not hungry</w:t>
      </w:r>
      <w:r>
        <w:rPr>
          <w:rFonts w:eastAsia="Times New Roman" w:cs="Calibri"/>
          <w:lang w:val="en-US" w:eastAsia="en-GB"/>
        </w:rPr>
        <w:t xml:space="preserve"> was defined as the state, in which a model fish had either reached the maximum capacity of its gut or acquired enough energy to fill all its body compartments (to their respective limits, following </w:t>
      </w:r>
      <w:r>
        <w:fldChar w:fldCharType="begin" w:fldLock="1"/>
      </w:r>
      <w:r>
        <w:instrText>ADDIN CSL_CITATION { "citationItems" : [ { "id" : "ITEM-1", "itemData" : { "DOI" : "10.1139/f83-058", "ISBN" : "0706-652X", "ISSN" : "0706-652X", "abstract" : "Flexibility is an important adaptive feature of the foraging behavior of fishes, because most natural environments vary both spatially and temporally. Fish should respond to low levels of food availability by altering their behavior in ways which ensure higher feeding rates, larger feeding territories, and broader diets. It is shown that the gastric sensation of hunger and its rate of change may act as appropriate cues to food availability, and observed hunger-motivated changes in feeding behavior can produce all of these predicted effects. Data are presented to show that juvenile coho salmon (Oncorhynchus kisutch) alter their behavior in an adaptive manner when faced with variable degrees of threat of competition from territorial intruders, and of risk of predation. A review of similar studies on other species supports the generality of these results. Learning is an important mechanism providing behavioral flexibility, and changes in fish feeding behavior with experience are summarized. A graphical model...", "author" : [ { "dropping-particle" : "", "family" : "Dill", "given" : "Lawrence", "non-dropping-particle" : "", "parse-names" : false, "suffix" : "" } ], "container-title" : "Canadian Journal of Fish and Aquatic Sciences", "id" : "ITEM-1", "issue" : "57193", "issued" : { "date-parts" : [ [ "1983" ] ] }, "page" : "398-408", "title" : "Adaptive flexibility in the foraging behaviour of fishes'", "type" : "article-journal", "volume" : "40" }, "uris" : [ "http://www.mendeley.com/documents/?uuid=8bedcdcf-eabc-4a06-ac68-4fc008a5528d", "http://www.mendeley.com/documents/?uuid=b90ef193-fe6f-48cd-beb8-c32b10b361f5" ] } ], "mendeley" : { "formattedCitation" : "(Dill, 1983)", "plainTextFormattedCitation" : "(Dill, 1983)", "previouslyFormattedCitation" : "(Dill, 1983)" }, "properties" : { "noteIndex" : 0 }, "schema" : "https://github.com/citation-style-language/schema/raw/master/csl-citation.json" }</w:instrText>
      </w:r>
      <w:r>
        <w:fldChar w:fldCharType="separate"/>
      </w:r>
      <w:bookmarkStart w:id="206" w:name="__Fieldmark__938_807502902"/>
      <w:bookmarkStart w:id="207" w:name="__Fieldmark__963_3085505453"/>
      <w:r>
        <w:rPr>
          <w:rFonts w:eastAsia="Times New Roman" w:cs="Calibri"/>
          <w:noProof/>
          <w:lang w:val="en-US" w:eastAsia="en-GB"/>
        </w:rPr>
        <w:t>(</w:t>
      </w:r>
      <w:bookmarkStart w:id="208" w:name="__Fieldmark__964_746528969"/>
      <w:r>
        <w:rPr>
          <w:rFonts w:eastAsia="Times New Roman" w:cs="Calibri"/>
          <w:noProof/>
          <w:lang w:val="en-US" w:eastAsia="en-GB"/>
        </w:rPr>
        <w:t>D</w:t>
      </w:r>
      <w:bookmarkStart w:id="209" w:name="__Fieldmark__1032_2083819471"/>
      <w:r>
        <w:rPr>
          <w:rFonts w:eastAsia="Times New Roman" w:cs="Calibri"/>
          <w:noProof/>
          <w:lang w:val="en-US" w:eastAsia="en-GB"/>
        </w:rPr>
        <w:t>i</w:t>
      </w:r>
      <w:bookmarkStart w:id="210" w:name="__Fieldmark__3209_353340726"/>
      <w:r>
        <w:rPr>
          <w:rFonts w:eastAsia="Times New Roman" w:cs="Calibri"/>
          <w:noProof/>
          <w:lang w:val="en-US" w:eastAsia="en-GB"/>
        </w:rPr>
        <w:t>l</w:t>
      </w:r>
      <w:bookmarkStart w:id="211" w:name="__Fieldmark__855_133029496"/>
      <w:r>
        <w:rPr>
          <w:rFonts w:eastAsia="Times New Roman" w:cs="Calibri"/>
          <w:noProof/>
          <w:lang w:val="en-US" w:eastAsia="en-GB"/>
        </w:rPr>
        <w:t>l</w:t>
      </w:r>
      <w:bookmarkStart w:id="212" w:name="__Fieldmark__771_316155023"/>
      <w:r>
        <w:rPr>
          <w:rFonts w:eastAsia="Times New Roman" w:cs="Calibri"/>
          <w:noProof/>
          <w:lang w:val="en-US" w:eastAsia="en-GB"/>
        </w:rPr>
        <w:t>,</w:t>
      </w:r>
      <w:bookmarkStart w:id="213" w:name="__Fieldmark__1337_1929277862"/>
      <w:r>
        <w:rPr>
          <w:rFonts w:eastAsia="Times New Roman" w:cs="Calibri"/>
          <w:noProof/>
          <w:lang w:val="en-US" w:eastAsia="en-GB"/>
        </w:rPr>
        <w:t xml:space="preserve"> 1983)</w:t>
      </w:r>
      <w:r>
        <w:fldChar w:fldCharType="end"/>
      </w:r>
      <w:bookmarkEnd w:id="206"/>
      <w:bookmarkEnd w:id="207"/>
      <w:bookmarkEnd w:id="208"/>
      <w:bookmarkEnd w:id="209"/>
      <w:bookmarkEnd w:id="210"/>
      <w:bookmarkEnd w:id="211"/>
      <w:bookmarkEnd w:id="212"/>
      <w:bookmarkEnd w:id="213"/>
      <w:r>
        <w:rPr>
          <w:rFonts w:eastAsia="Times New Roman" w:cs="Calibri"/>
          <w:lang w:val="en-US" w:eastAsia="en-GB"/>
        </w:rPr>
        <w:t xml:space="preserve">) and had additionally stored the energy equivalent needed for </w:t>
      </w:r>
      <w:commentRangeStart w:id="214"/>
      <w:r>
        <w:rPr>
          <w:rFonts w:eastAsia="Times New Roman" w:cs="Calibri"/>
          <w:highlight w:val="yellow"/>
          <w:lang w:val="en-US" w:eastAsia="en-GB"/>
        </w:rPr>
        <w:t xml:space="preserve">5 hours </w:t>
      </w:r>
      <w:commentRangeEnd w:id="214"/>
      <w:r>
        <w:commentReference w:id="214"/>
      </w:r>
      <w:r>
        <w:rPr>
          <w:rFonts w:eastAsia="Times New Roman" w:cs="Calibri"/>
          <w:lang w:val="en-US" w:eastAsia="en-GB"/>
        </w:rPr>
        <w:t xml:space="preserve">resting in its excess storage (see A.1.2.3 for details on the fish’s bioenergetics). Thereby it was ensured that a well-fed fish had an energy surplus for a certain amount of time to execute non-feeding activities (resting and/or migrating) without necessarily loosing biomass. The food intake was converted to an energy value </w:t>
      </w:r>
      <w:r>
        <w:rPr>
          <w:rFonts w:eastAsia="Times New Roman" w:cs="Calibri"/>
          <w:i/>
          <w:lang w:val="en-US" w:eastAsia="en-GB"/>
        </w:rPr>
        <w:t>(</w:t>
      </w:r>
      <w:proofErr w:type="spellStart"/>
      <w:r>
        <w:rPr>
          <w:rFonts w:eastAsia="Times New Roman" w:cs="Calibri"/>
          <w:i/>
          <w:lang w:val="en-US" w:eastAsia="en-GB"/>
        </w:rPr>
        <w:t>ingestedEnergy</w:t>
      </w:r>
      <w:proofErr w:type="spellEnd"/>
      <w:r>
        <w:rPr>
          <w:rFonts w:eastAsia="Times New Roman" w:cs="Calibri"/>
          <w:lang w:val="en-US" w:eastAsia="en-GB"/>
        </w:rPr>
        <w:t xml:space="preserve"> in kJ) as the model’s “currency” (6) based on the energy content of </w:t>
      </w:r>
      <w:proofErr w:type="spellStart"/>
      <w:r>
        <w:rPr>
          <w:rFonts w:eastAsia="Times New Roman" w:cs="Calibri"/>
          <w:lang w:val="en-US" w:eastAsia="en-GB"/>
        </w:rPr>
        <w:t>epilithic</w:t>
      </w:r>
      <w:proofErr w:type="spellEnd"/>
      <w:r>
        <w:rPr>
          <w:rFonts w:eastAsia="Times New Roman" w:cs="Calibri"/>
          <w:lang w:val="en-US" w:eastAsia="en-GB"/>
        </w:rPr>
        <w:t xml:space="preserve"> algal turf (</w:t>
      </w:r>
      <w:proofErr w:type="spellStart"/>
      <w:r>
        <w:rPr>
          <w:rFonts w:eastAsia="Times New Roman" w:cs="Calibri"/>
          <w:i/>
          <w:lang w:val="en-US" w:eastAsia="en-GB"/>
        </w:rPr>
        <w:t>energyContentFood</w:t>
      </w:r>
      <w:proofErr w:type="spellEnd"/>
      <w:r>
        <w:rPr>
          <w:rFonts w:eastAsia="Times New Roman" w:cs="Calibri"/>
          <w:lang w:val="en-US" w:eastAsia="en-GB"/>
        </w:rPr>
        <w:t xml:space="preserve">, 17.5 kJ per g dry weight food following </w:t>
      </w:r>
      <w:r>
        <w:fldChar w:fldCharType="begin" w:fldLock="1"/>
      </w:r>
      <w:r>
        <w:instrText>ADDIN CSL_CITATION { "citationItems" : [ { "id" : "ITEM-1", "itemData" : { "DOI" : "10.3354/meps106057", "ISBN" : "0171-8630", "ISSN" : "0171-8630", "PMID" : "869", "abstract" : "Daily food intake by the herbivorous parrotfish Sparisoma v~ndea,s well as assimdation efficiencies of algal food, protein and energy, were quantified through a combination of laboratory feeding tnals and field observations. The intake of algal ash-free dry wt (AFDW) per bite increases hnearly with fish wet wt (FWW, g) and algal biomass (mg AFDW cm-2), and is further determined by the skeletal density of the limestone substrate. Low-density substrates yield higher amounts of AFDW per bite than do high-density substrates. The percentage of the total food intake that is derived from endolithic and crustose coralline algae increases with the size of the flsh, and can be 9 0 % depending on the biomass of epilithic algae. The daily pattern of foraging activity is positively correlated with diurnal changes in food quality, while seasonal daylength variations result in 13 % variation in total daily bites taken. Daily number of bites of S. viride in the field decreases wlth fish size, and is further dependent on life phase and foraging depth. In experiments, fish attained an assimilation efficiency of ca 20% from a natural diet of low algal biomass and high-density dead coral substrates that predominates in the shallow reef. Assimilation efficiency was ca 70 % from a diet of high algal biomass and lowdensity substrates that predominates on the deeper reef parts. In spite of lower daily foraging effort, territorial fish, living in deeper parts of the reef, ingest and assimilate higher amounts of AFDW, protein and energy per day than non-territorial fish foraging on the shallow reef. The difference is caused by increased availability of high-yield food and substrate types inside territories compared to the situation on the shallow reef. Daily assimilated energy (kJ d-') is 0.85 X FWW'.~'~ for fish foraging in the shallow reef zone, and 1.22 X FWW0854 for S. viride foraging inside territories on the deeper reef.", "author" : [ { "dropping-particle" : "", "family" : "Bruggemann", "given" : "Jh", "non-dropping-particle" : "", "parse-names" : false, "suffix" : "" }, { "dropping-particle" : "", "family" : "Begeman", "given" : "Jaap", "non-dropping-particle" : "", "parse-names" : false, "suffix" : "" }, { "dropping-particle" : "", "family" : "Bosma", "given" : "EM", "non-dropping-particle" : "", "parse-names" : false, "suffix" : "" }, { "dropping-particle" : "", "family" : "Verburg", "given" : "Piet", "non-dropping-particle" : "", "parse-names" : false, "suffix" : "" }, { "dropping-particle" : "", "family" : "Breeman", "given" : "Am", "non-dropping-particle" : "", "parse-names" : false, "suffix" : "" } ], "container-title" : "Marine Ecology Progress Series", "id" : "ITEM-1", "issue" : "February 2016", "issued" : { "date-parts" : [ [ "1994" ] ] }, "page" : "57-71", "title" : "Foraging by the stoplight parrotfish Sparisoma viride II. Intake and assimilation of food, protein and energy", "type" : "article-journal", "volume" : "106" }, "uris" : [ "http://www.mendeley.com/documents/?uuid=af8bedfe-9f06-4bd3-9e75-2ff47294a074" ] } ], "mendeley" : { "formattedCitation" : "(Bruggemann et al., 1994)", "plainTextFormattedCitation" : "(Bruggemann et al., 1994)", "previouslyFormattedCitation" : "(Bruggemann et al., 1994)" }, "properties" : { "noteIndex" : 0 }, "schema" : "https://github.com/citation-style-language/schema/raw/master/csl-citation.json" }</w:instrText>
      </w:r>
      <w:r>
        <w:fldChar w:fldCharType="separate"/>
      </w:r>
      <w:bookmarkStart w:id="215" w:name="__Fieldmark__974_807502902"/>
      <w:bookmarkStart w:id="216" w:name="__Fieldmark__995_3085505453"/>
      <w:r>
        <w:rPr>
          <w:rFonts w:eastAsia="Times New Roman" w:cs="Calibri"/>
          <w:noProof/>
          <w:lang w:val="en-US" w:eastAsia="en-GB"/>
        </w:rPr>
        <w:t>(Bruggemann et al., 1994)</w:t>
      </w:r>
      <w:bookmarkStart w:id="217" w:name="__Fieldmark__1401_1929277862"/>
      <w:bookmarkStart w:id="218" w:name="__Fieldmark__1063_2083819471"/>
      <w:bookmarkStart w:id="219" w:name="__Fieldmark__788_316155023"/>
      <w:bookmarkStart w:id="220" w:name="__Fieldmark__875_133029496"/>
      <w:bookmarkStart w:id="221" w:name="__Fieldmark__3233_353340726"/>
      <w:bookmarkStart w:id="222" w:name="__Fieldmark__996_746528969"/>
      <w:bookmarkEnd w:id="217"/>
      <w:bookmarkEnd w:id="218"/>
      <w:bookmarkEnd w:id="219"/>
      <w:bookmarkEnd w:id="220"/>
      <w:bookmarkEnd w:id="221"/>
      <w:bookmarkEnd w:id="222"/>
      <w:r>
        <w:fldChar w:fldCharType="end"/>
      </w:r>
      <w:bookmarkEnd w:id="215"/>
      <w:bookmarkEnd w:id="216"/>
      <w:r>
        <w:rPr>
          <w:rFonts w:eastAsia="Times New Roman" w:cs="Calibri"/>
          <w:lang w:val="en-US" w:eastAsia="en-GB"/>
        </w:rPr>
        <w:t xml:space="preserve">, the main food source of </w:t>
      </w:r>
      <w:r>
        <w:rPr>
          <w:rFonts w:eastAsia="Times New Roman" w:cs="Calibri"/>
          <w:i/>
          <w:lang w:val="en-US" w:eastAsia="en-GB"/>
        </w:rPr>
        <w:t>C. </w:t>
      </w:r>
      <w:proofErr w:type="spellStart"/>
      <w:r>
        <w:rPr>
          <w:rFonts w:eastAsia="Times New Roman" w:cs="Calibri"/>
          <w:i/>
          <w:lang w:val="en-US" w:eastAsia="en-GB"/>
        </w:rPr>
        <w:t>sordidus</w:t>
      </w:r>
      <w:proofErr w:type="spellEnd"/>
      <w:r>
        <w:rPr>
          <w:rFonts w:eastAsia="Times New Roman" w:cs="Calibri"/>
          <w:lang w:val="en-US" w:eastAsia="en-GB"/>
        </w:rPr>
        <w:t xml:space="preserve"> </w:t>
      </w:r>
      <w:r>
        <w:fldChar w:fldCharType="begin" w:fldLock="1"/>
      </w:r>
      <w:r>
        <w:instrText>ADDIN CSL_CITATION { "citationItems" : [ { "id" : "ITEM-1", "itemData" : { "author" : [ { "dropping-particle" : "", "family" : "Froese", "given" : "R.", "non-dropping-particle" : "", "parse-names" : false, "suffix" : "" }, { "dropping-particle" : "", "family" : "Pauly", "given" : "D.E.", "non-dropping-particle" : "", "parse-names" : false, "suffix" : "" } ], "container-title" : "World Wide Web electronic publication version", "id" : "ITEM-1", "issued" : { "date-parts" : [ [ "2015" ] ] }, "title" : "FishBase", "type" : "webpage" }, "uris" : [ "http://www.mendeley.com/documents/?uuid=1d78eea4-99ce-4185-bd0f-18ff52219f3b", "http://www.mendeley.com/documents/?uuid=873c4048-c554-44ae-9c0c-2ed2a11166ef" ] } ], "mendeley" : { "formattedCitation" : "(Froese and Pauly, 2015)", "plainTextFormattedCitation" : "(Froese and Pauly, 2015)", "previouslyFormattedCitation" : "(Froese and Pauly, 2015)" }, "properties" : { "noteIndex" : 0 }, "schema" : "https://github.com/citation-style-language/schema/raw/master/csl-citation.json" }</w:instrText>
      </w:r>
      <w:r>
        <w:fldChar w:fldCharType="separate"/>
      </w:r>
      <w:bookmarkStart w:id="223" w:name="__Fieldmark__999_807502902"/>
      <w:bookmarkStart w:id="224" w:name="__Fieldmark__1017_3085505453"/>
      <w:r>
        <w:rPr>
          <w:rFonts w:eastAsia="Times New Roman" w:cs="Calibri"/>
          <w:noProof/>
          <w:lang w:val="en-US" w:eastAsia="en-GB"/>
        </w:rPr>
        <w:t>(Froese and Pauly, 2015)</w:t>
      </w:r>
      <w:bookmarkStart w:id="225" w:name="__Fieldmark__1018_746528969"/>
      <w:bookmarkStart w:id="226" w:name="__Fieldmark__1083_2083819471"/>
      <w:bookmarkStart w:id="227" w:name="__Fieldmark__799_316155023"/>
      <w:bookmarkStart w:id="228" w:name="__Fieldmark__1411_1929277862"/>
      <w:bookmarkStart w:id="229" w:name="__Fieldmark__888_133029496"/>
      <w:bookmarkStart w:id="230" w:name="__Fieldmark__3249_353340726"/>
      <w:bookmarkEnd w:id="225"/>
      <w:bookmarkEnd w:id="226"/>
      <w:bookmarkEnd w:id="227"/>
      <w:bookmarkEnd w:id="228"/>
      <w:bookmarkEnd w:id="229"/>
      <w:bookmarkEnd w:id="230"/>
      <w:r>
        <w:fldChar w:fldCharType="end"/>
      </w:r>
      <w:bookmarkEnd w:id="223"/>
      <w:bookmarkEnd w:id="224"/>
      <w:r>
        <w:rPr>
          <w:rFonts w:eastAsia="Times New Roman" w:cs="Calibri"/>
          <w:lang w:val="en-US" w:eastAsia="en-GB"/>
        </w:rPr>
        <w:t>.</w:t>
      </w:r>
    </w:p>
    <w:p w14:paraId="74D3E554" w14:textId="77777777" w:rsidR="00DA5D86" w:rsidRDefault="0099524D" w:rsidP="00197A7E">
      <w:pPr>
        <w:pStyle w:val="ListParagraph"/>
        <w:numPr>
          <w:ilvl w:val="0"/>
          <w:numId w:val="5"/>
        </w:numPr>
        <w:rPr>
          <w:rFonts w:eastAsia="Times New Roman" w:cs="Calibri"/>
          <w:lang w:val="en-US" w:eastAsia="en-GB"/>
        </w:rPr>
      </w:pPr>
      <w:r>
        <w:rPr>
          <w:rFonts w:eastAsia="Times New Roman" w:cs="Calibri"/>
          <w:u w:val="single"/>
          <w:lang w:val="en-US" w:eastAsia="en-GB"/>
        </w:rPr>
        <w:t>Maximum food intake</w:t>
      </w:r>
      <w:r>
        <w:rPr>
          <w:rFonts w:eastAsia="Times New Roman" w:cs="Calibri"/>
          <w:lang w:val="en-US" w:eastAsia="en-GB"/>
        </w:rPr>
        <w:t xml:space="preserve"> in [g DW food] = </w:t>
      </w:r>
      <w:proofErr w:type="spellStart"/>
      <w:r>
        <w:rPr>
          <w:rFonts w:eastAsia="Times New Roman" w:cs="Calibri"/>
          <w:i/>
          <w:lang w:val="en-US" w:eastAsia="en-GB"/>
        </w:rPr>
        <w:t>maxIngestionRate</w:t>
      </w:r>
      <w:proofErr w:type="spellEnd"/>
      <w:r>
        <w:rPr>
          <w:rFonts w:eastAsia="Times New Roman" w:cs="Calibri"/>
          <w:lang w:val="en-US" w:eastAsia="en-GB"/>
        </w:rPr>
        <w:t xml:space="preserve"> [g DW food (g WW fish)</w:t>
      </w:r>
      <w:r>
        <w:rPr>
          <w:rFonts w:eastAsia="Times New Roman" w:cs="Calibri"/>
          <w:vertAlign w:val="superscript"/>
          <w:lang w:val="en-US" w:eastAsia="en-GB"/>
        </w:rPr>
        <w:t>-1</w:t>
      </w:r>
      <w:r>
        <w:rPr>
          <w:rFonts w:eastAsia="Times New Roman" w:cs="Calibri"/>
          <w:lang w:val="en-US" w:eastAsia="en-GB"/>
        </w:rPr>
        <w:t xml:space="preserve"> h</w:t>
      </w:r>
      <w:r>
        <w:rPr>
          <w:rFonts w:eastAsia="Times New Roman" w:cs="Calibri"/>
          <w:vertAlign w:val="superscript"/>
          <w:lang w:val="en-US" w:eastAsia="en-GB"/>
        </w:rPr>
        <w:t>-1</w:t>
      </w:r>
      <w:r>
        <w:rPr>
          <w:rFonts w:eastAsia="Times New Roman" w:cs="Calibri"/>
          <w:lang w:val="en-US" w:eastAsia="en-GB"/>
        </w:rPr>
        <w:t xml:space="preserve">] * biomass [g WW fish] </w:t>
      </w:r>
    </w:p>
    <w:p w14:paraId="0011AEFF" w14:textId="77777777" w:rsidR="00DA5D86" w:rsidRDefault="0099524D" w:rsidP="00197A7E">
      <w:pPr>
        <w:pStyle w:val="WW-Standard"/>
        <w:numPr>
          <w:ilvl w:val="0"/>
          <w:numId w:val="5"/>
        </w:numPr>
        <w:spacing w:after="0" w:line="480" w:lineRule="auto"/>
        <w:jc w:val="both"/>
        <w:rPr>
          <w:rFonts w:eastAsia="Times New Roman" w:cs="Calibri"/>
          <w:lang w:val="en-US" w:eastAsia="en-GB"/>
        </w:rPr>
      </w:pPr>
      <w:r>
        <w:rPr>
          <w:rFonts w:eastAsia="Times New Roman" w:cs="Calibri"/>
          <w:u w:val="single"/>
          <w:lang w:val="en-US" w:eastAsia="en-GB"/>
        </w:rPr>
        <w:t>Energy intake</w:t>
      </w:r>
      <w:r>
        <w:rPr>
          <w:rFonts w:eastAsia="Times New Roman" w:cs="Calibri"/>
          <w:i/>
          <w:lang w:val="en-US" w:eastAsia="en-GB"/>
        </w:rPr>
        <w:t xml:space="preserve"> </w:t>
      </w:r>
      <w:r>
        <w:rPr>
          <w:rFonts w:eastAsia="Times New Roman" w:cs="Calibri"/>
          <w:lang w:val="en-US" w:eastAsia="en-GB"/>
        </w:rPr>
        <w:t>in</w:t>
      </w:r>
      <w:r>
        <w:rPr>
          <w:rFonts w:eastAsia="Times New Roman" w:cs="Calibri"/>
          <w:i/>
          <w:lang w:val="en-US" w:eastAsia="en-GB"/>
        </w:rPr>
        <w:t xml:space="preserve"> </w:t>
      </w:r>
      <w:r>
        <w:rPr>
          <w:rFonts w:eastAsia="Times New Roman" w:cs="Calibri"/>
          <w:lang w:val="en-US" w:eastAsia="en-GB"/>
        </w:rPr>
        <w:t xml:space="preserve">[kJ] </w:t>
      </w:r>
      <w:r>
        <w:rPr>
          <w:rFonts w:eastAsia="Times New Roman" w:cs="Calibri"/>
          <w:i/>
          <w:lang w:val="en-US" w:eastAsia="en-GB"/>
        </w:rPr>
        <w:t xml:space="preserve">= </w:t>
      </w:r>
      <w:proofErr w:type="spellStart"/>
      <w:r>
        <w:rPr>
          <w:rFonts w:eastAsia="Times New Roman" w:cs="Calibri"/>
          <w:i/>
          <w:lang w:val="en-US" w:eastAsia="en-GB"/>
        </w:rPr>
        <w:t>foodIntake</w:t>
      </w:r>
      <w:proofErr w:type="spellEnd"/>
      <w:r>
        <w:rPr>
          <w:rFonts w:eastAsia="Times New Roman" w:cs="Calibri"/>
          <w:i/>
          <w:lang w:val="en-US" w:eastAsia="en-GB"/>
        </w:rPr>
        <w:t xml:space="preserve"> </w:t>
      </w:r>
      <w:r>
        <w:rPr>
          <w:rFonts w:eastAsia="Times New Roman" w:cs="Calibri"/>
          <w:lang w:val="en-US" w:eastAsia="en-GB"/>
        </w:rPr>
        <w:t xml:space="preserve">[g DW food] * </w:t>
      </w:r>
      <w:proofErr w:type="spellStart"/>
      <w:r>
        <w:rPr>
          <w:rFonts w:eastAsia="Times New Roman" w:cs="Calibri"/>
          <w:i/>
          <w:lang w:val="en-US" w:eastAsia="en-GB"/>
        </w:rPr>
        <w:t>energyContentFood</w:t>
      </w:r>
      <w:proofErr w:type="spellEnd"/>
      <w:r>
        <w:rPr>
          <w:rFonts w:eastAsia="Times New Roman" w:cs="Calibri"/>
          <w:i/>
          <w:lang w:val="en-US" w:eastAsia="en-GB"/>
        </w:rPr>
        <w:t xml:space="preserve"> </w:t>
      </w:r>
      <w:r>
        <w:rPr>
          <w:rFonts w:eastAsia="Times New Roman" w:cs="Calibri"/>
          <w:lang w:val="en-US" w:eastAsia="en-GB"/>
        </w:rPr>
        <w:t>[kJ (g DW food)</w:t>
      </w:r>
      <w:r>
        <w:rPr>
          <w:rFonts w:eastAsia="Times New Roman" w:cs="Calibri"/>
          <w:vertAlign w:val="superscript"/>
          <w:lang w:val="en-US" w:eastAsia="en-GB"/>
        </w:rPr>
        <w:t>-1</w:t>
      </w:r>
      <w:r>
        <w:rPr>
          <w:rFonts w:eastAsia="Times New Roman" w:cs="Calibri"/>
          <w:lang w:val="en-US" w:eastAsia="en-GB"/>
        </w:rPr>
        <w:t>]</w:t>
      </w:r>
    </w:p>
    <w:p w14:paraId="41731A45" w14:textId="77777777" w:rsidR="00DA5D86" w:rsidRDefault="0099524D">
      <w:pPr>
        <w:pStyle w:val="WW-Standard"/>
        <w:spacing w:before="120" w:after="0" w:line="480" w:lineRule="auto"/>
        <w:jc w:val="both"/>
        <w:rPr>
          <w:rFonts w:eastAsia="Times New Roman" w:cs="Calibri"/>
          <w:b/>
          <w:lang w:val="en-US" w:eastAsia="en-GB"/>
        </w:rPr>
      </w:pPr>
      <w:r>
        <w:rPr>
          <w:rFonts w:eastAsia="Times New Roman" w:cs="Calibri"/>
          <w:b/>
          <w:lang w:val="en-US" w:eastAsia="en-GB"/>
        </w:rPr>
        <w:t>A.1.2.3</w:t>
      </w:r>
      <w:r>
        <w:rPr>
          <w:rFonts w:eastAsia="Times New Roman" w:cs="Calibri"/>
          <w:b/>
          <w:lang w:val="en-US" w:eastAsia="en-GB"/>
        </w:rPr>
        <w:tab/>
        <w:t>Growing</w:t>
      </w:r>
      <w:r>
        <w:rPr>
          <w:rFonts w:eastAsia="Times New Roman" w:cs="Calibri"/>
          <w:lang w:val="en-US" w:eastAsia="en-GB"/>
        </w:rPr>
        <w:t xml:space="preserve"> (</w:t>
      </w:r>
      <w:r>
        <w:rPr>
          <w:rFonts w:eastAsia="Times New Roman" w:cs="Calibri"/>
          <w:b/>
          <w:lang w:val="en-US" w:eastAsia="en-GB"/>
        </w:rPr>
        <w:t>digestion, energy metabolism, somatic growth)</w:t>
      </w:r>
    </w:p>
    <w:p w14:paraId="77C3944B" w14:textId="77777777" w:rsidR="00DA5D86" w:rsidRDefault="0099524D">
      <w:pPr>
        <w:pStyle w:val="WW-Standard"/>
        <w:spacing w:after="0" w:line="480" w:lineRule="auto"/>
        <w:jc w:val="both"/>
      </w:pPr>
      <w:r>
        <w:rPr>
          <w:rFonts w:eastAsia="Times New Roman" w:cs="Calibri"/>
          <w:lang w:val="en-US" w:eastAsia="en-GB"/>
        </w:rPr>
        <w:t xml:space="preserve">To model the fish’s bioenergetics, different body compartments with specific functions were implemented following </w:t>
      </w:r>
      <w:r>
        <w:fldChar w:fldCharType="begin" w:fldLock="1"/>
      </w:r>
      <w:r>
        <w:instrText>ADDIN CSL_CITATION { "citationItems" : [ { "id" : "ITEM-1", "itemData" : { "DOI" : "10.1016/j.ecolmodel.2005.02.010", "ISBN" : "0304-3800", "ISSN" : "03043800", "abstract" : "A spatiotemporal individual-based model (IBM) of roach (Rutilus rutilus) including bioenergetic principles was used to study emergent properties at the individual and the population level which appeared as a result of resource allocation and time scheduling of activities related to maintenance, growth, and reproduction in a seasonally changing environment. The model was used as a virtual laboratory to consider the impact of various parameters on vital rates and spatial behaviour of roach, which is particularly difficult to study in the field. The parameterisation based on field studies performed at Lake Belau (Schleswig-Holstein, Germany) and laboratory measurements. This allowed us to explore the relationship between population structure and environmental heterogeneity on an integrated base. At the individual level emergent properties such as spatial behaviour, growth, and food consumption could be identified. Emergent properties at the population level resulted as phenotypic consequences of a trophic bottleneck, the influence of lake morphology on the phenotype as well as size-dependent winter mortality rates and post-reproductive mortality rates. \u00a9 2005 Elsevier B.V. All rights reserved.", "author" : [ { "dropping-particle" : "", "family" : "H\u00f6lker", "given" : "Franz", "non-dropping-particle" : "", "parse-names" : false, "suffix" : "" }, { "dropping-particle" : "", "family" : "Breckling", "given" : "Broder", "non-dropping-particle" : "", "parse-names" : false, "suffix" : "" } ], "container-title" : "Ecological Modelling", "id" : "ITEM-1", "issue" : "4", "issued" : { "date-parts" : [ [ "2005" ] ] }, "page" : "406-426", "title" : "A spatiotemporal individual-based fish model to investigate emergent properties at the organismal and the population level", "type" : "article-journal", "volume" : "186" }, "uris" : [ "http://www.mendeley.com/documents/?uuid=34378265-d412-4b7e-9f6c-8f4e6aadff19" ] } ], "mendeley" : { "formattedCitation" : "(H\u00f6lker and Breckling, 2005)", "plainTextFormattedCitation" : "(H\u00f6lker and Breckling, 2005)", "previouslyFormattedCitation" : "(H\u00f6lker and Breckling, 2005)" }, "properties" : { "noteIndex" : 0 }, "schema" : "https://github.com/citation-style-language/schema/raw/master/csl-citation.json" }</w:instrText>
      </w:r>
      <w:r>
        <w:fldChar w:fldCharType="separate"/>
      </w:r>
      <w:bookmarkStart w:id="231" w:name="__Fieldmark__1048_807502902"/>
      <w:bookmarkStart w:id="232" w:name="__Fieldmark__1066_3085505453"/>
      <w:r>
        <w:rPr>
          <w:rFonts w:eastAsia="Times New Roman" w:cs="Calibri"/>
          <w:noProof/>
          <w:lang w:val="en-US" w:eastAsia="en-GB"/>
        </w:rPr>
        <w:t>(</w:t>
      </w:r>
      <w:bookmarkStart w:id="233" w:name="__Fieldmark__1067_746528969"/>
      <w:r>
        <w:rPr>
          <w:rFonts w:eastAsia="Times New Roman" w:cs="Calibri"/>
          <w:noProof/>
          <w:lang w:val="en-US" w:eastAsia="en-GB"/>
        </w:rPr>
        <w:t>H</w:t>
      </w:r>
      <w:bookmarkStart w:id="234" w:name="__Fieldmark__1133_2083819471"/>
      <w:r>
        <w:rPr>
          <w:rFonts w:eastAsia="Times New Roman" w:cs="Calibri"/>
          <w:noProof/>
          <w:lang w:val="en-US" w:eastAsia="en-GB"/>
        </w:rPr>
        <w:t>ö</w:t>
      </w:r>
      <w:bookmarkStart w:id="235" w:name="__Fieldmark__3289_353340726"/>
      <w:r>
        <w:rPr>
          <w:rFonts w:eastAsia="Times New Roman" w:cs="Calibri"/>
          <w:noProof/>
          <w:lang w:val="en-US" w:eastAsia="en-GB"/>
        </w:rPr>
        <w:t>l</w:t>
      </w:r>
      <w:bookmarkStart w:id="236" w:name="__Fieldmark__925_133029496"/>
      <w:r>
        <w:rPr>
          <w:rFonts w:eastAsia="Times New Roman" w:cs="Calibri"/>
          <w:noProof/>
          <w:lang w:val="en-US" w:eastAsia="en-GB"/>
        </w:rPr>
        <w:t>k</w:t>
      </w:r>
      <w:bookmarkStart w:id="237" w:name="__Fieldmark__833_316155023"/>
      <w:r>
        <w:rPr>
          <w:rFonts w:eastAsia="Times New Roman" w:cs="Calibri"/>
          <w:noProof/>
          <w:lang w:val="en-US" w:eastAsia="en-GB"/>
        </w:rPr>
        <w:t>e</w:t>
      </w:r>
      <w:bookmarkStart w:id="238" w:name="__Fieldmark__1474_1929277862"/>
      <w:r>
        <w:rPr>
          <w:rFonts w:eastAsia="Times New Roman" w:cs="Calibri"/>
          <w:noProof/>
          <w:lang w:val="en-US" w:eastAsia="en-GB"/>
        </w:rPr>
        <w:t>r and Breckling, 2005)</w:t>
      </w:r>
      <w:r>
        <w:fldChar w:fldCharType="end"/>
      </w:r>
      <w:bookmarkEnd w:id="231"/>
      <w:bookmarkEnd w:id="232"/>
      <w:bookmarkEnd w:id="233"/>
      <w:bookmarkEnd w:id="234"/>
      <w:bookmarkEnd w:id="235"/>
      <w:bookmarkEnd w:id="236"/>
      <w:bookmarkEnd w:id="237"/>
      <w:bookmarkEnd w:id="238"/>
      <w:r>
        <w:rPr>
          <w:rFonts w:eastAsia="Times New Roman" w:cs="Calibri"/>
          <w:lang w:val="en-US" w:eastAsia="en-GB"/>
        </w:rPr>
        <w:t xml:space="preserve">: the gut, a short-term storage representing carbohydrates, an excess storage to regulate the fish’s hunger state, body fat as a medium-term energy storage, and body protein as a long-term storage. Female individuals also possessed a reproduction compartment to account for the dynamics of the reproduction process </w:t>
      </w:r>
      <w:r>
        <w:fldChar w:fldCharType="begin" w:fldLock="1"/>
      </w:r>
      <w:r>
        <w:instrText>ADDIN CSL_CITATION { "citationItems" : [ { "id" : "ITEM-1", "itemData" : { "DOI" : "10.1016/j.ecolmodel.2005.02.010", "ISBN" : "0304-3800", "ISSN" : "03043800", "abstract" : "A spatiotemporal individual-based model (IBM) of roach (Rutilus rutilus) including bioenergetic principles was used to study emergent properties at the individual and the population level which appeared as a result of resource allocation and time scheduling of activities related to maintenance, growth, and reproduction in a seasonally changing environment. The model was used as a virtual laboratory to consider the impact of various parameters on vital rates and spatial behaviour of roach, which is particularly difficult to study in the field. The parameterisation based on field studies performed at Lake Belau (Schleswig-Holstein, Germany) and laboratory measurements. This allowed us to explore the relationship between population structure and environmental heterogeneity on an integrated base. At the individual level emergent properties such as spatial behaviour, growth, and food consumption could be identified. Emergent properties at the population level resulted as phenotypic consequences of a trophic bottleneck, the influence of lake morphology on the phenotype as well as size-dependent winter mortality rates and post-reproductive mortality rates. \u00a9 2005 Elsevier B.V. All rights reserved.", "author" : [ { "dropping-particle" : "", "family" : "H\u00f6lker", "given" : "Franz", "non-dropping-particle" : "", "parse-names" : false, "suffix" : "" }, { "dropping-particle" : "", "family" : "Breckling", "given" : "Broder", "non-dropping-particle" : "", "parse-names" : false, "suffix" : "" } ], "container-title" : "Ecological Modelling", "id" : "ITEM-1", "issue" : "4", "issued" : { "date-parts" : [ [ "2005" ] ] }, "page" : "406-426", "title" : "A spatiotemporal individual-based fish model to investigate emergent properties at the organismal and the population level", "type" : "article-journal", "volume" : "186" }, "uris" : [ "http://www.mendeley.com/documents/?uuid=34378265-d412-4b7e-9f6c-8f4e6aadff19" ] } ], "mendeley" : { "formattedCitation" : "(H\u00f6lker and Breckling, 2005)", "plainTextFormattedCitation" : "(H\u00f6lker and Breckling, 2005)", "previouslyFormattedCitation" : "(H\u00f6lker and Breckling, 2005)" }, "properties" : { "noteIndex" : 0 }, "schema" : "https://github.com/citation-style-language/schema/raw/master/csl-citation.json" }</w:instrText>
      </w:r>
      <w:r>
        <w:fldChar w:fldCharType="separate"/>
      </w:r>
      <w:bookmarkStart w:id="239" w:name="__Fieldmark__1075_807502902"/>
      <w:bookmarkStart w:id="240" w:name="__Fieldmark__1089_3085505453"/>
      <w:r>
        <w:rPr>
          <w:rFonts w:eastAsia="Times New Roman" w:cs="Calibri"/>
          <w:noProof/>
          <w:lang w:val="en-US" w:eastAsia="en-GB"/>
        </w:rPr>
        <w:t>(</w:t>
      </w:r>
      <w:bookmarkStart w:id="241" w:name="__Fieldmark__1090_746528969"/>
      <w:r>
        <w:rPr>
          <w:rFonts w:eastAsia="Times New Roman" w:cs="Calibri"/>
          <w:noProof/>
          <w:lang w:val="en-US" w:eastAsia="en-GB"/>
        </w:rPr>
        <w:t>H</w:t>
      </w:r>
      <w:bookmarkStart w:id="242" w:name="__Fieldmark__1152_2083819471"/>
      <w:r>
        <w:rPr>
          <w:rFonts w:eastAsia="Times New Roman" w:cs="Calibri"/>
          <w:noProof/>
          <w:lang w:val="en-US" w:eastAsia="en-GB"/>
        </w:rPr>
        <w:t>ö</w:t>
      </w:r>
      <w:bookmarkStart w:id="243" w:name="__Fieldmark__3304_353340726"/>
      <w:r>
        <w:rPr>
          <w:rFonts w:eastAsia="Times New Roman" w:cs="Calibri"/>
          <w:noProof/>
          <w:lang w:val="en-US" w:eastAsia="en-GB"/>
        </w:rPr>
        <w:t>l</w:t>
      </w:r>
      <w:bookmarkStart w:id="244" w:name="__Fieldmark__936_133029496"/>
      <w:r>
        <w:rPr>
          <w:rFonts w:eastAsia="Times New Roman" w:cs="Calibri"/>
          <w:noProof/>
          <w:lang w:val="en-US" w:eastAsia="en-GB"/>
        </w:rPr>
        <w:t>k</w:t>
      </w:r>
      <w:bookmarkStart w:id="245" w:name="__Fieldmark__840_316155023"/>
      <w:r>
        <w:rPr>
          <w:rFonts w:eastAsia="Times New Roman" w:cs="Calibri"/>
          <w:noProof/>
          <w:lang w:val="en-US" w:eastAsia="en-GB"/>
        </w:rPr>
        <w:t>e</w:t>
      </w:r>
      <w:bookmarkStart w:id="246" w:name="__Fieldmark__1495_1929277862"/>
      <w:r>
        <w:rPr>
          <w:rFonts w:eastAsia="Times New Roman" w:cs="Calibri"/>
          <w:noProof/>
          <w:lang w:val="en-US" w:eastAsia="en-GB"/>
        </w:rPr>
        <w:t>r and Breckling, 2005)</w:t>
      </w:r>
      <w:r>
        <w:fldChar w:fldCharType="end"/>
      </w:r>
      <w:bookmarkEnd w:id="239"/>
      <w:bookmarkEnd w:id="240"/>
      <w:bookmarkEnd w:id="241"/>
      <w:bookmarkEnd w:id="242"/>
      <w:bookmarkEnd w:id="243"/>
      <w:bookmarkEnd w:id="244"/>
      <w:bookmarkEnd w:id="245"/>
      <w:bookmarkEnd w:id="246"/>
      <w:r>
        <w:rPr>
          <w:rFonts w:eastAsia="Times New Roman" w:cs="Calibri"/>
          <w:lang w:val="en-US" w:eastAsia="en-GB"/>
        </w:rPr>
        <w:t xml:space="preserve"> and the high energy demand for ovarian growth. Energy costs associated with the maturation of testes can often be considered as negligible compared with the costs of ovarian maturation </w:t>
      </w:r>
      <w:r>
        <w:fldChar w:fldCharType="begin" w:fldLock="1"/>
      </w:r>
      <w:r>
        <w:instrText>ADDIN CSL_CITATION { "citationItems" : [ { "id" : "ITEM-1", "itemData" : { "abstract" : "Resumen: Variations in the fecundity of females at a particular age and size take the form of inter\u00c1individual, inter\u00c1year and inter\u00c1population differences and they reflect variations in the investment of energy and materials in the ovaries. The temporalpattern of investment in ovaries varies so that in some species the ovaries increase in weight and energy content in spring and summer but in others the increase occurs during the winter. The mean energy content of eggs and ripe ovaries from 50 species was 23.48 kJ", "author" : [ { "dropping-particle" : "", "family" : "Wootton", "given" : "R.J.", "non-dropping-particle" : "", "parse-names" : false, "suffix" : "" } ], "container-title" : "Symp. Zool. Soc. Lond", "id" : "ITEM-1", "issued" : { "date-parts" : [ [ "1979" ] ] }, "page" : "133-159", "title" : "Energy costs of egg production and environmental determinants of fecundity in teleost fishes", "type" : "article-journal", "volume" : "44" }, "uris" : [ "http://www.mendeley.com/documents/?uuid=a1d9e30c-6704-457b-8dbe-6feaa0f32215", "http://www.mendeley.com/documents/?uuid=66bf781a-7b01-417f-bb91-48595e5e82ba" ] } ], "mendeley" : { "formattedCitation" : "(Wootton, 1979)", "plainTextFormattedCitation" : "(Wootton, 1979)", "previouslyFormattedCitation" : "(Wootton, 1979)" }, "properties" : { "noteIndex" : 0 }, "schema" : "https://github.com/citation-style-language/schema/raw/master/csl-citation.json" }</w:instrText>
      </w:r>
      <w:r>
        <w:fldChar w:fldCharType="separate"/>
      </w:r>
      <w:bookmarkStart w:id="247" w:name="__Fieldmark__1102_807502902"/>
      <w:bookmarkStart w:id="248" w:name="__Fieldmark__1112_3085505453"/>
      <w:r>
        <w:rPr>
          <w:rFonts w:eastAsia="Times New Roman" w:cs="Calibri"/>
          <w:noProof/>
          <w:lang w:val="en-US" w:eastAsia="en-GB"/>
        </w:rPr>
        <w:t>(</w:t>
      </w:r>
      <w:bookmarkStart w:id="249" w:name="__Fieldmark__1113_746528969"/>
      <w:r>
        <w:rPr>
          <w:rFonts w:eastAsia="Times New Roman" w:cs="Calibri"/>
          <w:noProof/>
          <w:lang w:val="en-US" w:eastAsia="en-GB"/>
        </w:rPr>
        <w:t>W</w:t>
      </w:r>
      <w:bookmarkStart w:id="250" w:name="__Fieldmark__1171_2083819471"/>
      <w:r>
        <w:rPr>
          <w:rFonts w:eastAsia="Times New Roman" w:cs="Calibri"/>
          <w:noProof/>
          <w:lang w:val="en-US" w:eastAsia="en-GB"/>
        </w:rPr>
        <w:t>o</w:t>
      </w:r>
      <w:bookmarkStart w:id="251" w:name="__Fieldmark__3319_353340726"/>
      <w:r>
        <w:rPr>
          <w:rFonts w:eastAsia="Times New Roman" w:cs="Calibri"/>
          <w:noProof/>
          <w:lang w:val="en-US" w:eastAsia="en-GB"/>
        </w:rPr>
        <w:t>o</w:t>
      </w:r>
      <w:bookmarkStart w:id="252" w:name="__Fieldmark__947_133029496"/>
      <w:r>
        <w:rPr>
          <w:rFonts w:eastAsia="Times New Roman" w:cs="Calibri"/>
          <w:noProof/>
          <w:lang w:val="en-US" w:eastAsia="en-GB"/>
        </w:rPr>
        <w:t>t</w:t>
      </w:r>
      <w:bookmarkStart w:id="253" w:name="__Fieldmark__848_316155023"/>
      <w:r>
        <w:rPr>
          <w:rFonts w:eastAsia="Times New Roman" w:cs="Calibri"/>
          <w:noProof/>
          <w:lang w:val="en-US" w:eastAsia="en-GB"/>
        </w:rPr>
        <w:t>t</w:t>
      </w:r>
      <w:bookmarkStart w:id="254" w:name="__Fieldmark__1508_1929277862"/>
      <w:r>
        <w:rPr>
          <w:rFonts w:eastAsia="Times New Roman" w:cs="Calibri"/>
          <w:noProof/>
          <w:lang w:val="en-US" w:eastAsia="en-GB"/>
        </w:rPr>
        <w:t>on, 1979)</w:t>
      </w:r>
      <w:r>
        <w:fldChar w:fldCharType="end"/>
      </w:r>
      <w:bookmarkEnd w:id="247"/>
      <w:bookmarkEnd w:id="248"/>
      <w:bookmarkEnd w:id="249"/>
      <w:bookmarkEnd w:id="250"/>
      <w:bookmarkEnd w:id="251"/>
      <w:bookmarkEnd w:id="252"/>
      <w:bookmarkEnd w:id="253"/>
      <w:bookmarkEnd w:id="254"/>
      <w:r>
        <w:rPr>
          <w:rFonts w:eastAsia="Times New Roman" w:cs="Calibri"/>
          <w:lang w:val="en-US" w:eastAsia="en-GB"/>
        </w:rPr>
        <w:t xml:space="preserve"> and even though this may vary from species to species, male individuals in our model were assumed to have </w:t>
      </w:r>
      <w:proofErr w:type="spellStart"/>
      <w:r>
        <w:rPr>
          <w:rFonts w:eastAsia="Times New Roman" w:cs="Calibri"/>
          <w:lang w:val="en-US" w:eastAsia="en-GB"/>
        </w:rPr>
        <w:t>neglectable</w:t>
      </w:r>
      <w:proofErr w:type="spellEnd"/>
      <w:r>
        <w:rPr>
          <w:rFonts w:eastAsia="Times New Roman" w:cs="Calibri"/>
          <w:lang w:val="en-US" w:eastAsia="en-GB"/>
        </w:rPr>
        <w:t xml:space="preserve"> reproduction costs (see A.1.2.4 for details on </w:t>
      </w:r>
      <w:r>
        <w:rPr>
          <w:rFonts w:eastAsia="Times New Roman" w:cs="Calibri"/>
          <w:lang w:val="en-US" w:eastAsia="en-GB"/>
        </w:rPr>
        <w:lastRenderedPageBreak/>
        <w:t>the reproduction process). All body compartments were limited by a maximum and minimum capacity, which in most cases were calculated from the fish’s biomass or from the size-dependent resting metabolic rate (table A2)</w:t>
      </w:r>
      <w:r>
        <w:rPr>
          <w:lang w:val="en-US"/>
        </w:rPr>
        <w:t xml:space="preserve">. To ensure a realistic growth pattern, the protein compartment was limited not based on the state variable </w:t>
      </w:r>
      <w:r>
        <w:rPr>
          <w:i/>
          <w:lang w:val="en-US"/>
        </w:rPr>
        <w:t>biomass</w:t>
      </w:r>
      <w:r>
        <w:rPr>
          <w:lang w:val="en-US"/>
        </w:rPr>
        <w:t xml:space="preserve"> but on the theoretical biomass (</w:t>
      </w:r>
      <w:proofErr w:type="spellStart"/>
      <w:r>
        <w:rPr>
          <w:i/>
          <w:lang w:val="en-US"/>
        </w:rPr>
        <w:t>expectedBiomass</w:t>
      </w:r>
      <w:proofErr w:type="spellEnd"/>
      <w:r>
        <w:rPr>
          <w:lang w:val="en-US"/>
        </w:rPr>
        <w:t>) a fish would have reached at the current age under ideal conditions based on the species-specific von-</w:t>
      </w:r>
      <w:proofErr w:type="spellStart"/>
      <w:r>
        <w:rPr>
          <w:lang w:val="en-US"/>
        </w:rPr>
        <w:t>Bertalanffy</w:t>
      </w:r>
      <w:proofErr w:type="spellEnd"/>
      <w:r>
        <w:rPr>
          <w:lang w:val="en-US"/>
        </w:rPr>
        <w:t xml:space="preserve">-growth function (7), one of the most widely used growth curve in fisheries science, and the weight-length relationship (to convert length to biomass) (8). </w:t>
      </w:r>
    </w:p>
    <w:p w14:paraId="251CF6D0" w14:textId="77777777" w:rsidR="00DA5D86" w:rsidRDefault="0099524D" w:rsidP="00197A7E">
      <w:pPr>
        <w:pStyle w:val="WW-Standard"/>
        <w:numPr>
          <w:ilvl w:val="0"/>
          <w:numId w:val="5"/>
        </w:numPr>
        <w:spacing w:after="0" w:line="480" w:lineRule="auto"/>
        <w:jc w:val="both"/>
      </w:pPr>
      <w:r>
        <w:rPr>
          <w:rFonts w:eastAsia="Times New Roman" w:cs="Calibri"/>
          <w:u w:val="single"/>
          <w:lang w:val="en-US" w:eastAsia="en-GB"/>
        </w:rPr>
        <w:t>von-</w:t>
      </w:r>
      <w:proofErr w:type="spellStart"/>
      <w:r>
        <w:rPr>
          <w:rFonts w:eastAsia="Times New Roman" w:cs="Calibri"/>
          <w:u w:val="single"/>
          <w:lang w:val="en-US" w:eastAsia="en-GB"/>
        </w:rPr>
        <w:t>Bertalanffy</w:t>
      </w:r>
      <w:proofErr w:type="spellEnd"/>
      <w:r>
        <w:rPr>
          <w:rFonts w:eastAsia="Times New Roman" w:cs="Calibri"/>
          <w:u w:val="single"/>
          <w:lang w:val="en-US" w:eastAsia="en-GB"/>
        </w:rPr>
        <w:t>-growth function</w:t>
      </w:r>
      <w:r>
        <w:rPr>
          <w:rFonts w:eastAsia="Times New Roman" w:cs="Calibri"/>
          <w:lang w:val="en-US" w:eastAsia="en-GB"/>
        </w:rPr>
        <w:t xml:space="preserve"> for </w:t>
      </w:r>
      <w:r>
        <w:rPr>
          <w:rFonts w:eastAsia="Times New Roman" w:cs="Calibri"/>
          <w:i/>
          <w:lang w:val="en-US" w:eastAsia="en-GB"/>
        </w:rPr>
        <w:t>C. </w:t>
      </w:r>
      <w:proofErr w:type="spellStart"/>
      <w:r>
        <w:rPr>
          <w:rFonts w:eastAsia="Times New Roman" w:cs="Calibri"/>
          <w:i/>
          <w:lang w:val="en-US" w:eastAsia="en-GB"/>
        </w:rPr>
        <w:t>sordidus</w:t>
      </w:r>
      <w:proofErr w:type="spellEnd"/>
      <w:r>
        <w:rPr>
          <w:rFonts w:eastAsia="Times New Roman" w:cs="Calibri"/>
          <w:lang w:val="en-US" w:eastAsia="en-GB"/>
        </w:rPr>
        <w:t xml:space="preserve">  to calculate the expected length of a fish at a given age: L</w:t>
      </w:r>
      <w:r>
        <w:rPr>
          <w:rFonts w:eastAsia="Times New Roman" w:cs="Calibri"/>
          <w:vertAlign w:val="subscript"/>
          <w:lang w:val="en-US" w:eastAsia="en-GB"/>
        </w:rPr>
        <w:t>t</w:t>
      </w:r>
      <w:r>
        <w:rPr>
          <w:rFonts w:eastAsia="Times New Roman" w:cs="Calibri"/>
          <w:lang w:val="en-US" w:eastAsia="en-GB"/>
        </w:rPr>
        <w:t xml:space="preserve"> [SL in cm] = 39.1 [SL in cm]*(1-e</w:t>
      </w:r>
      <w:r>
        <w:rPr>
          <w:rFonts w:eastAsia="Times New Roman" w:cs="Calibri"/>
          <w:vertAlign w:val="superscript"/>
          <w:lang w:val="en-US" w:eastAsia="en-GB"/>
        </w:rPr>
        <w:t>(-0.15*(t+1.25))</w:t>
      </w:r>
      <w:r>
        <w:rPr>
          <w:rFonts w:eastAsia="Times New Roman" w:cs="Calibri"/>
          <w:lang w:val="en-US" w:eastAsia="en-GB"/>
        </w:rPr>
        <w:t xml:space="preserve">) </w:t>
      </w:r>
      <w:r>
        <w:fldChar w:fldCharType="begin" w:fldLock="1"/>
      </w:r>
      <w: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associated with enhanced growth, resulting in larger terminal males than females of equivalent size. The von Bertalanffy growth formula (VBGF) was estimated for H. harid, S. ferrugineus and C. sordidus (L-infinity = 43.92, 27.4 and 23.3; K = 0.067, 0.27 and 0.56; t(0) = -6.92, -4.98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255" w:name="__Fieldmark__1143_807502902"/>
      <w:bookmarkStart w:id="256" w:name="__Fieldmark__1150_3085505453"/>
      <w:r>
        <w:rPr>
          <w:rFonts w:eastAsia="Times New Roman" w:cs="Calibri"/>
          <w:noProof/>
          <w:lang w:val="en-US" w:eastAsia="en-GB"/>
        </w:rPr>
        <w:t>(</w:t>
      </w:r>
      <w:bookmarkStart w:id="257" w:name="__Fieldmark__1151_746528969"/>
      <w:r>
        <w:rPr>
          <w:rFonts w:eastAsia="Times New Roman" w:cs="Calibri"/>
          <w:noProof/>
          <w:lang w:val="en-US" w:eastAsia="en-GB"/>
        </w:rPr>
        <w:t>E</w:t>
      </w:r>
      <w:bookmarkStart w:id="258" w:name="__Fieldmark__1212_2083819471"/>
      <w:r>
        <w:rPr>
          <w:rFonts w:eastAsia="Times New Roman" w:cs="Calibri"/>
          <w:noProof/>
          <w:lang w:val="en-US" w:eastAsia="en-GB"/>
        </w:rPr>
        <w:t>l</w:t>
      </w:r>
      <w:bookmarkStart w:id="259" w:name="__Fieldmark__3348_353340726"/>
      <w:r>
        <w:rPr>
          <w:rFonts w:eastAsia="Times New Roman" w:cs="Calibri"/>
          <w:noProof/>
          <w:lang w:val="en-US" w:eastAsia="en-GB"/>
        </w:rPr>
        <w:t>-</w:t>
      </w:r>
      <w:bookmarkStart w:id="260" w:name="__Fieldmark__972_133029496"/>
      <w:r>
        <w:rPr>
          <w:rFonts w:eastAsia="Times New Roman" w:cs="Calibri"/>
          <w:noProof/>
          <w:lang w:val="en-US" w:eastAsia="en-GB"/>
        </w:rPr>
        <w:t>S</w:t>
      </w:r>
      <w:bookmarkStart w:id="261" w:name="__Fieldmark__870_316155023"/>
      <w:r>
        <w:rPr>
          <w:rFonts w:eastAsia="Times New Roman" w:cs="Calibri"/>
          <w:noProof/>
          <w:lang w:val="en-US" w:eastAsia="en-GB"/>
        </w:rPr>
        <w:t>a</w:t>
      </w:r>
      <w:bookmarkStart w:id="262" w:name="__Fieldmark__1596_1929277862"/>
      <w:r>
        <w:rPr>
          <w:rFonts w:eastAsia="Times New Roman" w:cs="Calibri"/>
          <w:noProof/>
          <w:lang w:val="en-US" w:eastAsia="en-GB"/>
        </w:rPr>
        <w:t>yed Ali et al., 2011)</w:t>
      </w:r>
      <w:bookmarkEnd w:id="255"/>
      <w:bookmarkEnd w:id="256"/>
      <w:bookmarkEnd w:id="257"/>
      <w:bookmarkEnd w:id="258"/>
      <w:bookmarkEnd w:id="259"/>
      <w:bookmarkEnd w:id="260"/>
      <w:bookmarkEnd w:id="261"/>
      <w:bookmarkEnd w:id="262"/>
      <w:r>
        <w:fldChar w:fldCharType="end"/>
      </w:r>
    </w:p>
    <w:p w14:paraId="63353CE3" w14:textId="77777777" w:rsidR="00DA5D86" w:rsidRDefault="0099524D" w:rsidP="00197A7E">
      <w:pPr>
        <w:pStyle w:val="WW-Standard"/>
        <w:numPr>
          <w:ilvl w:val="0"/>
          <w:numId w:val="5"/>
        </w:numPr>
        <w:spacing w:after="0" w:line="480" w:lineRule="auto"/>
        <w:jc w:val="both"/>
      </w:pPr>
      <w:r>
        <w:rPr>
          <w:rFonts w:eastAsia="Times New Roman" w:cs="Calibri"/>
          <w:u w:val="single"/>
          <w:lang w:val="en-US" w:eastAsia="en-GB"/>
        </w:rPr>
        <w:t>Weight-length relationship</w:t>
      </w:r>
      <w:r>
        <w:rPr>
          <w:rFonts w:eastAsia="Times New Roman" w:cs="Calibri"/>
          <w:lang w:val="en-US" w:eastAsia="en-GB"/>
        </w:rPr>
        <w:t xml:space="preserve"> for </w:t>
      </w:r>
      <w:r>
        <w:rPr>
          <w:rFonts w:eastAsia="Times New Roman" w:cs="Calibri"/>
          <w:i/>
          <w:lang w:val="en-US" w:eastAsia="en-GB"/>
        </w:rPr>
        <w:t xml:space="preserve">C. </w:t>
      </w:r>
      <w:proofErr w:type="spellStart"/>
      <w:r>
        <w:rPr>
          <w:rFonts w:eastAsia="Times New Roman" w:cs="Calibri"/>
          <w:i/>
          <w:lang w:val="en-US" w:eastAsia="en-GB"/>
        </w:rPr>
        <w:t>sordidus</w:t>
      </w:r>
      <w:proofErr w:type="spellEnd"/>
      <w:r>
        <w:rPr>
          <w:rFonts w:eastAsia="Times New Roman" w:cs="Calibri"/>
          <w:lang w:val="en-US" w:eastAsia="en-GB"/>
        </w:rPr>
        <w:t xml:space="preserve"> to calculate the expected biomass (g WW) of a fish at a given length (SL in cm): Biomass (g WW) = 0.0309*(L[SL in cm])</w:t>
      </w:r>
      <w:r>
        <w:rPr>
          <w:rFonts w:eastAsia="Times New Roman" w:cs="Calibri"/>
          <w:vertAlign w:val="superscript"/>
          <w:lang w:val="en-US" w:eastAsia="en-GB"/>
        </w:rPr>
        <w:t>2.935</w:t>
      </w:r>
      <w:r>
        <w:rPr>
          <w:rFonts w:eastAsia="Times New Roman" w:cs="Calibri"/>
          <w:lang w:val="en-US" w:eastAsia="en-GB"/>
        </w:rPr>
        <w:t xml:space="preserve"> </w:t>
      </w:r>
      <w:r>
        <w:fldChar w:fldCharType="begin" w:fldLock="1"/>
      </w:r>
      <w: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associated with enhanced growth, resulting in larger terminal males than females of equivalent size. The von Bertalanffy growth formula (VBGF) was estimated for H. harid, S. ferrugineus and C. sordidus (L-infinity = 43.92, 27.4 and 23.3; K = 0.067, 0.27 and 0.56; t(0) = -6.92, -4.98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263" w:name="__Fieldmark__1176_807502902"/>
      <w:bookmarkStart w:id="264" w:name="__Fieldmark__1179_3085505453"/>
      <w:r>
        <w:rPr>
          <w:rFonts w:eastAsia="Times New Roman" w:cs="Calibri"/>
          <w:noProof/>
          <w:lang w:val="en-US" w:eastAsia="en-GB"/>
        </w:rPr>
        <w:t>(</w:t>
      </w:r>
      <w:bookmarkStart w:id="265" w:name="__Fieldmark__1180_746528969"/>
      <w:r>
        <w:rPr>
          <w:rFonts w:eastAsia="Times New Roman" w:cs="Calibri"/>
          <w:noProof/>
          <w:lang w:val="en-US" w:eastAsia="en-GB"/>
        </w:rPr>
        <w:t>E</w:t>
      </w:r>
      <w:bookmarkStart w:id="266" w:name="__Fieldmark__1238_2083819471"/>
      <w:r>
        <w:rPr>
          <w:rFonts w:eastAsia="Times New Roman" w:cs="Calibri"/>
          <w:noProof/>
          <w:lang w:val="en-US" w:eastAsia="en-GB"/>
        </w:rPr>
        <w:t>l</w:t>
      </w:r>
      <w:bookmarkStart w:id="267" w:name="__Fieldmark__3369_353340726"/>
      <w:r>
        <w:rPr>
          <w:rFonts w:eastAsia="Times New Roman" w:cs="Calibri"/>
          <w:noProof/>
          <w:lang w:val="en-US" w:eastAsia="en-GB"/>
        </w:rPr>
        <w:t>-</w:t>
      </w:r>
      <w:bookmarkStart w:id="268" w:name="__Fieldmark__989_133029496"/>
      <w:r>
        <w:rPr>
          <w:rFonts w:eastAsia="Times New Roman" w:cs="Calibri"/>
          <w:noProof/>
          <w:lang w:val="en-US" w:eastAsia="en-GB"/>
        </w:rPr>
        <w:t>S</w:t>
      </w:r>
      <w:bookmarkStart w:id="269" w:name="__Fieldmark__883_316155023"/>
      <w:r>
        <w:rPr>
          <w:rFonts w:eastAsia="Times New Roman" w:cs="Calibri"/>
          <w:noProof/>
          <w:lang w:val="en-US" w:eastAsia="en-GB"/>
        </w:rPr>
        <w:t>a</w:t>
      </w:r>
      <w:bookmarkStart w:id="270" w:name="__Fieldmark__1609_1929277862"/>
      <w:r>
        <w:rPr>
          <w:rFonts w:eastAsia="Times New Roman" w:cs="Calibri"/>
          <w:noProof/>
          <w:lang w:val="en-US" w:eastAsia="en-GB"/>
        </w:rPr>
        <w:t>yed Ali et al., 2011)</w:t>
      </w:r>
      <w:bookmarkEnd w:id="263"/>
      <w:bookmarkEnd w:id="264"/>
      <w:bookmarkEnd w:id="265"/>
      <w:bookmarkEnd w:id="266"/>
      <w:bookmarkEnd w:id="267"/>
      <w:bookmarkEnd w:id="268"/>
      <w:bookmarkEnd w:id="269"/>
      <w:bookmarkEnd w:id="270"/>
      <w:r>
        <w:fldChar w:fldCharType="end"/>
      </w:r>
    </w:p>
    <w:p w14:paraId="0C6DBA91" w14:textId="77777777" w:rsidR="00DA5D86" w:rsidRDefault="0099524D">
      <w:pPr>
        <w:pStyle w:val="WW-Standard"/>
        <w:spacing w:after="0" w:line="480" w:lineRule="auto"/>
        <w:jc w:val="both"/>
      </w:pPr>
      <w:r>
        <w:rPr>
          <w:lang w:val="en-US"/>
        </w:rPr>
        <w:t xml:space="preserve">The fish was set to starve if its biomass was less than 60 % of the expected biomass </w:t>
      </w:r>
      <w:r>
        <w:fldChar w:fldCharType="begin" w:fldLock="1"/>
      </w:r>
      <w:r>
        <w:instrText>ADDIN CSL_CITATION { "citationItems" : [ { "id" : "ITEM-1", "itemData" : { "DOI" : "10.1577/1548-8659(1996)125&lt;0014:SDEOCA&gt;2.3.CO;2", "ISSN" : "0002-8487", "abstract" : "Abstract Starvation rates of fish larvae living in patchy prey environments can have an important impact on cohort survival and recruitment. Despite this, little is known about how fluctuations in feeding experience influence starvation resistance and how this changes with ontogeny. Fish previously exposed to fluctuating food densities may not respond to long periods without food in the same way as fish previously exposed to a constant prey density. In a series of laboratory experiments with larvae and juveniles of yellow perch Perca flavescens, we tested the effects of continuous and intermittent feeding on times to starvation and on mass loss up to death from starvation for fish with initial total lengths of 10, 15, and 20 mm. Results indicated that proportional mass loss up to starvation was independent of fish mass, but that it did depend on feeding history. Fish that fed continuously before starvation all died after losing the same proportion of body mass (55%), but intermittent feeders died when the...", "author" : [ { "dropping-particle" : "", "family" : "Letcher", "given" : "Benjamin H.", "non-dropping-particle" : "", "parse-names" : false, "suffix" : "" }, { "dropping-particle" : "", "family" : "Rice", "given" : "James A.", "non-dropping-particle" : "", "parse-names" : false, "suffix" : "" }, { "dropping-particle" : "", "family" : "Crowder", "given" : "Larry B.", "non-dropping-particle" : "", "parse-names" : false, "suffix" : "" }, { "dropping-particle" : "", "family" : "Binkowski", "given" : "Fred P.", "non-dropping-particle" : "", "parse-names" : false, "suffix" : "" } ], "container-title" : "Transactions of the American Fisheries Society", "id" : "ITEM-1", "issue" : "1996", "issued" : { "date-parts" : [ [ "2011", "1" ] ] }, "page" : "1-5", "publisher" : " Taylor &amp; Francis Group ", "title" : "Size-Dependent Effects of Continuous and Intermittent Feeding on Starvation Time and Mass Loss in Starving Yellow Perch Larvae and Juveniles", "type" : "article-journal", "volume" : "8659" }, "uris" : [ "http://www.mendeley.com/documents/?uuid=bbd3c1d3-1b69-4ec1-b3fa-4853bb4b92b1" ] } ], "mendeley" : { "formattedCitation" : "(Letcher et al., 2011)", "plainTextFormattedCitation" : "(Letcher et al., 2011)", "previouslyFormattedCitation" : "(Letcher et al., 2011)" }, "properties" : { "noteIndex" : 10 }, "schema" : "https://github.com/citation-style-language/schema/raw/master/csl-citation.json" }</w:instrText>
      </w:r>
      <w:r>
        <w:fldChar w:fldCharType="separate"/>
      </w:r>
      <w:bookmarkStart w:id="271" w:name="__Fieldmark__1204_807502902"/>
      <w:bookmarkStart w:id="272" w:name="__Fieldmark__1203_3085505453"/>
      <w:r>
        <w:rPr>
          <w:noProof/>
          <w:lang w:val="en-US"/>
        </w:rPr>
        <w:t>(</w:t>
      </w:r>
      <w:bookmarkStart w:id="273" w:name="__Fieldmark__1204_746528969"/>
      <w:r>
        <w:rPr>
          <w:noProof/>
          <w:lang w:val="en-US"/>
        </w:rPr>
        <w:t>Letcher et al., 2011)</w:t>
      </w:r>
      <w:r>
        <w:fldChar w:fldCharType="end"/>
      </w:r>
      <w:bookmarkEnd w:id="271"/>
      <w:bookmarkEnd w:id="272"/>
      <w:bookmarkEnd w:id="273"/>
      <w:r>
        <w:rPr>
          <w:lang w:val="en-US"/>
        </w:rPr>
        <w:t xml:space="preserve">, e.g. due to scarce food resources, and it would stop growing when reaching a weight close to the expected biomass (maximum 120 % of </w:t>
      </w:r>
      <w:proofErr w:type="spellStart"/>
      <w:r>
        <w:rPr>
          <w:i/>
          <w:lang w:val="en-US"/>
        </w:rPr>
        <w:t>expectedBiomass</w:t>
      </w:r>
      <w:proofErr w:type="spellEnd"/>
      <w:r>
        <w:rPr>
          <w:lang w:val="en-US"/>
        </w:rPr>
        <w:t xml:space="preserve">). All other compartment limits were derived from the approximate composition of a fish’s biomass following </w:t>
      </w:r>
      <w:r>
        <w:fldChar w:fldCharType="begin" w:fldLock="1"/>
      </w:r>
      <w:r>
        <w:instrText>ADDIN CSL_CITATION { "citationItems" : [ { "id" : "ITEM-1",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"ITEM-1", "issued" : { "date-parts" : [ [ "1999" ] ] }, "page" : "288-294", "title" : "The nutritional importance to local communities of fish caught off the coast of Qatar", "type" : "article-journal", "volume" : "99" }, "uris" : [ "http://www.mendeley.com/documents/?uuid=39202c18-162b-4ac5-bb78-fcada5489b97" ] }, { "id" : "ITEM-2", "itemData" : { "ISBN" : "0709934106", "author" : [ { "dropping-particle" : "", "family" : "Wootton", "given" : "R.J.", "non-dropping-particle" : "", "parse-names" : false, "suffix" : "" } ], "chapter-number" : "9", "container-title" : "Fish energetics: new perspectives.", "editor" : [ { "dropping-particle" : "", "family" : "Tytler", "given" : "Peter", "non-dropping-particle" : "", "parse-names" : false, "suffix" : "" }, { "dropping-particle" : "", "family" : "Calow", "given" : "Peter", "non-dropping-particle" : "", "parse-names" : false, "suffix" : "" } ], "id" : "ITEM-2", "issued" : { "date-parts" : [ [ "1985" ] ] }, "page" : "231-254", "publisher" : "Croom Helm Ltd", "publisher-place" : "Sydney", "title" : "Energetics of reproduction", "type" : "chapter" }, "uris" : [ "http://www.mendeley.com/documents/?uuid=55cc0316-9d37-4951-99e6-5b1e6720bcae" ] } ], "mendeley" : { "formattedCitation" : "(Al-Jedah et al., 1999; Wootton, 1985)", "plainTextFormattedCitation" : "(Al-Jedah et al., 1999; Wootton, 1985)", "previouslyFormattedCitation" : "(Al-Jedah et al., 1999; Wootton, 1985)" }, "properties" : { "noteIndex" : 10 }, "schema" : "https://github.com/citation-style-language/schema/raw/master/csl-citation.json" }</w:instrText>
      </w:r>
      <w:r>
        <w:fldChar w:fldCharType="separate"/>
      </w:r>
      <w:bookmarkStart w:id="274" w:name="__Fieldmark__1213_807502902"/>
      <w:bookmarkStart w:id="275" w:name="__Fieldmark__1212_3085505453"/>
      <w:r>
        <w:rPr>
          <w:noProof/>
          <w:lang w:val="en-US"/>
        </w:rPr>
        <w:t>(</w:t>
      </w:r>
      <w:bookmarkStart w:id="276" w:name="__Fieldmark__1213_746528969"/>
      <w:r>
        <w:rPr>
          <w:noProof/>
          <w:lang w:val="en-US"/>
        </w:rPr>
        <w:t>Al-Jedah et al., 1999; Wootton, 1985)</w:t>
      </w:r>
      <w:r>
        <w:fldChar w:fldCharType="end"/>
      </w:r>
      <w:bookmarkEnd w:id="274"/>
      <w:bookmarkEnd w:id="275"/>
      <w:bookmarkEnd w:id="276"/>
      <w:r>
        <w:rPr>
          <w:lang w:val="en-US"/>
        </w:rPr>
        <w:t xml:space="preserve">. </w:t>
      </w:r>
    </w:p>
    <w:p w14:paraId="689B07F1" w14:textId="77777777" w:rsidR="00DA5D86" w:rsidRDefault="0099524D">
      <w:pPr>
        <w:pStyle w:val="NormalWeb"/>
        <w:spacing w:before="280" w:after="0" w:afterAutospacing="0" w:line="480" w:lineRule="auto"/>
        <w:rPr>
          <w:color w:val="000000" w:themeColor="text1"/>
          <w:sz w:val="22"/>
          <w:lang w:val="en-US"/>
        </w:rPr>
      </w:pPr>
      <w:r>
        <w:rPr>
          <w:rFonts w:asciiTheme="minorHAnsi" w:hAnsiTheme="minorHAnsi" w:cs="Calibri"/>
          <w:b/>
          <w:sz w:val="22"/>
          <w:lang w:val="en-US" w:eastAsia="en-GB"/>
        </w:rPr>
        <w:t xml:space="preserve">Table A.2 Details on the different body compartments (gut, short-term storage, excess storage, protein storage, fat storage, and reproduction compartment,) of a model fish including upper and lower limits (if applied) as well as the respective factors for the conversions between biomass and energy. </w:t>
      </w:r>
    </w:p>
    <w:tbl>
      <w:tblPr>
        <w:tblStyle w:val="TableGrid"/>
        <w:tblW w:w="5000" w:type="pct"/>
        <w:tblInd w:w="-30" w:type="dxa"/>
        <w:tblCellMar>
          <w:left w:w="78" w:type="dxa"/>
        </w:tblCellMar>
        <w:tblLook w:val="0420" w:firstRow="1" w:lastRow="0" w:firstColumn="0" w:lastColumn="0" w:noHBand="0" w:noVBand="1"/>
      </w:tblPr>
      <w:tblGrid>
        <w:gridCol w:w="1595"/>
        <w:gridCol w:w="3361"/>
        <w:gridCol w:w="1651"/>
        <w:gridCol w:w="3135"/>
      </w:tblGrid>
      <w:tr w:rsidR="00DA5D86" w14:paraId="7404EB61" w14:textId="77777777" w:rsidTr="00197A7E">
        <w:trPr>
          <w:trHeight w:val="411"/>
        </w:trPr>
        <w:tc>
          <w:tcPr>
            <w:tcW w:w="1602" w:type="dxa"/>
            <w:shd w:val="clear" w:color="auto" w:fill="auto"/>
            <w:tcMar>
              <w:left w:w="78" w:type="dxa"/>
            </w:tcMar>
            <w:vAlign w:val="center"/>
          </w:tcPr>
          <w:p w14:paraId="1E8C9C64" w14:textId="77777777" w:rsidR="00DA5D86" w:rsidRDefault="0099524D">
            <w:pPr>
              <w:spacing w:after="0" w:line="240" w:lineRule="auto"/>
              <w:rPr>
                <w:b/>
                <w:sz w:val="20"/>
                <w:szCs w:val="20"/>
                <w:lang w:val="en-US"/>
              </w:rPr>
            </w:pPr>
            <w:r>
              <w:rPr>
                <w:b/>
                <w:sz w:val="20"/>
                <w:szCs w:val="20"/>
                <w:lang w:val="en-US"/>
              </w:rPr>
              <w:t>Constant</w:t>
            </w:r>
          </w:p>
        </w:tc>
        <w:tc>
          <w:tcPr>
            <w:tcW w:w="3340" w:type="dxa"/>
            <w:shd w:val="clear" w:color="auto" w:fill="auto"/>
            <w:tcMar>
              <w:left w:w="78" w:type="dxa"/>
            </w:tcMar>
            <w:vAlign w:val="center"/>
          </w:tcPr>
          <w:p w14:paraId="13587B20" w14:textId="77777777" w:rsidR="00DA5D86" w:rsidRDefault="0099524D">
            <w:pPr>
              <w:spacing w:after="0" w:line="240" w:lineRule="auto"/>
              <w:rPr>
                <w:b/>
                <w:i/>
                <w:sz w:val="20"/>
                <w:szCs w:val="20"/>
                <w:lang w:val="en-US"/>
              </w:rPr>
            </w:pPr>
            <w:r>
              <w:rPr>
                <w:b/>
                <w:i/>
                <w:sz w:val="20"/>
                <w:szCs w:val="20"/>
                <w:lang w:val="en-US"/>
              </w:rPr>
              <w:t xml:space="preserve">Constant name </w:t>
            </w:r>
            <w:r>
              <w:rPr>
                <w:b/>
                <w:sz w:val="20"/>
                <w:szCs w:val="20"/>
                <w:lang w:val="en-US"/>
              </w:rPr>
              <w:t>(model)</w:t>
            </w:r>
          </w:p>
        </w:tc>
        <w:tc>
          <w:tcPr>
            <w:tcW w:w="1646" w:type="dxa"/>
            <w:shd w:val="clear" w:color="auto" w:fill="auto"/>
            <w:tcMar>
              <w:left w:w="78" w:type="dxa"/>
            </w:tcMar>
            <w:vAlign w:val="center"/>
          </w:tcPr>
          <w:p w14:paraId="44784973" w14:textId="77777777" w:rsidR="00DA5D86" w:rsidRDefault="0099524D">
            <w:pPr>
              <w:spacing w:after="0" w:line="240" w:lineRule="auto"/>
              <w:rPr>
                <w:rFonts w:cs="Arial"/>
                <w:b/>
                <w:sz w:val="20"/>
                <w:szCs w:val="20"/>
                <w:lang w:val="en-US"/>
              </w:rPr>
            </w:pPr>
            <w:r>
              <w:rPr>
                <w:b/>
                <w:sz w:val="20"/>
                <w:szCs w:val="20"/>
                <w:lang w:val="en-US"/>
              </w:rPr>
              <w:t>Value [unit]</w:t>
            </w:r>
          </w:p>
        </w:tc>
        <w:tc>
          <w:tcPr>
            <w:tcW w:w="3163" w:type="dxa"/>
            <w:shd w:val="clear" w:color="auto" w:fill="auto"/>
            <w:tcMar>
              <w:left w:w="78" w:type="dxa"/>
            </w:tcMar>
            <w:vAlign w:val="center"/>
          </w:tcPr>
          <w:p w14:paraId="55A69DEA" w14:textId="77777777" w:rsidR="00DA5D86" w:rsidRDefault="0099524D">
            <w:pPr>
              <w:spacing w:after="0" w:line="240" w:lineRule="auto"/>
              <w:rPr>
                <w:rFonts w:eastAsia="Times New Roman" w:cs="Arial"/>
                <w:b/>
                <w:sz w:val="20"/>
                <w:szCs w:val="20"/>
                <w:lang w:val="en-US" w:eastAsia="de-DE"/>
              </w:rPr>
            </w:pPr>
            <w:r>
              <w:rPr>
                <w:rFonts w:eastAsia="Times New Roman" w:cs="Arial"/>
                <w:b/>
                <w:sz w:val="20"/>
                <w:szCs w:val="20"/>
                <w:lang w:val="en-US" w:eastAsia="de-DE"/>
              </w:rPr>
              <w:t>Comment &amp; reference</w:t>
            </w:r>
          </w:p>
        </w:tc>
      </w:tr>
      <w:tr w:rsidR="00DA5D86" w14:paraId="149179B0" w14:textId="77777777" w:rsidTr="00197A7E">
        <w:trPr>
          <w:trHeight w:val="411"/>
        </w:trPr>
        <w:tc>
          <w:tcPr>
            <w:tcW w:w="9751" w:type="dxa"/>
            <w:gridSpan w:val="4"/>
            <w:shd w:val="clear" w:color="auto" w:fill="auto"/>
            <w:tcMar>
              <w:left w:w="78" w:type="dxa"/>
            </w:tcMar>
            <w:vAlign w:val="bottom"/>
          </w:tcPr>
          <w:p w14:paraId="7BC6CC1D" w14:textId="77777777" w:rsidR="00DA5D86" w:rsidRDefault="0099524D">
            <w:pPr>
              <w:spacing w:after="0" w:line="240" w:lineRule="auto"/>
              <w:rPr>
                <w:b/>
                <w:i/>
                <w:sz w:val="20"/>
                <w:szCs w:val="20"/>
                <w:lang w:val="en-US"/>
              </w:rPr>
            </w:pPr>
            <w:r>
              <w:rPr>
                <w:b/>
                <w:i/>
                <w:sz w:val="20"/>
                <w:szCs w:val="20"/>
                <w:lang w:val="en-US"/>
              </w:rPr>
              <w:t>Gut storage</w:t>
            </w:r>
          </w:p>
        </w:tc>
      </w:tr>
      <w:tr w:rsidR="00DA5D86" w14:paraId="4033EB2C" w14:textId="77777777" w:rsidTr="00197A7E">
        <w:trPr>
          <w:trHeight w:val="411"/>
        </w:trPr>
        <w:tc>
          <w:tcPr>
            <w:tcW w:w="1602" w:type="dxa"/>
            <w:shd w:val="clear" w:color="auto" w:fill="auto"/>
            <w:tcMar>
              <w:left w:w="78" w:type="dxa"/>
            </w:tcMar>
          </w:tcPr>
          <w:p w14:paraId="2BF5FFDF" w14:textId="77777777" w:rsidR="00DA5D86" w:rsidRDefault="0099524D">
            <w:pPr>
              <w:spacing w:after="0" w:line="240" w:lineRule="auto"/>
              <w:rPr>
                <w:sz w:val="20"/>
                <w:szCs w:val="20"/>
                <w:lang w:val="en-US"/>
              </w:rPr>
            </w:pPr>
            <w:r>
              <w:rPr>
                <w:sz w:val="20"/>
                <w:szCs w:val="20"/>
                <w:lang w:val="en-US"/>
              </w:rPr>
              <w:t>Upper limit</w:t>
            </w:r>
          </w:p>
        </w:tc>
        <w:tc>
          <w:tcPr>
            <w:tcW w:w="3340" w:type="dxa"/>
            <w:shd w:val="clear" w:color="auto" w:fill="auto"/>
            <w:tcMar>
              <w:left w:w="78" w:type="dxa"/>
            </w:tcMar>
          </w:tcPr>
          <w:p w14:paraId="1765EAED" w14:textId="68FDD64D" w:rsidR="00DA5D86" w:rsidRDefault="0099524D">
            <w:pPr>
              <w:spacing w:after="0" w:line="240" w:lineRule="auto"/>
              <w:rPr>
                <w:i/>
                <w:sz w:val="19"/>
                <w:lang w:val="en-US"/>
              </w:rPr>
            </w:pPr>
            <w:r>
              <w:rPr>
                <w:i/>
                <w:sz w:val="19"/>
                <w:szCs w:val="19"/>
                <w:lang w:val="en-US"/>
              </w:rPr>
              <w:t>UPPER_LIMIT_FOOD_PER_BIOMASS</w:t>
            </w:r>
          </w:p>
        </w:tc>
        <w:tc>
          <w:tcPr>
            <w:tcW w:w="1646" w:type="dxa"/>
            <w:shd w:val="clear" w:color="auto" w:fill="auto"/>
            <w:tcMar>
              <w:left w:w="78" w:type="dxa"/>
            </w:tcMar>
          </w:tcPr>
          <w:p w14:paraId="3BF24291" w14:textId="77777777" w:rsidR="00DA5D86" w:rsidRDefault="0099524D">
            <w:pPr>
              <w:spacing w:after="0" w:line="240" w:lineRule="auto"/>
              <w:rPr>
                <w:rFonts w:cs="Arial"/>
                <w:sz w:val="20"/>
                <w:szCs w:val="20"/>
                <w:lang w:val="en-US"/>
              </w:rPr>
            </w:pPr>
            <w:r>
              <w:rPr>
                <w:rFonts w:cs="Arial"/>
                <w:sz w:val="20"/>
                <w:szCs w:val="20"/>
                <w:lang w:val="en-US"/>
              </w:rPr>
              <w:t>17 [mg DW *food g WW fish</w:t>
            </w:r>
            <w:r>
              <w:rPr>
                <w:rFonts w:cs="Arial"/>
                <w:sz w:val="20"/>
                <w:szCs w:val="20"/>
                <w:vertAlign w:val="superscript"/>
                <w:lang w:val="en-US"/>
              </w:rPr>
              <w:t>-1</w:t>
            </w:r>
            <w:r>
              <w:rPr>
                <w:rFonts w:cs="Arial"/>
                <w:sz w:val="20"/>
                <w:szCs w:val="20"/>
                <w:lang w:val="en-US"/>
              </w:rPr>
              <w:t>]</w:t>
            </w:r>
          </w:p>
        </w:tc>
        <w:tc>
          <w:tcPr>
            <w:tcW w:w="3163" w:type="dxa"/>
            <w:shd w:val="clear" w:color="auto" w:fill="auto"/>
            <w:tcMar>
              <w:left w:w="78" w:type="dxa"/>
            </w:tcMar>
          </w:tcPr>
          <w:p w14:paraId="57F07E8E" w14:textId="77777777" w:rsidR="00DA5D86" w:rsidRDefault="0099524D">
            <w:pPr>
              <w:spacing w:after="0" w:line="240" w:lineRule="auto"/>
            </w:pPr>
            <w:r>
              <w:fldChar w:fldCharType="begin" w:fldLock="1"/>
            </w:r>
            <w:r>
              <w:instrText>ADDIN CSL_CITATION { "citationItems" : [ { "id" : "ITEM-1", "itemData" : { "DOI" : "10.1111/j.1095-8649.1995.tb01914.x", "ISBN" : "1095-8649", "ISSN" : "10958649", "PMID" : "636", "abstract" : "There were significant differences among five sympatric herbivorous reef fish species in their ranking of seven food-processing characters. Between them Zebrasoma scopas and Stegastes nigricans had the lowest bite rates, longest filling times, lowest defaecation activities and slowest gut turnover. Acanthurus nigrofuscus and Scarus sordidus were similar in having the fastest filling times, and high bite rates, gut-contents masses, gut turnover and defaecation activities. Ctenochaetus striatus was intermediate between those species pairs in five out of seven characters. Rich algal diets of S. nigricans and Z. scopas were contrasted with the carbonate intake of S. sordidus. The food-processing pattern of C. striatus was related to the siliceous content of a diatom diet. Food-processing characteristics of A. nigrofuscus were attributed to a diet which is readily absorbed and/or is of high nutritional quality.", "author" : [ { "dropping-particle" : "", "family" : "Polunin", "given" : "N. V.C.", "non-dropping-particle" : "", "parse-names" : false, "suffix" : "" }, { "dropping-particle" : "", "family" : "Harmelin\u2010Vivien", "given" : "M.", "non-dropping-particle" : "", "parse-names" : false, "suffix" : "" }, { "dropping-particle" : "", "family" : "Galzin", "given" : "R.", "non-dropping-particle" : "", "parse-names" : false, "suffix" : "" } ], "container-title" : "Journal of Fish Biology", "id" : "ITEM-1", "issue" : "3", "issued" : { "date-parts" : [ [ "1995" ] ] }, "page" : "455-465", "title" : "Contrasts in algal food processing among five herbivorous coral\u2010reef fishes", "type" : "article-journal", "volume" : "47" }, "uris" : [ "http://www.mendeley.com/documents/?uuid=59b58dd0-3f96-4574-a215-baffe91d5ac1" ] } ], "mendeley" : { "formattedCitation" : "(Polunin et al., 1995)", "plainTextFormattedCitation" : "(Polunin et al., 1995)", "previouslyFormattedCitation" : "(Polunin et al., 1995)" }, "properties" : { "noteIndex" : 0 }, "schema" : "https://github.com/citation-style-language/schema/raw/master/csl-citation.json" }</w:instrText>
            </w:r>
            <w:r>
              <w:fldChar w:fldCharType="separate"/>
            </w:r>
            <w:bookmarkStart w:id="277" w:name="__Fieldmark__1233_807502902"/>
            <w:bookmarkStart w:id="278" w:name="__Fieldmark__1231_3085505453"/>
            <w:r>
              <w:rPr>
                <w:rFonts w:eastAsia="Times New Roman" w:cs="Arial"/>
                <w:noProof/>
                <w:sz w:val="20"/>
                <w:szCs w:val="20"/>
                <w:lang w:val="en-US" w:eastAsia="de-DE"/>
              </w:rPr>
              <w:t>(</w:t>
            </w:r>
            <w:bookmarkStart w:id="279" w:name="__Fieldmark__1232_746528969"/>
            <w:r>
              <w:rPr>
                <w:rFonts w:eastAsia="Times New Roman" w:cs="Arial"/>
                <w:noProof/>
                <w:sz w:val="20"/>
                <w:szCs w:val="20"/>
                <w:lang w:val="en-US" w:eastAsia="de-DE"/>
              </w:rPr>
              <w:t>P</w:t>
            </w:r>
            <w:bookmarkStart w:id="280" w:name="__Fieldmark__1315_2083819471"/>
            <w:r>
              <w:rPr>
                <w:rFonts w:eastAsia="Times New Roman" w:cs="Arial"/>
                <w:noProof/>
                <w:sz w:val="20"/>
                <w:szCs w:val="20"/>
                <w:lang w:val="en-US" w:eastAsia="de-DE"/>
              </w:rPr>
              <w:t>o</w:t>
            </w:r>
            <w:bookmarkStart w:id="281" w:name="__Fieldmark__3445_353340726"/>
            <w:r>
              <w:rPr>
                <w:rFonts w:eastAsia="Times New Roman" w:cs="Arial"/>
                <w:noProof/>
                <w:sz w:val="20"/>
                <w:szCs w:val="20"/>
                <w:lang w:val="en-US" w:eastAsia="de-DE"/>
              </w:rPr>
              <w:t>l</w:t>
            </w:r>
            <w:bookmarkStart w:id="282" w:name="__Fieldmark__1054_133029496"/>
            <w:r>
              <w:rPr>
                <w:rFonts w:eastAsia="Times New Roman" w:cs="Arial"/>
                <w:noProof/>
                <w:sz w:val="20"/>
                <w:szCs w:val="20"/>
                <w:lang w:val="en-US" w:eastAsia="de-DE"/>
              </w:rPr>
              <w:t>u</w:t>
            </w:r>
            <w:bookmarkStart w:id="283" w:name="__Fieldmark__937_316155023"/>
            <w:r>
              <w:rPr>
                <w:rFonts w:eastAsia="Times New Roman" w:cs="Arial"/>
                <w:noProof/>
                <w:sz w:val="20"/>
                <w:szCs w:val="20"/>
                <w:lang w:val="en-US" w:eastAsia="de-DE"/>
              </w:rPr>
              <w:t>n</w:t>
            </w:r>
            <w:bookmarkStart w:id="284" w:name="__Fieldmark__1692_1929277862"/>
            <w:r>
              <w:rPr>
                <w:rFonts w:eastAsia="Times New Roman" w:cs="Arial"/>
                <w:noProof/>
                <w:sz w:val="20"/>
                <w:szCs w:val="20"/>
                <w:lang w:val="en-US" w:eastAsia="de-DE"/>
              </w:rPr>
              <w:t>in et al., 1995)</w:t>
            </w:r>
            <w:bookmarkEnd w:id="277"/>
            <w:bookmarkEnd w:id="278"/>
            <w:bookmarkEnd w:id="279"/>
            <w:bookmarkEnd w:id="280"/>
            <w:bookmarkEnd w:id="281"/>
            <w:bookmarkEnd w:id="282"/>
            <w:bookmarkEnd w:id="283"/>
            <w:bookmarkEnd w:id="284"/>
            <w:r>
              <w:fldChar w:fldCharType="end"/>
            </w:r>
          </w:p>
        </w:tc>
      </w:tr>
      <w:tr w:rsidR="00DA5D86" w14:paraId="658468FD" w14:textId="77777777" w:rsidTr="00197A7E">
        <w:trPr>
          <w:trHeight w:val="411"/>
        </w:trPr>
        <w:tc>
          <w:tcPr>
            <w:tcW w:w="9751" w:type="dxa"/>
            <w:gridSpan w:val="4"/>
            <w:shd w:val="clear" w:color="auto" w:fill="auto"/>
            <w:tcMar>
              <w:left w:w="78" w:type="dxa"/>
            </w:tcMar>
            <w:vAlign w:val="bottom"/>
          </w:tcPr>
          <w:p w14:paraId="22D1CBCE" w14:textId="77777777" w:rsidR="00DA5D86" w:rsidRDefault="0099524D">
            <w:pPr>
              <w:spacing w:after="0" w:line="240" w:lineRule="auto"/>
              <w:rPr>
                <w:rFonts w:eastAsia="Times New Roman" w:cs="Arial"/>
                <w:sz w:val="20"/>
                <w:szCs w:val="20"/>
                <w:lang w:val="en-US" w:eastAsia="de-DE"/>
              </w:rPr>
            </w:pPr>
            <w:r>
              <w:rPr>
                <w:b/>
                <w:i/>
                <w:sz w:val="20"/>
                <w:szCs w:val="20"/>
                <w:lang w:val="en-US"/>
              </w:rPr>
              <w:t>Short-term storage</w:t>
            </w:r>
          </w:p>
        </w:tc>
      </w:tr>
      <w:tr w:rsidR="00DA5D86" w:rsidRPr="006A4058" w14:paraId="772C9280" w14:textId="77777777" w:rsidTr="00197A7E">
        <w:trPr>
          <w:trHeight w:val="411"/>
        </w:trPr>
        <w:tc>
          <w:tcPr>
            <w:tcW w:w="1602" w:type="dxa"/>
            <w:shd w:val="clear" w:color="auto" w:fill="auto"/>
            <w:tcMar>
              <w:left w:w="78" w:type="dxa"/>
            </w:tcMar>
          </w:tcPr>
          <w:p w14:paraId="23BC92DF" w14:textId="77777777" w:rsidR="00DA5D86" w:rsidRDefault="0099524D">
            <w:pPr>
              <w:spacing w:after="0" w:line="240" w:lineRule="auto"/>
              <w:rPr>
                <w:sz w:val="20"/>
                <w:szCs w:val="20"/>
                <w:lang w:val="en-US"/>
              </w:rPr>
            </w:pPr>
            <w:r>
              <w:rPr>
                <w:sz w:val="20"/>
                <w:szCs w:val="20"/>
                <w:lang w:val="en-US"/>
              </w:rPr>
              <w:t>Upper limit</w:t>
            </w:r>
          </w:p>
        </w:tc>
        <w:tc>
          <w:tcPr>
            <w:tcW w:w="3340" w:type="dxa"/>
            <w:shd w:val="clear" w:color="auto" w:fill="auto"/>
            <w:tcMar>
              <w:left w:w="78" w:type="dxa"/>
            </w:tcMar>
          </w:tcPr>
          <w:p w14:paraId="145B2A24" w14:textId="77777777" w:rsidR="00DA5D86" w:rsidRDefault="0099524D">
            <w:pPr>
              <w:spacing w:after="0" w:line="240" w:lineRule="auto"/>
              <w:rPr>
                <w:rFonts w:eastAsia="Times New Roman" w:cs="Arial"/>
                <w:i/>
                <w:sz w:val="19"/>
                <w:szCs w:val="19"/>
                <w:lang w:val="en-US" w:eastAsia="de-DE"/>
              </w:rPr>
            </w:pPr>
            <w:r>
              <w:rPr>
                <w:i/>
                <w:sz w:val="19"/>
                <w:szCs w:val="19"/>
                <w:lang w:val="en-US"/>
              </w:rPr>
              <w:t>UPPER_LIMIT_RMR</w:t>
            </w:r>
          </w:p>
        </w:tc>
        <w:tc>
          <w:tcPr>
            <w:tcW w:w="1646" w:type="dxa"/>
            <w:shd w:val="clear" w:color="auto" w:fill="auto"/>
            <w:tcMar>
              <w:left w:w="78" w:type="dxa"/>
            </w:tcMar>
          </w:tcPr>
          <w:p w14:paraId="086C523E" w14:textId="77777777" w:rsidR="00DA5D86" w:rsidRDefault="0099524D">
            <w:pPr>
              <w:spacing w:after="0" w:line="240" w:lineRule="auto"/>
              <w:rPr>
                <w:lang w:val="en-US"/>
              </w:rPr>
            </w:pPr>
            <w:r>
              <w:rPr>
                <w:rFonts w:cs="Arial"/>
                <w:color w:val="00B0F0"/>
                <w:sz w:val="20"/>
                <w:szCs w:val="20"/>
                <w:highlight w:val="yellow"/>
                <w:lang w:val="en-US"/>
              </w:rPr>
              <w:t>9 [h]</w:t>
            </w:r>
          </w:p>
        </w:tc>
        <w:tc>
          <w:tcPr>
            <w:tcW w:w="3163" w:type="dxa"/>
            <w:shd w:val="clear" w:color="auto" w:fill="auto"/>
            <w:tcMar>
              <w:left w:w="78" w:type="dxa"/>
            </w:tcMar>
          </w:tcPr>
          <w:p w14:paraId="3E9BB99D" w14:textId="77777777" w:rsidR="00DA5D86" w:rsidRDefault="0099524D">
            <w:pPr>
              <w:spacing w:after="0" w:line="240" w:lineRule="auto"/>
              <w:rPr>
                <w:rFonts w:eastAsia="Times New Roman" w:cs="Arial"/>
                <w:sz w:val="20"/>
                <w:szCs w:val="20"/>
                <w:lang w:val="en-US" w:eastAsia="de-DE"/>
              </w:rPr>
            </w:pPr>
            <w:r>
              <w:rPr>
                <w:rFonts w:eastAsia="Times New Roman" w:cs="Arial"/>
                <w:sz w:val="20"/>
                <w:szCs w:val="20"/>
                <w:lang w:val="en-US" w:eastAsia="de-DE"/>
              </w:rPr>
              <w:t xml:space="preserve">Maximum capacity of short-term storage based on resting metabolic rate </w:t>
            </w:r>
            <w:r>
              <w:rPr>
                <w:rFonts w:eastAsia="Times New Roman" w:cs="Arial"/>
                <w:color w:val="00B0F0"/>
                <w:sz w:val="20"/>
                <w:szCs w:val="20"/>
                <w:lang w:val="en-US" w:eastAsia="de-DE"/>
              </w:rPr>
              <w:t>(</w:t>
            </w:r>
            <w:r>
              <w:rPr>
                <w:rFonts w:eastAsia="Times New Roman" w:cs="Arial"/>
                <w:color w:val="00B0F0"/>
                <w:sz w:val="20"/>
                <w:szCs w:val="20"/>
                <w:highlight w:val="yellow"/>
                <w:lang w:val="en-US" w:eastAsia="de-DE"/>
              </w:rPr>
              <w:t>REF?)</w:t>
            </w:r>
          </w:p>
        </w:tc>
      </w:tr>
      <w:tr w:rsidR="00DA5D86" w14:paraId="223BFCBF" w14:textId="77777777" w:rsidTr="00197A7E">
        <w:trPr>
          <w:trHeight w:val="411"/>
        </w:trPr>
        <w:tc>
          <w:tcPr>
            <w:tcW w:w="9751" w:type="dxa"/>
            <w:gridSpan w:val="4"/>
            <w:shd w:val="clear" w:color="auto" w:fill="auto"/>
            <w:tcMar>
              <w:left w:w="78" w:type="dxa"/>
            </w:tcMar>
            <w:vAlign w:val="bottom"/>
          </w:tcPr>
          <w:p w14:paraId="03FD29DF" w14:textId="77777777" w:rsidR="00DA5D86" w:rsidRDefault="0099524D">
            <w:pPr>
              <w:spacing w:after="0" w:line="240" w:lineRule="auto"/>
              <w:rPr>
                <w:rFonts w:eastAsia="Times New Roman" w:cs="Arial"/>
                <w:sz w:val="20"/>
                <w:szCs w:val="20"/>
                <w:lang w:val="en-US" w:eastAsia="de-DE"/>
              </w:rPr>
            </w:pPr>
            <w:r>
              <w:rPr>
                <w:b/>
                <w:i/>
                <w:sz w:val="20"/>
                <w:szCs w:val="20"/>
                <w:lang w:val="en-US"/>
              </w:rPr>
              <w:t>Excess storage</w:t>
            </w:r>
          </w:p>
        </w:tc>
      </w:tr>
      <w:tr w:rsidR="00DA5D86" w14:paraId="37C3E030" w14:textId="77777777" w:rsidTr="00197A7E">
        <w:trPr>
          <w:trHeight w:val="411"/>
        </w:trPr>
        <w:tc>
          <w:tcPr>
            <w:tcW w:w="1602" w:type="dxa"/>
            <w:shd w:val="clear" w:color="auto" w:fill="auto"/>
            <w:tcMar>
              <w:left w:w="78" w:type="dxa"/>
            </w:tcMar>
          </w:tcPr>
          <w:p w14:paraId="725BEFB8" w14:textId="77777777" w:rsidR="00DA5D86" w:rsidRDefault="0099524D">
            <w:pPr>
              <w:spacing w:after="0" w:line="240" w:lineRule="auto"/>
              <w:rPr>
                <w:sz w:val="20"/>
                <w:szCs w:val="20"/>
                <w:lang w:val="en-US"/>
              </w:rPr>
            </w:pPr>
            <w:commentRangeStart w:id="285"/>
            <w:r>
              <w:rPr>
                <w:sz w:val="20"/>
                <w:szCs w:val="20"/>
                <w:lang w:val="en-US"/>
              </w:rPr>
              <w:t>Desired energy value</w:t>
            </w:r>
            <w:commentRangeEnd w:id="285"/>
            <w:r>
              <w:commentReference w:id="285"/>
            </w:r>
            <w:r>
              <w:rPr>
                <w:sz w:val="20"/>
                <w:szCs w:val="20"/>
                <w:lang w:val="en-US"/>
              </w:rPr>
              <w:t xml:space="preserve"> </w:t>
            </w:r>
          </w:p>
        </w:tc>
        <w:tc>
          <w:tcPr>
            <w:tcW w:w="3340" w:type="dxa"/>
            <w:shd w:val="clear" w:color="auto" w:fill="auto"/>
            <w:tcMar>
              <w:left w:w="78" w:type="dxa"/>
            </w:tcMar>
          </w:tcPr>
          <w:p w14:paraId="4C0858DC" w14:textId="77777777" w:rsidR="00DA5D86" w:rsidRDefault="0099524D">
            <w:pPr>
              <w:spacing w:after="0" w:line="240" w:lineRule="auto"/>
              <w:rPr>
                <w:rFonts w:eastAsia="Times New Roman" w:cs="Arial"/>
                <w:i/>
                <w:sz w:val="19"/>
                <w:szCs w:val="19"/>
                <w:lang w:val="en-US" w:eastAsia="de-DE"/>
              </w:rPr>
            </w:pPr>
            <w:r>
              <w:rPr>
                <w:rFonts w:eastAsia="Times New Roman" w:cs="Arial"/>
                <w:i/>
                <w:sz w:val="19"/>
                <w:szCs w:val="19"/>
                <w:lang w:val="en-US" w:eastAsia="de-DE"/>
              </w:rPr>
              <w:t>DESIRED_EXCESS_RMR</w:t>
            </w:r>
          </w:p>
        </w:tc>
        <w:tc>
          <w:tcPr>
            <w:tcW w:w="1646" w:type="dxa"/>
            <w:shd w:val="clear" w:color="auto" w:fill="auto"/>
            <w:tcMar>
              <w:left w:w="78" w:type="dxa"/>
            </w:tcMar>
          </w:tcPr>
          <w:p w14:paraId="7745C2DD" w14:textId="77777777" w:rsidR="00DA5D86" w:rsidRDefault="0099524D">
            <w:pPr>
              <w:spacing w:after="0" w:line="240" w:lineRule="auto"/>
              <w:rPr>
                <w:rFonts w:cs="Arial"/>
                <w:sz w:val="20"/>
                <w:szCs w:val="20"/>
                <w:lang w:val="en-US"/>
              </w:rPr>
            </w:pPr>
            <w:r>
              <w:rPr>
                <w:rFonts w:cs="Arial"/>
                <w:sz w:val="20"/>
                <w:szCs w:val="20"/>
                <w:highlight w:val="yellow"/>
                <w:lang w:val="en-US"/>
              </w:rPr>
              <w:t>5 [h]</w:t>
            </w:r>
          </w:p>
        </w:tc>
        <w:tc>
          <w:tcPr>
            <w:tcW w:w="3163" w:type="dxa"/>
            <w:shd w:val="clear" w:color="auto" w:fill="auto"/>
            <w:tcMar>
              <w:left w:w="78" w:type="dxa"/>
            </w:tcMar>
          </w:tcPr>
          <w:p w14:paraId="4A519B69" w14:textId="77777777" w:rsidR="00DA5D86" w:rsidRDefault="0099524D">
            <w:pPr>
              <w:spacing w:after="0" w:line="240" w:lineRule="auto"/>
              <w:rPr>
                <w:sz w:val="20"/>
                <w:szCs w:val="20"/>
                <w:lang w:val="en-US"/>
              </w:rPr>
            </w:pPr>
            <w:r>
              <w:rPr>
                <w:sz w:val="20"/>
                <w:szCs w:val="20"/>
                <w:lang w:val="en-US"/>
              </w:rPr>
              <w:t xml:space="preserve">Energy a fish needs to sustain its resting metabolism (based on resting metabolic rate) over the given period of time. If a fish has reached this desired value, its </w:t>
            </w:r>
            <w:r>
              <w:rPr>
                <w:sz w:val="20"/>
                <w:szCs w:val="20"/>
                <w:lang w:val="en-US"/>
              </w:rPr>
              <w:lastRenderedPageBreak/>
              <w:t xml:space="preserve">hunger state is set to </w:t>
            </w:r>
            <w:r>
              <w:rPr>
                <w:i/>
                <w:sz w:val="20"/>
                <w:szCs w:val="20"/>
                <w:lang w:val="en-US"/>
              </w:rPr>
              <w:t>not hungry</w:t>
            </w:r>
            <w:r>
              <w:rPr>
                <w:sz w:val="20"/>
                <w:szCs w:val="20"/>
                <w:lang w:val="en-US"/>
              </w:rPr>
              <w:t>.</w:t>
            </w:r>
            <w:r>
              <w:rPr>
                <w:rFonts w:eastAsia="Times New Roman" w:cs="Arial"/>
                <w:color w:val="00B0F0"/>
                <w:sz w:val="20"/>
                <w:szCs w:val="20"/>
                <w:lang w:val="en-US" w:eastAsia="de-DE"/>
              </w:rPr>
              <w:t xml:space="preserve"> (</w:t>
            </w:r>
            <w:r>
              <w:rPr>
                <w:rFonts w:eastAsia="Times New Roman" w:cs="Arial"/>
                <w:color w:val="00B0F0"/>
                <w:sz w:val="20"/>
                <w:szCs w:val="20"/>
                <w:highlight w:val="yellow"/>
                <w:lang w:val="en-US" w:eastAsia="de-DE"/>
              </w:rPr>
              <w:t>REF?)</w:t>
            </w:r>
          </w:p>
        </w:tc>
      </w:tr>
      <w:tr w:rsidR="00DA5D86" w14:paraId="711AE9BA" w14:textId="77777777" w:rsidTr="00197A7E">
        <w:trPr>
          <w:trHeight w:val="411"/>
        </w:trPr>
        <w:tc>
          <w:tcPr>
            <w:tcW w:w="9751" w:type="dxa"/>
            <w:gridSpan w:val="4"/>
            <w:shd w:val="clear" w:color="auto" w:fill="auto"/>
            <w:tcMar>
              <w:left w:w="78" w:type="dxa"/>
            </w:tcMar>
            <w:vAlign w:val="bottom"/>
          </w:tcPr>
          <w:p w14:paraId="707C717E" w14:textId="77777777" w:rsidR="00DA5D86" w:rsidRDefault="0099524D">
            <w:pPr>
              <w:spacing w:after="0" w:line="240" w:lineRule="auto"/>
              <w:rPr>
                <w:rFonts w:eastAsia="Times New Roman" w:cs="Arial"/>
                <w:sz w:val="19"/>
                <w:szCs w:val="19"/>
                <w:lang w:val="en-US" w:eastAsia="de-DE"/>
              </w:rPr>
            </w:pPr>
            <w:r>
              <w:rPr>
                <w:b/>
                <w:i/>
                <w:sz w:val="19"/>
                <w:szCs w:val="19"/>
                <w:lang w:val="en-US"/>
              </w:rPr>
              <w:lastRenderedPageBreak/>
              <w:t>Fat storage</w:t>
            </w:r>
          </w:p>
        </w:tc>
      </w:tr>
      <w:tr w:rsidR="00DA5D86" w:rsidRPr="00197A7E" w14:paraId="00ADA693" w14:textId="77777777" w:rsidTr="00197A7E">
        <w:trPr>
          <w:trHeight w:val="411"/>
        </w:trPr>
        <w:tc>
          <w:tcPr>
            <w:tcW w:w="1602" w:type="dxa"/>
            <w:shd w:val="clear" w:color="auto" w:fill="auto"/>
            <w:tcMar>
              <w:left w:w="78" w:type="dxa"/>
            </w:tcMar>
          </w:tcPr>
          <w:p w14:paraId="3085879F" w14:textId="77777777" w:rsidR="00DA5D86" w:rsidRDefault="0099524D">
            <w:pPr>
              <w:spacing w:after="0" w:line="240" w:lineRule="auto"/>
              <w:rPr>
                <w:sz w:val="20"/>
                <w:szCs w:val="20"/>
                <w:lang w:val="en-US"/>
              </w:rPr>
            </w:pPr>
            <w:r>
              <w:rPr>
                <w:sz w:val="20"/>
                <w:szCs w:val="20"/>
                <w:lang w:val="en-US"/>
              </w:rPr>
              <w:t>Upper limit</w:t>
            </w:r>
          </w:p>
        </w:tc>
        <w:tc>
          <w:tcPr>
            <w:tcW w:w="3340" w:type="dxa"/>
            <w:shd w:val="clear" w:color="auto" w:fill="auto"/>
            <w:tcMar>
              <w:left w:w="78" w:type="dxa"/>
            </w:tcMar>
          </w:tcPr>
          <w:p w14:paraId="0DB0ACC4" w14:textId="77777777" w:rsidR="00DA5D86" w:rsidRDefault="0099524D">
            <w:pPr>
              <w:spacing w:after="0" w:line="240" w:lineRule="auto"/>
              <w:rPr>
                <w:i/>
                <w:sz w:val="19"/>
                <w:szCs w:val="19"/>
                <w:lang w:val="en-US"/>
              </w:rPr>
            </w:pPr>
            <w:r>
              <w:rPr>
                <w:i/>
                <w:sz w:val="19"/>
                <w:szCs w:val="19"/>
                <w:lang w:val="en-US"/>
              </w:rPr>
              <w:t>UPPER_LIMIT_BIOMASS_FRACTION</w:t>
            </w:r>
          </w:p>
        </w:tc>
        <w:tc>
          <w:tcPr>
            <w:tcW w:w="1646" w:type="dxa"/>
            <w:shd w:val="clear" w:color="auto" w:fill="auto"/>
            <w:tcMar>
              <w:left w:w="78" w:type="dxa"/>
            </w:tcMar>
          </w:tcPr>
          <w:p w14:paraId="4DE0920D" w14:textId="6F47A587" w:rsidR="00DA5D86" w:rsidRDefault="0099524D">
            <w:pPr>
              <w:spacing w:after="0" w:line="240" w:lineRule="auto"/>
            </w:pPr>
            <w:commentRangeStart w:id="286"/>
            <w:r>
              <w:rPr>
                <w:sz w:val="20"/>
                <w:szCs w:val="20"/>
                <w:lang w:val="en-US"/>
              </w:rPr>
              <w:t xml:space="preserve">0.1 [% of </w:t>
            </w:r>
            <w:r>
              <w:rPr>
                <w:i/>
                <w:sz w:val="20"/>
                <w:szCs w:val="20"/>
                <w:lang w:val="en-US"/>
              </w:rPr>
              <w:t>biomass</w:t>
            </w:r>
            <w:r>
              <w:rPr>
                <w:sz w:val="20"/>
                <w:szCs w:val="20"/>
                <w:lang w:val="en-US"/>
              </w:rPr>
              <w:t>]</w:t>
            </w:r>
            <w:commentRangeEnd w:id="286"/>
            <w:r>
              <w:commentReference w:id="286"/>
            </w:r>
          </w:p>
        </w:tc>
        <w:tc>
          <w:tcPr>
            <w:tcW w:w="3163" w:type="dxa"/>
            <w:shd w:val="clear" w:color="auto" w:fill="auto"/>
            <w:tcMar>
              <w:left w:w="78" w:type="dxa"/>
            </w:tcMar>
          </w:tcPr>
          <w:p w14:paraId="3B4FD510" w14:textId="77777777" w:rsidR="00DA5D86" w:rsidRPr="00197A7E" w:rsidRDefault="0099524D">
            <w:pPr>
              <w:spacing w:after="0" w:line="240" w:lineRule="auto"/>
            </w:pPr>
            <w:r>
              <w:rPr>
                <w:sz w:val="20"/>
                <w:szCs w:val="20"/>
                <w:lang w:val="en-US"/>
              </w:rPr>
              <w:t xml:space="preserve">Following the approximate composition of a fish’s biomass </w:t>
            </w:r>
            <w:r>
              <w:fldChar w:fldCharType="begin" w:fldLock="1"/>
            </w:r>
            <w:r w:rsidRPr="00197A7E">
              <w:instrText>ADDIN CSL_CITATION { "citationItems" : [ { "id" : "ITEM-1",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"ITEM-1", "issued" : { "date-parts" : [ [ "1999" ] ] }, "page" : "288-294", "title" : "The nutritional importance to local communities of fish caught off the coast of Qatar", "type" : "article-journal", "volume" : "99" }, "uris" : [ "http://www.mendeley.com/documents/?uuid=39202c18-162b-4ac5-bb78-fcada5489b97" ] } ], "mendeley" : { "formattedCitation" : "(Al-Jedah et al., 1999)", "plainTextFormattedCitation" : "(Al-Jedah et al., 1999)", "previouslyFormattedCitation" : "(Al-Jedah et al., 1999)" }, "properties" : { "noteIndex" : 0 }, "schema" : "https://github.com/citation-style-language/schema/raw/master/csl-citation.json" }</w:instrText>
            </w:r>
            <w:r>
              <w:fldChar w:fldCharType="separate"/>
            </w:r>
            <w:bookmarkStart w:id="287" w:name="__Fieldmark__1287_807502902"/>
            <w:bookmarkStart w:id="288" w:name="__Fieldmark__1282_3085505453"/>
            <w:r>
              <w:rPr>
                <w:noProof/>
                <w:sz w:val="20"/>
                <w:szCs w:val="20"/>
                <w:lang w:val="en-US"/>
              </w:rPr>
              <w:t>(</w:t>
            </w:r>
            <w:bookmarkStart w:id="289" w:name="__Fieldmark__1283_746528969"/>
            <w:r>
              <w:rPr>
                <w:noProof/>
                <w:sz w:val="20"/>
                <w:szCs w:val="20"/>
                <w:lang w:val="en-US"/>
              </w:rPr>
              <w:t>A</w:t>
            </w:r>
            <w:bookmarkStart w:id="290" w:name="__Fieldmark__1359_2083819471"/>
            <w:r>
              <w:rPr>
                <w:noProof/>
                <w:sz w:val="20"/>
                <w:szCs w:val="20"/>
                <w:lang w:val="en-US"/>
              </w:rPr>
              <w:t>l</w:t>
            </w:r>
            <w:bookmarkStart w:id="291" w:name="__Fieldmark__3484_353340726"/>
            <w:r>
              <w:rPr>
                <w:noProof/>
                <w:sz w:val="20"/>
                <w:szCs w:val="20"/>
                <w:lang w:val="en-US"/>
              </w:rPr>
              <w:t>-</w:t>
            </w:r>
            <w:bookmarkStart w:id="292" w:name="__Fieldmark__1089_133029496"/>
            <w:r>
              <w:rPr>
                <w:noProof/>
                <w:sz w:val="20"/>
                <w:szCs w:val="20"/>
                <w:lang w:val="en-US"/>
              </w:rPr>
              <w:t>J</w:t>
            </w:r>
            <w:bookmarkStart w:id="293" w:name="__Fieldmark__968_316155023"/>
            <w:r>
              <w:rPr>
                <w:noProof/>
                <w:sz w:val="20"/>
                <w:szCs w:val="20"/>
                <w:lang w:val="en-US"/>
              </w:rPr>
              <w:t>e</w:t>
            </w:r>
            <w:bookmarkStart w:id="294" w:name="__Fieldmark__1741_1929277862"/>
            <w:r>
              <w:rPr>
                <w:noProof/>
                <w:sz w:val="20"/>
                <w:szCs w:val="20"/>
                <w:lang w:val="en-US"/>
              </w:rPr>
              <w:t>dah et al., 1999)</w:t>
            </w:r>
            <w:bookmarkEnd w:id="287"/>
            <w:bookmarkEnd w:id="288"/>
            <w:bookmarkEnd w:id="289"/>
            <w:bookmarkEnd w:id="290"/>
            <w:bookmarkEnd w:id="291"/>
            <w:bookmarkEnd w:id="292"/>
            <w:bookmarkEnd w:id="293"/>
            <w:bookmarkEnd w:id="294"/>
            <w:r>
              <w:fldChar w:fldCharType="end"/>
            </w:r>
          </w:p>
        </w:tc>
      </w:tr>
      <w:tr w:rsidR="00DA5D86" w:rsidRPr="00197A7E" w14:paraId="0F5D7767" w14:textId="77777777" w:rsidTr="00197A7E">
        <w:trPr>
          <w:trHeight w:val="411"/>
        </w:trPr>
        <w:tc>
          <w:tcPr>
            <w:tcW w:w="1602" w:type="dxa"/>
            <w:shd w:val="clear" w:color="auto" w:fill="auto"/>
            <w:tcMar>
              <w:left w:w="78" w:type="dxa"/>
            </w:tcMar>
          </w:tcPr>
          <w:p w14:paraId="20DC0E20" w14:textId="77777777" w:rsidR="00DA5D86" w:rsidRDefault="0099524D">
            <w:pPr>
              <w:spacing w:after="0" w:line="240" w:lineRule="auto"/>
              <w:rPr>
                <w:sz w:val="20"/>
                <w:szCs w:val="20"/>
                <w:lang w:val="en-US"/>
              </w:rPr>
            </w:pPr>
            <w:r>
              <w:rPr>
                <w:sz w:val="20"/>
                <w:szCs w:val="20"/>
                <w:lang w:val="en-US"/>
              </w:rPr>
              <w:t>Lower limit</w:t>
            </w:r>
          </w:p>
        </w:tc>
        <w:tc>
          <w:tcPr>
            <w:tcW w:w="3340" w:type="dxa"/>
            <w:shd w:val="clear" w:color="auto" w:fill="auto"/>
            <w:tcMar>
              <w:left w:w="78" w:type="dxa"/>
            </w:tcMar>
          </w:tcPr>
          <w:p w14:paraId="3516A85C" w14:textId="77777777" w:rsidR="00DA5D86" w:rsidRDefault="0099524D">
            <w:pPr>
              <w:spacing w:after="0" w:line="240" w:lineRule="auto"/>
              <w:rPr>
                <w:i/>
                <w:sz w:val="19"/>
                <w:szCs w:val="19"/>
                <w:lang w:val="en-US"/>
              </w:rPr>
            </w:pPr>
            <w:r>
              <w:rPr>
                <w:i/>
                <w:sz w:val="19"/>
                <w:szCs w:val="19"/>
                <w:lang w:val="en-US"/>
              </w:rPr>
              <w:t>LOWER_LIMIT_BIOMASS_FRACTION</w:t>
            </w:r>
          </w:p>
        </w:tc>
        <w:tc>
          <w:tcPr>
            <w:tcW w:w="1646" w:type="dxa"/>
            <w:shd w:val="clear" w:color="auto" w:fill="auto"/>
            <w:tcMar>
              <w:left w:w="78" w:type="dxa"/>
            </w:tcMar>
          </w:tcPr>
          <w:p w14:paraId="4145A262" w14:textId="77777777" w:rsidR="00DA5D86" w:rsidRDefault="0099524D">
            <w:pPr>
              <w:spacing w:after="0" w:line="240" w:lineRule="auto"/>
              <w:rPr>
                <w:sz w:val="20"/>
                <w:szCs w:val="20"/>
                <w:lang w:val="en-US"/>
              </w:rPr>
            </w:pPr>
            <w:r>
              <w:rPr>
                <w:sz w:val="20"/>
                <w:szCs w:val="20"/>
                <w:lang w:val="en-US"/>
              </w:rPr>
              <w:t xml:space="preserve">0.05 [% of </w:t>
            </w:r>
            <w:r>
              <w:rPr>
                <w:i/>
                <w:sz w:val="20"/>
                <w:szCs w:val="20"/>
                <w:lang w:val="en-US"/>
              </w:rPr>
              <w:t>biomass</w:t>
            </w:r>
            <w:r>
              <w:rPr>
                <w:sz w:val="20"/>
                <w:szCs w:val="20"/>
                <w:lang w:val="en-US"/>
              </w:rPr>
              <w:t>]</w:t>
            </w:r>
          </w:p>
        </w:tc>
        <w:tc>
          <w:tcPr>
            <w:tcW w:w="3163" w:type="dxa"/>
            <w:shd w:val="clear" w:color="auto" w:fill="auto"/>
            <w:tcMar>
              <w:left w:w="78" w:type="dxa"/>
            </w:tcMar>
          </w:tcPr>
          <w:p w14:paraId="27735A57" w14:textId="77777777" w:rsidR="00DA5D86" w:rsidRPr="00197A7E" w:rsidRDefault="0099524D">
            <w:pPr>
              <w:spacing w:after="0" w:line="240" w:lineRule="auto"/>
            </w:pPr>
            <w:r>
              <w:rPr>
                <w:sz w:val="20"/>
                <w:szCs w:val="20"/>
                <w:lang w:val="en-US"/>
              </w:rPr>
              <w:t>Following the approximate composition of a fish’s biomass</w:t>
            </w:r>
            <w:r>
              <w:rPr>
                <w:lang w:val="en-US"/>
              </w:rPr>
              <w:t xml:space="preserve"> </w:t>
            </w:r>
            <w:r>
              <w:rPr>
                <w:sz w:val="20"/>
                <w:szCs w:val="20"/>
                <w:lang w:val="en-US"/>
              </w:rPr>
              <w:t xml:space="preserve"> </w:t>
            </w:r>
            <w:r>
              <w:fldChar w:fldCharType="begin" w:fldLock="1"/>
            </w:r>
            <w:r w:rsidRPr="00197A7E">
              <w:instrText>ADDIN CSL_CITATION { "citationItems" : [ { "id" : "ITEM-1",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"ITEM-1", "issued" : { "date-parts" : [ [ "1999" ] ] }, "page" : "288-294", "title" : "The nutritional importance to local communities of fish caught off the coast of Qatar", "type" : "article-journal", "volume" : "99" }, "uris" : [ "http://www.mendeley.com/documents/?uuid=39202c18-162b-4ac5-bb78-fcada5489b97" ] } ], "mendeley" : { "formattedCitation" : "(Al-Jedah et al., 1999)", "plainTextFormattedCitation" : "(Al-Jedah et al., 1999)", "previouslyFormattedCitation" : "(Al-Jedah et al., 1999)" }, "properties" : { "noteIndex" : 0 }, "schema" : "https://github.com/citation-style-language/schema/raw/master/csl-citation.json" }</w:instrText>
            </w:r>
            <w:r>
              <w:fldChar w:fldCharType="separate"/>
            </w:r>
            <w:bookmarkStart w:id="295" w:name="__Fieldmark__1322_807502902"/>
            <w:bookmarkStart w:id="296" w:name="__Fieldmark__1313_3085505453"/>
            <w:r>
              <w:rPr>
                <w:noProof/>
                <w:sz w:val="20"/>
                <w:szCs w:val="20"/>
                <w:lang w:val="en-US"/>
              </w:rPr>
              <w:t>(</w:t>
            </w:r>
            <w:bookmarkStart w:id="297" w:name="__Fieldmark__1314_746528969"/>
            <w:r>
              <w:rPr>
                <w:noProof/>
                <w:sz w:val="20"/>
                <w:szCs w:val="20"/>
                <w:lang w:val="en-US"/>
              </w:rPr>
              <w:t>A</w:t>
            </w:r>
            <w:bookmarkStart w:id="298" w:name="__Fieldmark__1386_2083819471"/>
            <w:r>
              <w:rPr>
                <w:noProof/>
                <w:sz w:val="20"/>
                <w:szCs w:val="20"/>
                <w:lang w:val="en-US"/>
              </w:rPr>
              <w:t>l-Jedah et al., 1999)</w:t>
            </w:r>
            <w:bookmarkEnd w:id="295"/>
            <w:bookmarkEnd w:id="296"/>
            <w:bookmarkEnd w:id="297"/>
            <w:bookmarkEnd w:id="298"/>
            <w:r>
              <w:fldChar w:fldCharType="end"/>
            </w:r>
          </w:p>
        </w:tc>
      </w:tr>
      <w:tr w:rsidR="00DA5D86" w:rsidRPr="00197A7E" w14:paraId="687A0FDE" w14:textId="77777777" w:rsidTr="00197A7E">
        <w:trPr>
          <w:trHeight w:val="411"/>
        </w:trPr>
        <w:tc>
          <w:tcPr>
            <w:tcW w:w="1602" w:type="dxa"/>
            <w:shd w:val="clear" w:color="auto" w:fill="auto"/>
            <w:tcMar>
              <w:left w:w="78" w:type="dxa"/>
            </w:tcMar>
          </w:tcPr>
          <w:p w14:paraId="0FBA5BF3" w14:textId="77777777" w:rsidR="00DA5D86" w:rsidRDefault="0099524D">
            <w:pPr>
              <w:spacing w:after="0" w:line="240" w:lineRule="auto"/>
              <w:rPr>
                <w:sz w:val="20"/>
                <w:szCs w:val="20"/>
                <w:lang w:val="en-US"/>
              </w:rPr>
            </w:pPr>
            <w:r>
              <w:rPr>
                <w:sz w:val="20"/>
                <w:szCs w:val="20"/>
                <w:lang w:val="en-US"/>
              </w:rPr>
              <w:t>Growth fraction</w:t>
            </w:r>
          </w:p>
        </w:tc>
        <w:tc>
          <w:tcPr>
            <w:tcW w:w="3340" w:type="dxa"/>
            <w:shd w:val="clear" w:color="auto" w:fill="auto"/>
            <w:tcMar>
              <w:left w:w="78" w:type="dxa"/>
            </w:tcMar>
          </w:tcPr>
          <w:p w14:paraId="7B662F39" w14:textId="77777777" w:rsidR="00DA5D86" w:rsidRDefault="0099524D">
            <w:pPr>
              <w:spacing w:after="0" w:line="240" w:lineRule="auto"/>
              <w:rPr>
                <w:i/>
                <w:sz w:val="19"/>
                <w:szCs w:val="19"/>
                <w:lang w:val="en-US"/>
              </w:rPr>
            </w:pPr>
            <w:r>
              <w:rPr>
                <w:i/>
                <w:sz w:val="19"/>
                <w:szCs w:val="19"/>
                <w:lang w:val="en-US"/>
              </w:rPr>
              <w:t>GROWTH_FRACTION_FAT</w:t>
            </w:r>
          </w:p>
        </w:tc>
        <w:tc>
          <w:tcPr>
            <w:tcW w:w="1646" w:type="dxa"/>
            <w:shd w:val="clear" w:color="auto" w:fill="auto"/>
            <w:tcMar>
              <w:left w:w="78" w:type="dxa"/>
            </w:tcMar>
          </w:tcPr>
          <w:p w14:paraId="1A2E9585" w14:textId="77777777" w:rsidR="00DA5D86" w:rsidRDefault="0099524D">
            <w:pPr>
              <w:spacing w:after="0" w:line="240" w:lineRule="auto"/>
              <w:rPr>
                <w:rFonts w:eastAsia="Times New Roman" w:cs="Arial"/>
                <w:sz w:val="20"/>
                <w:szCs w:val="20"/>
                <w:lang w:val="en-US" w:eastAsia="de-DE"/>
              </w:rPr>
            </w:pPr>
            <w:r>
              <w:rPr>
                <w:rFonts w:eastAsia="Times New Roman" w:cs="Arial"/>
                <w:sz w:val="20"/>
                <w:szCs w:val="20"/>
                <w:lang w:val="en-US" w:eastAsia="de-DE"/>
              </w:rPr>
              <w:t xml:space="preserve">0.05 </w:t>
            </w:r>
          </w:p>
          <w:p w14:paraId="082AD3E1" w14:textId="77777777" w:rsidR="00DA5D86" w:rsidRDefault="0099524D">
            <w:pPr>
              <w:spacing w:after="0" w:line="240" w:lineRule="auto"/>
              <w:rPr>
                <w:rFonts w:eastAsia="Times New Roman" w:cs="Arial"/>
                <w:sz w:val="20"/>
                <w:szCs w:val="20"/>
                <w:lang w:val="en-US" w:eastAsia="de-DE"/>
              </w:rPr>
            </w:pPr>
            <w:r>
              <w:rPr>
                <w:rFonts w:eastAsia="Times New Roman" w:cs="Arial"/>
                <w:sz w:val="20"/>
                <w:szCs w:val="20"/>
                <w:lang w:val="en-US" w:eastAsia="de-DE"/>
              </w:rPr>
              <w:t>(</w:t>
            </w:r>
            <w:proofErr w:type="gramStart"/>
            <w:r>
              <w:rPr>
                <w:rFonts w:eastAsia="Times New Roman" w:cs="Arial"/>
                <w:sz w:val="20"/>
                <w:szCs w:val="20"/>
                <w:lang w:val="en-US" w:eastAsia="de-DE"/>
              </w:rPr>
              <w:t>0.035)*</w:t>
            </w:r>
            <w:proofErr w:type="gramEnd"/>
          </w:p>
          <w:p w14:paraId="6E0F19EE" w14:textId="77777777" w:rsidR="00DA5D86" w:rsidRDefault="0099524D">
            <w:pPr>
              <w:spacing w:after="0" w:line="240" w:lineRule="auto"/>
              <w:rPr>
                <w:rFonts w:eastAsia="Times New Roman" w:cs="Arial"/>
                <w:sz w:val="20"/>
                <w:szCs w:val="20"/>
                <w:lang w:val="en-US" w:eastAsia="de-DE"/>
              </w:rPr>
            </w:pPr>
            <w:r>
              <w:rPr>
                <w:rFonts w:eastAsia="Times New Roman" w:cs="Arial"/>
                <w:sz w:val="20"/>
                <w:szCs w:val="20"/>
                <w:lang w:val="en-US" w:eastAsia="de-DE"/>
              </w:rPr>
              <w:t xml:space="preserve">[% of </w:t>
            </w:r>
            <w:r>
              <w:rPr>
                <w:rFonts w:eastAsia="Times New Roman" w:cs="Arial"/>
                <w:i/>
                <w:sz w:val="20"/>
                <w:szCs w:val="20"/>
                <w:lang w:val="en-US" w:eastAsia="de-DE"/>
              </w:rPr>
              <w:t>biomass</w:t>
            </w:r>
            <w:r>
              <w:rPr>
                <w:rFonts w:eastAsia="Times New Roman" w:cs="Arial"/>
                <w:sz w:val="20"/>
                <w:szCs w:val="20"/>
                <w:lang w:val="en-US" w:eastAsia="de-DE"/>
              </w:rPr>
              <w:t>]</w:t>
            </w:r>
          </w:p>
        </w:tc>
        <w:tc>
          <w:tcPr>
            <w:tcW w:w="3163" w:type="dxa"/>
            <w:shd w:val="clear" w:color="auto" w:fill="auto"/>
            <w:tcMar>
              <w:left w:w="78" w:type="dxa"/>
            </w:tcMar>
          </w:tcPr>
          <w:p w14:paraId="5462AC55" w14:textId="77777777" w:rsidR="00DA5D86" w:rsidRPr="00197A7E" w:rsidRDefault="0099524D">
            <w:pPr>
              <w:spacing w:after="0" w:line="240" w:lineRule="auto"/>
            </w:pPr>
            <w:r>
              <w:rPr>
                <w:rFonts w:eastAsia="Times New Roman" w:cs="Arial"/>
                <w:sz w:val="20"/>
                <w:szCs w:val="20"/>
                <w:lang w:val="en-US" w:eastAsia="de-DE"/>
              </w:rPr>
              <w:t xml:space="preserve">Fraction of surplus energy that flows to the fat compartment (magnitude following </w:t>
            </w:r>
            <w:r>
              <w:fldChar w:fldCharType="begin" w:fldLock="1"/>
            </w:r>
            <w:r w:rsidRPr="00197A7E">
              <w:instrText>ADDIN CSL_CITATION { "citationItems" : [ { "id" : "ITEM-1",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"ITEM-1", "issued" : { "date-parts" : [ [ "1999" ] ] }, "page" : "288-294", "title" : "The nutritional importance to local communities of fish caught off the coast of Qatar", "type" : "article-journal", "volume" : "99" }, "uris" : [ "http://www.mendeley.com/documents/?uuid=39202c18-162b-4ac5-bb78-fcada5489b97" ] } ], "mendeley" : { "formattedCitation" : "(Al-Jedah et al., 1999)", "plainTextFormattedCitation" : "(Al-Jedah et al., 1999)", "previouslyFormattedCitation" : "(Al-Jedah et al., 1999)" }, "properties" : { "noteIndex" : 0 }, "schema" : "https://github.com/citation-style-language/schema/raw/master/csl-citation.json" }</w:instrText>
            </w:r>
            <w:r>
              <w:fldChar w:fldCharType="separate"/>
            </w:r>
            <w:bookmarkStart w:id="299" w:name="__Fieldmark__1341_807502902"/>
            <w:bookmarkStart w:id="300" w:name="__Fieldmark__1329_3085505453"/>
            <w:r>
              <w:rPr>
                <w:rFonts w:eastAsia="Times New Roman" w:cs="Arial"/>
                <w:noProof/>
                <w:sz w:val="20"/>
                <w:szCs w:val="20"/>
                <w:lang w:val="en-US" w:eastAsia="de-DE"/>
              </w:rPr>
              <w:t>(</w:t>
            </w:r>
            <w:bookmarkStart w:id="301" w:name="__Fieldmark__1330_746528969"/>
            <w:r>
              <w:rPr>
                <w:rFonts w:eastAsia="Times New Roman" w:cs="Arial"/>
                <w:noProof/>
                <w:sz w:val="20"/>
                <w:szCs w:val="20"/>
                <w:lang w:val="en-US" w:eastAsia="de-DE"/>
              </w:rPr>
              <w:t>A</w:t>
            </w:r>
            <w:bookmarkStart w:id="302" w:name="__Fieldmark__1399_2083819471"/>
            <w:r>
              <w:rPr>
                <w:rFonts w:eastAsia="Times New Roman" w:cs="Arial"/>
                <w:noProof/>
                <w:sz w:val="20"/>
                <w:szCs w:val="20"/>
                <w:lang w:val="en-US" w:eastAsia="de-DE"/>
              </w:rPr>
              <w:t>l</w:t>
            </w:r>
            <w:bookmarkStart w:id="303" w:name="__Fieldmark__3528_353340726"/>
            <w:r>
              <w:rPr>
                <w:rFonts w:eastAsia="Times New Roman" w:cs="Arial"/>
                <w:noProof/>
                <w:sz w:val="20"/>
                <w:szCs w:val="20"/>
                <w:lang w:val="en-US" w:eastAsia="de-DE"/>
              </w:rPr>
              <w:t>-</w:t>
            </w:r>
            <w:bookmarkStart w:id="304" w:name="__Fieldmark__1125_133029496"/>
            <w:r>
              <w:rPr>
                <w:rFonts w:eastAsia="Times New Roman" w:cs="Arial"/>
                <w:noProof/>
                <w:sz w:val="20"/>
                <w:szCs w:val="20"/>
                <w:lang w:val="en-US" w:eastAsia="de-DE"/>
              </w:rPr>
              <w:t>J</w:t>
            </w:r>
            <w:bookmarkStart w:id="305" w:name="__Fieldmark__996_316155023"/>
            <w:r>
              <w:rPr>
                <w:rFonts w:eastAsia="Times New Roman" w:cs="Arial"/>
                <w:noProof/>
                <w:sz w:val="20"/>
                <w:szCs w:val="20"/>
                <w:lang w:val="en-US" w:eastAsia="de-DE"/>
              </w:rPr>
              <w:t>e</w:t>
            </w:r>
            <w:bookmarkStart w:id="306" w:name="__Fieldmark__1769_1929277862"/>
            <w:r>
              <w:rPr>
                <w:rFonts w:eastAsia="Times New Roman" w:cs="Arial"/>
                <w:noProof/>
                <w:sz w:val="20"/>
                <w:szCs w:val="20"/>
                <w:lang w:val="en-US" w:eastAsia="de-DE"/>
              </w:rPr>
              <w:t>dah et al., 1999)</w:t>
            </w:r>
            <w:r>
              <w:fldChar w:fldCharType="end"/>
            </w:r>
            <w:bookmarkEnd w:id="299"/>
            <w:bookmarkEnd w:id="300"/>
            <w:bookmarkEnd w:id="301"/>
            <w:bookmarkEnd w:id="302"/>
            <w:bookmarkEnd w:id="303"/>
            <w:bookmarkEnd w:id="304"/>
            <w:bookmarkEnd w:id="305"/>
            <w:bookmarkEnd w:id="306"/>
            <w:r>
              <w:rPr>
                <w:rFonts w:eastAsia="Times New Roman" w:cs="Arial"/>
                <w:sz w:val="20"/>
                <w:szCs w:val="20"/>
                <w:lang w:val="en-US" w:eastAsia="de-DE"/>
              </w:rPr>
              <w:t>) *for reproductive, female individuals</w:t>
            </w:r>
          </w:p>
        </w:tc>
      </w:tr>
      <w:tr w:rsidR="00DA5D86" w:rsidRPr="00197A7E" w14:paraId="2377D659" w14:textId="77777777" w:rsidTr="00197A7E">
        <w:trPr>
          <w:trHeight w:val="411"/>
        </w:trPr>
        <w:tc>
          <w:tcPr>
            <w:tcW w:w="1602" w:type="dxa"/>
            <w:shd w:val="clear" w:color="auto" w:fill="auto"/>
            <w:tcMar>
              <w:left w:w="78" w:type="dxa"/>
            </w:tcMar>
          </w:tcPr>
          <w:p w14:paraId="2DBFB36E" w14:textId="77777777" w:rsidR="00DA5D86" w:rsidRDefault="0099524D">
            <w:pPr>
              <w:spacing w:after="0" w:line="240" w:lineRule="auto"/>
              <w:rPr>
                <w:sz w:val="20"/>
                <w:szCs w:val="20"/>
                <w:lang w:val="en-US"/>
              </w:rPr>
            </w:pPr>
            <w:r>
              <w:rPr>
                <w:sz w:val="20"/>
                <w:szCs w:val="20"/>
                <w:lang w:val="en-US"/>
              </w:rPr>
              <w:t xml:space="preserve">Loss factor </w:t>
            </w:r>
          </w:p>
          <w:p w14:paraId="2E535F80" w14:textId="77777777" w:rsidR="00DA5D86" w:rsidRDefault="0099524D">
            <w:pPr>
              <w:spacing w:after="0" w:line="240" w:lineRule="auto"/>
              <w:rPr>
                <w:sz w:val="20"/>
                <w:szCs w:val="20"/>
                <w:lang w:val="en-US"/>
              </w:rPr>
            </w:pPr>
            <w:r>
              <w:rPr>
                <w:sz w:val="20"/>
                <w:szCs w:val="20"/>
                <w:lang w:val="en-US"/>
              </w:rPr>
              <w:t>(re-metabolizing energy)</w:t>
            </w:r>
          </w:p>
        </w:tc>
        <w:tc>
          <w:tcPr>
            <w:tcW w:w="3340" w:type="dxa"/>
            <w:shd w:val="clear" w:color="auto" w:fill="auto"/>
            <w:tcMar>
              <w:left w:w="78" w:type="dxa"/>
            </w:tcMar>
          </w:tcPr>
          <w:p w14:paraId="4F83717D" w14:textId="77777777" w:rsidR="00DA5D86" w:rsidRDefault="0099524D">
            <w:pPr>
              <w:spacing w:after="0" w:line="240" w:lineRule="auto"/>
              <w:rPr>
                <w:i/>
                <w:sz w:val="19"/>
                <w:szCs w:val="19"/>
                <w:lang w:val="en-US"/>
              </w:rPr>
            </w:pPr>
            <w:r>
              <w:rPr>
                <w:i/>
                <w:sz w:val="19"/>
                <w:szCs w:val="19"/>
                <w:lang w:val="en-US"/>
              </w:rPr>
              <w:t>LOSS_FACTOR</w:t>
            </w:r>
          </w:p>
        </w:tc>
        <w:tc>
          <w:tcPr>
            <w:tcW w:w="1646" w:type="dxa"/>
            <w:shd w:val="clear" w:color="auto" w:fill="auto"/>
            <w:tcMar>
              <w:left w:w="78" w:type="dxa"/>
            </w:tcMar>
          </w:tcPr>
          <w:p w14:paraId="00A5A6E6" w14:textId="77777777" w:rsidR="00DA5D86" w:rsidRDefault="0099524D">
            <w:pPr>
              <w:spacing w:after="0" w:line="240" w:lineRule="auto"/>
              <w:rPr>
                <w:sz w:val="20"/>
                <w:szCs w:val="20"/>
                <w:lang w:val="en-US"/>
              </w:rPr>
            </w:pPr>
            <w:r>
              <w:rPr>
                <w:sz w:val="20"/>
                <w:szCs w:val="20"/>
                <w:lang w:val="en-US"/>
              </w:rPr>
              <w:t>0.87 [%]</w:t>
            </w:r>
          </w:p>
        </w:tc>
        <w:tc>
          <w:tcPr>
            <w:tcW w:w="3163" w:type="dxa"/>
            <w:shd w:val="clear" w:color="auto" w:fill="auto"/>
            <w:tcMar>
              <w:left w:w="78" w:type="dxa"/>
            </w:tcMar>
          </w:tcPr>
          <w:p w14:paraId="6E007AE7" w14:textId="77777777" w:rsidR="00DA5D86" w:rsidRPr="00197A7E" w:rsidRDefault="0099524D">
            <w:pPr>
              <w:spacing w:after="0" w:line="240" w:lineRule="auto"/>
            </w:pPr>
            <w:r>
              <w:rPr>
                <w:rFonts w:eastAsia="Times New Roman" w:cs="Arial"/>
                <w:color w:val="000000" w:themeColor="text1"/>
                <w:sz w:val="20"/>
                <w:szCs w:val="20"/>
                <w:lang w:val="en-US" w:eastAsia="de-DE"/>
              </w:rPr>
              <w:t xml:space="preserve">Loss factor for exchanging energy with the fat storage (following </w:t>
            </w:r>
            <w:r>
              <w:fldChar w:fldCharType="begin" w:fldLock="1"/>
            </w:r>
            <w:r w:rsidRPr="00197A7E">
              <w:instrText>ADDIN CSL_CITATION { "citationItems" : [ { "id" : "ITEM-1", "itemData" : { "abstract" : "Brett JR, Grooves TDD (1979). Physiology Energetics. In Hoar WS, Randall DJ, Brett JR (eds) Fish Physiology, Academic Press, NY 8: 279-352", "author" : [ { "dropping-particle" : "", "family" : "Brett", "given" : "J R", "non-dropping-particle" : "", "parse-names" : false, "suffix" : "" }, { "dropping-particle" : "", "family" : "Grooves", "given" : "T D D", "non-dropping-particle" : "", "parse-names" : false, "suffix" : "" } ], "container-title" : "Fish Physiology", "editor" : [ { "dropping-particle" : "", "family" : "Hoar", "given" : "WS", "non-dropping-particle" : "", "parse-names" : false, "suffix" : "" }, { "dropping-particle" : "", "family" : "Randall", "given" : "DJ", "non-dropping-particle" : "", "parse-names" : false, "suffix" : "" }, { "dropping-particle" : "", "family" : "Brett", "given" : "JR", "non-dropping-particle" : "", "parse-names" : false, "suffix" : "" } ], "id" : "ITEM-1", "issued" : { "date-parts" : [ [ "1979" ] ] }, "page" : "279-352", "publisher" : "Academic Press", "publisher-place" : "New York", "title" : "Physiology Energetics", "type" : "chapter" }, "uris" : [ "http://www.mendeley.com/documents/?uuid=6463cc6c-7558-4b11-9ac4-a59e2086c61a", "http://www.mendeley.com/documents/?uuid=e10c7df9-a6f9-441f-9e17-c0d1e1f83aba" ] } ], "mendeley" : { "formattedCitation" : "(Brett and Grooves, 1979)", "plainTextFormattedCitation" : "(Brett and Grooves, 1979)", "previouslyFormattedCitation" : "(Brett and Grooves, 1979)" }, "properties" : { "noteIndex" : 0 }, "schema" : "https://github.com/citation-style-language/schema/raw/master/csl-citation.json" }</w:instrText>
            </w:r>
            <w:r>
              <w:fldChar w:fldCharType="separate"/>
            </w:r>
            <w:bookmarkStart w:id="307" w:name="__Fieldmark__1374_807502902"/>
            <w:bookmarkStart w:id="308" w:name="__Fieldmark__1358_3085505453"/>
            <w:r>
              <w:rPr>
                <w:rFonts w:eastAsia="Times New Roman" w:cs="Arial"/>
                <w:noProof/>
                <w:color w:val="000000" w:themeColor="text1"/>
                <w:sz w:val="20"/>
                <w:szCs w:val="20"/>
                <w:lang w:val="en-US" w:eastAsia="de-DE"/>
              </w:rPr>
              <w:t>(</w:t>
            </w:r>
            <w:bookmarkStart w:id="309" w:name="__Fieldmark__1359_746528969"/>
            <w:r>
              <w:rPr>
                <w:rFonts w:eastAsia="Times New Roman" w:cs="Arial"/>
                <w:noProof/>
                <w:color w:val="000000" w:themeColor="text1"/>
                <w:sz w:val="20"/>
                <w:szCs w:val="20"/>
                <w:lang w:val="en-US" w:eastAsia="de-DE"/>
              </w:rPr>
              <w:t>B</w:t>
            </w:r>
            <w:bookmarkStart w:id="310" w:name="__Fieldmark__1424_2083819471"/>
            <w:r>
              <w:rPr>
                <w:rFonts w:eastAsia="Times New Roman" w:cs="Arial"/>
                <w:noProof/>
                <w:color w:val="000000" w:themeColor="text1"/>
                <w:sz w:val="20"/>
                <w:szCs w:val="20"/>
                <w:lang w:val="en-US" w:eastAsia="de-DE"/>
              </w:rPr>
              <w:t>r</w:t>
            </w:r>
            <w:bookmarkStart w:id="311" w:name="__Fieldmark__3549_353340726"/>
            <w:r>
              <w:rPr>
                <w:rFonts w:eastAsia="Times New Roman" w:cs="Arial"/>
                <w:noProof/>
                <w:color w:val="000000" w:themeColor="text1"/>
                <w:sz w:val="20"/>
                <w:szCs w:val="20"/>
                <w:lang w:val="en-US" w:eastAsia="de-DE"/>
              </w:rPr>
              <w:t>e</w:t>
            </w:r>
            <w:bookmarkStart w:id="312" w:name="__Fieldmark__1142_133029496"/>
            <w:r>
              <w:rPr>
                <w:rFonts w:eastAsia="Times New Roman" w:cs="Arial"/>
                <w:noProof/>
                <w:color w:val="000000" w:themeColor="text1"/>
                <w:sz w:val="20"/>
                <w:szCs w:val="20"/>
                <w:lang w:val="en-US" w:eastAsia="de-DE"/>
              </w:rPr>
              <w:t>t</w:t>
            </w:r>
            <w:bookmarkStart w:id="313" w:name="__Fieldmark__1009_316155023"/>
            <w:r>
              <w:rPr>
                <w:rFonts w:eastAsia="Times New Roman" w:cs="Arial"/>
                <w:noProof/>
                <w:color w:val="000000" w:themeColor="text1"/>
                <w:sz w:val="20"/>
                <w:szCs w:val="20"/>
                <w:lang w:val="en-US" w:eastAsia="de-DE"/>
              </w:rPr>
              <w:t>t</w:t>
            </w:r>
            <w:bookmarkStart w:id="314" w:name="__Fieldmark__1784_1929277862"/>
            <w:r>
              <w:rPr>
                <w:rFonts w:eastAsia="Times New Roman" w:cs="Arial"/>
                <w:noProof/>
                <w:color w:val="000000" w:themeColor="text1"/>
                <w:sz w:val="20"/>
                <w:szCs w:val="20"/>
                <w:lang w:val="en-US" w:eastAsia="de-DE"/>
              </w:rPr>
              <w:t xml:space="preserve"> and Grooves, 1979)</w:t>
            </w:r>
            <w:r>
              <w:fldChar w:fldCharType="end"/>
            </w:r>
            <w:bookmarkEnd w:id="307"/>
            <w:bookmarkEnd w:id="308"/>
            <w:bookmarkEnd w:id="309"/>
            <w:bookmarkEnd w:id="310"/>
            <w:bookmarkEnd w:id="311"/>
            <w:bookmarkEnd w:id="312"/>
            <w:bookmarkEnd w:id="313"/>
            <w:bookmarkEnd w:id="314"/>
            <w:r>
              <w:rPr>
                <w:rFonts w:eastAsia="Times New Roman" w:cs="Arial"/>
                <w:color w:val="000000" w:themeColor="text1"/>
                <w:sz w:val="20"/>
                <w:szCs w:val="20"/>
                <w:lang w:val="en-US" w:eastAsia="de-DE"/>
              </w:rPr>
              <w:t>)</w:t>
            </w:r>
          </w:p>
        </w:tc>
      </w:tr>
      <w:tr w:rsidR="00DA5D86" w:rsidRPr="00197A7E" w14:paraId="7BCBB860" w14:textId="77777777" w:rsidTr="00197A7E">
        <w:trPr>
          <w:trHeight w:val="411"/>
        </w:trPr>
        <w:tc>
          <w:tcPr>
            <w:tcW w:w="1602" w:type="dxa"/>
            <w:shd w:val="clear" w:color="auto" w:fill="auto"/>
            <w:tcMar>
              <w:left w:w="78" w:type="dxa"/>
            </w:tcMar>
          </w:tcPr>
          <w:p w14:paraId="4766DF09" w14:textId="77777777" w:rsidR="00DA5D86" w:rsidRDefault="0099524D">
            <w:pPr>
              <w:spacing w:after="0" w:line="240" w:lineRule="auto"/>
              <w:rPr>
                <w:sz w:val="20"/>
                <w:szCs w:val="20"/>
                <w:lang w:val="en-US"/>
              </w:rPr>
            </w:pPr>
            <w:r>
              <w:rPr>
                <w:sz w:val="20"/>
                <w:szCs w:val="20"/>
                <w:lang w:val="en-US"/>
              </w:rPr>
              <w:t>Conversion factor</w:t>
            </w:r>
          </w:p>
          <w:p w14:paraId="508739C8" w14:textId="77777777" w:rsidR="00DA5D86" w:rsidRDefault="0099524D">
            <w:pPr>
              <w:spacing w:after="0" w:line="240" w:lineRule="auto"/>
              <w:rPr>
                <w:sz w:val="20"/>
                <w:szCs w:val="20"/>
                <w:lang w:val="en-US"/>
              </w:rPr>
            </w:pPr>
            <w:r>
              <w:rPr>
                <w:sz w:val="20"/>
                <w:szCs w:val="20"/>
                <w:lang w:val="en-US"/>
              </w:rPr>
              <w:t>(mass to energy)</w:t>
            </w:r>
          </w:p>
        </w:tc>
        <w:tc>
          <w:tcPr>
            <w:tcW w:w="3340" w:type="dxa"/>
            <w:shd w:val="clear" w:color="auto" w:fill="auto"/>
            <w:tcMar>
              <w:left w:w="78" w:type="dxa"/>
            </w:tcMar>
          </w:tcPr>
          <w:p w14:paraId="6EC07B81" w14:textId="77777777" w:rsidR="00DA5D86" w:rsidRDefault="0099524D">
            <w:pPr>
              <w:spacing w:after="0" w:line="240" w:lineRule="auto"/>
              <w:rPr>
                <w:i/>
                <w:sz w:val="19"/>
                <w:szCs w:val="19"/>
                <w:lang w:val="en-US"/>
              </w:rPr>
            </w:pPr>
            <w:r>
              <w:rPr>
                <w:i/>
                <w:sz w:val="19"/>
                <w:szCs w:val="19"/>
                <w:lang w:val="en-US"/>
              </w:rPr>
              <w:t>KJ_PER_GRAM_FAT</w:t>
            </w:r>
          </w:p>
        </w:tc>
        <w:tc>
          <w:tcPr>
            <w:tcW w:w="1646" w:type="dxa"/>
            <w:shd w:val="clear" w:color="auto" w:fill="auto"/>
            <w:tcMar>
              <w:left w:w="78" w:type="dxa"/>
            </w:tcMar>
          </w:tcPr>
          <w:p w14:paraId="694EF980" w14:textId="77777777" w:rsidR="00DA5D86" w:rsidRDefault="0099524D">
            <w:pPr>
              <w:spacing w:after="0" w:line="240" w:lineRule="auto"/>
              <w:rPr>
                <w:sz w:val="20"/>
                <w:szCs w:val="20"/>
                <w:lang w:val="en-US"/>
              </w:rPr>
            </w:pPr>
            <w:r>
              <w:rPr>
                <w:sz w:val="20"/>
                <w:szCs w:val="20"/>
                <w:lang w:val="en-US"/>
              </w:rPr>
              <w:t>36.3 [kJ g</w:t>
            </w:r>
            <w:r>
              <w:rPr>
                <w:sz w:val="20"/>
                <w:szCs w:val="20"/>
                <w:vertAlign w:val="superscript"/>
                <w:lang w:val="en-US"/>
              </w:rPr>
              <w:t>-1</w:t>
            </w:r>
            <w:r>
              <w:rPr>
                <w:sz w:val="20"/>
                <w:szCs w:val="20"/>
                <w:lang w:val="en-US"/>
              </w:rPr>
              <w:t>]</w:t>
            </w:r>
          </w:p>
        </w:tc>
        <w:tc>
          <w:tcPr>
            <w:tcW w:w="3163" w:type="dxa"/>
            <w:shd w:val="clear" w:color="auto" w:fill="auto"/>
            <w:tcMar>
              <w:left w:w="78" w:type="dxa"/>
            </w:tcMar>
          </w:tcPr>
          <w:p w14:paraId="15C6843C" w14:textId="77777777" w:rsidR="00DA5D86" w:rsidRPr="00197A7E" w:rsidRDefault="0099524D">
            <w:pPr>
              <w:spacing w:after="0" w:line="240" w:lineRule="auto"/>
            </w:pPr>
            <w:proofErr w:type="spellStart"/>
            <w:r>
              <w:rPr>
                <w:rFonts w:cs="Times New Roman"/>
                <w:color w:val="000000" w:themeColor="text1"/>
                <w:sz w:val="20"/>
                <w:szCs w:val="20"/>
                <w:lang w:val="en-US" w:eastAsia="de-DE"/>
              </w:rPr>
              <w:t>Metabolizable</w:t>
            </w:r>
            <w:proofErr w:type="spellEnd"/>
            <w:r>
              <w:rPr>
                <w:rFonts w:cs="Times New Roman"/>
                <w:color w:val="000000" w:themeColor="text1"/>
                <w:sz w:val="20"/>
                <w:szCs w:val="20"/>
                <w:lang w:val="en-US" w:eastAsia="de-DE"/>
              </w:rPr>
              <w:t xml:space="preserve"> energy (kJ) from 1 g fat ( followin</w:t>
            </w:r>
            <w:r>
              <w:rPr>
                <w:rFonts w:cs="Times New Roman"/>
                <w:sz w:val="20"/>
                <w:szCs w:val="20"/>
                <w:lang w:val="en-US" w:eastAsia="de-DE"/>
              </w:rPr>
              <w:t xml:space="preserve">g </w:t>
            </w:r>
            <w:r>
              <w:fldChar w:fldCharType="begin" w:fldLock="1"/>
            </w:r>
            <w:r w:rsidRPr="00197A7E">
              <w:instrText>ADDIN CSL_CITATION { "citationItems" : [ { "id" : "ITEM-1", "itemData" : { "author" : [ { "dropping-particle" : "", "family" : "Videler", "given" : "J. J.", "non-dropping-particle" : "", "parse-names" : false, "suffix" : "" } ], "id" : "ITEM-1", "issued" : { "date-parts" : [ [ "1993" ] ] }, "number-of-pages" : "260", "publisher" : "Chapman &amp; Hall", "publisher-place" : "London", "title" : "Fish Swimming", "type" : "book" }, "uris" : [ "http://www.mendeley.com/documents/?uuid=92c1499f-d93a-4056-9e66-b5ea14dbd21e", "http://www.mendeley.com/documents/?uuid=6af4c178-22b2-48fe-9455-747b5bdafe8b" ] }, { "id" : "ITEM-2", "itemData" : { "abstract" : "Brett JR, Grooves TDD (1979). Physiology Energetics. In Hoar WS, Randall DJ, Brett JR (eds) Fish Physiology, Academic Press, NY 8: 279-352", "author" : [ { "dropping-particle" : "", "family" : "Brett", "given" : "J R", "non-dropping-particle" : "", "parse-names" : false, "suffix" : "" }, { "dropping-particle" : "", "family" : "Grooves", "given" : "T D D", "non-dropping-particle" : "", "parse-names" : false, "suffix" : "" } ], "container-title" : "Fish Physiology", "editor" : [ { "dropping-particle" : "", "family" : "Hoar", "given" : "WS", "non-dropping-particle" : "", "parse-names" : false, "suffix" : "" }, { "dropping-particle" : "", "family" : "Randall", "given" : "DJ", "non-dropping-particle" : "", "parse-names" : false, "suffix" : "" }, { "dropping-particle" : "", "family" : "Brett", "given" : "JR", "non-dropping-particle" : "", "parse-names" : false, "suffix" : "" } ], "id" : "ITEM-2", "issued" : { "date-parts" : [ [ "1979" ] ] }, "page" : "279-352", "publisher" : "Academic Press", "publisher-place" : "New York", "title" : "Physiology Energetics", "type" : "chapter" }, "uris" : [ "http://www.mendeley.com/documents/?uuid=e10c7df9-a6f9-441f-9e17-c0d1e1f83aba", "http://www.mendeley.com/documents/?uuid=6463cc6c-7558-4b11-9ac4-a59e2086c61a" ] } ], "mendeley" : { "formattedCitation" : "(Brett and Grooves, 1979; Videler, 1993)", "plainTextFormattedCitation" : "(Brett and Grooves, 1979; Videler, 1993)", "previouslyFormattedCitation" : "(Brett and Grooves, 1979; Videler, 1993)" }, "properties" : { "noteIndex" : 0 }, "schema" : "https://github.com/citation-style-language/schema/raw/master/csl-citation.json" }</w:instrText>
            </w:r>
            <w:r>
              <w:fldChar w:fldCharType="separate"/>
            </w:r>
            <w:bookmarkStart w:id="315" w:name="__Fieldmark__1410_807502902"/>
            <w:bookmarkStart w:id="316" w:name="__Fieldmark__1390_3085505453"/>
            <w:r>
              <w:rPr>
                <w:rFonts w:cs="Times New Roman"/>
                <w:noProof/>
                <w:sz w:val="20"/>
                <w:szCs w:val="20"/>
                <w:lang w:val="en-US" w:eastAsia="de-DE"/>
              </w:rPr>
              <w:t>(</w:t>
            </w:r>
            <w:bookmarkStart w:id="317" w:name="__Fieldmark__1391_746528969"/>
            <w:r>
              <w:rPr>
                <w:rFonts w:cs="Times New Roman"/>
                <w:noProof/>
                <w:sz w:val="20"/>
                <w:szCs w:val="20"/>
                <w:lang w:val="en-US" w:eastAsia="de-DE"/>
              </w:rPr>
              <w:t>B</w:t>
            </w:r>
            <w:bookmarkStart w:id="318" w:name="__Fieldmark__1453_2083819471"/>
            <w:r>
              <w:rPr>
                <w:rFonts w:cs="Times New Roman"/>
                <w:noProof/>
                <w:sz w:val="20"/>
                <w:szCs w:val="20"/>
                <w:lang w:val="en-US" w:eastAsia="de-DE"/>
              </w:rPr>
              <w:t>r</w:t>
            </w:r>
            <w:bookmarkStart w:id="319" w:name="__Fieldmark__3573_353340726"/>
            <w:r>
              <w:rPr>
                <w:rFonts w:cs="Times New Roman"/>
                <w:noProof/>
                <w:sz w:val="20"/>
                <w:szCs w:val="20"/>
                <w:lang w:val="en-US" w:eastAsia="de-DE"/>
              </w:rPr>
              <w:t>e</w:t>
            </w:r>
            <w:bookmarkStart w:id="320" w:name="__Fieldmark__1162_133029496"/>
            <w:r>
              <w:rPr>
                <w:rFonts w:cs="Times New Roman"/>
                <w:noProof/>
                <w:sz w:val="20"/>
                <w:szCs w:val="20"/>
                <w:lang w:val="en-US" w:eastAsia="de-DE"/>
              </w:rPr>
              <w:t>t</w:t>
            </w:r>
            <w:bookmarkStart w:id="321" w:name="__Fieldmark__1025_316155023"/>
            <w:r>
              <w:rPr>
                <w:rFonts w:cs="Times New Roman"/>
                <w:noProof/>
                <w:sz w:val="20"/>
                <w:szCs w:val="20"/>
                <w:lang w:val="en-US" w:eastAsia="de-DE"/>
              </w:rPr>
              <w:t>t</w:t>
            </w:r>
            <w:bookmarkStart w:id="322" w:name="__Fieldmark__1802_1929277862"/>
            <w:r>
              <w:rPr>
                <w:rFonts w:cs="Times New Roman"/>
                <w:noProof/>
                <w:sz w:val="20"/>
                <w:szCs w:val="20"/>
                <w:lang w:val="en-US" w:eastAsia="de-DE"/>
              </w:rPr>
              <w:t xml:space="preserve"> and Grooves, 1979; Videler, 1993)</w:t>
            </w:r>
            <w:bookmarkEnd w:id="315"/>
            <w:bookmarkEnd w:id="316"/>
            <w:bookmarkEnd w:id="317"/>
            <w:bookmarkEnd w:id="318"/>
            <w:bookmarkEnd w:id="319"/>
            <w:bookmarkEnd w:id="320"/>
            <w:bookmarkEnd w:id="321"/>
            <w:bookmarkEnd w:id="322"/>
            <w:r>
              <w:fldChar w:fldCharType="end"/>
            </w:r>
          </w:p>
        </w:tc>
      </w:tr>
      <w:tr w:rsidR="00DA5D86" w14:paraId="671B7907" w14:textId="77777777" w:rsidTr="00197A7E">
        <w:trPr>
          <w:trHeight w:val="411"/>
        </w:trPr>
        <w:tc>
          <w:tcPr>
            <w:tcW w:w="9751" w:type="dxa"/>
            <w:gridSpan w:val="4"/>
            <w:shd w:val="clear" w:color="auto" w:fill="auto"/>
            <w:tcMar>
              <w:left w:w="78" w:type="dxa"/>
            </w:tcMar>
            <w:vAlign w:val="bottom"/>
          </w:tcPr>
          <w:p w14:paraId="516D3F1F" w14:textId="77777777" w:rsidR="00DA5D86" w:rsidRDefault="0099524D">
            <w:pPr>
              <w:spacing w:after="0" w:line="240" w:lineRule="auto"/>
              <w:rPr>
                <w:rFonts w:eastAsia="Times New Roman" w:cs="Arial"/>
                <w:sz w:val="20"/>
                <w:szCs w:val="20"/>
                <w:lang w:val="en-US" w:eastAsia="de-DE"/>
              </w:rPr>
            </w:pPr>
            <w:r>
              <w:rPr>
                <w:b/>
                <w:i/>
                <w:sz w:val="20"/>
                <w:szCs w:val="20"/>
                <w:lang w:val="en-US"/>
              </w:rPr>
              <w:t>Protein storage</w:t>
            </w:r>
          </w:p>
        </w:tc>
      </w:tr>
      <w:tr w:rsidR="00DA5D86" w14:paraId="3FA8D872" w14:textId="77777777" w:rsidTr="00197A7E">
        <w:trPr>
          <w:trHeight w:val="411"/>
        </w:trPr>
        <w:tc>
          <w:tcPr>
            <w:tcW w:w="1602" w:type="dxa"/>
            <w:shd w:val="clear" w:color="auto" w:fill="auto"/>
            <w:tcMar>
              <w:left w:w="78" w:type="dxa"/>
            </w:tcMar>
          </w:tcPr>
          <w:p w14:paraId="23FEE98C" w14:textId="77777777" w:rsidR="00DA5D86" w:rsidRDefault="0099524D">
            <w:pPr>
              <w:spacing w:after="0" w:line="240" w:lineRule="auto"/>
              <w:rPr>
                <w:sz w:val="20"/>
                <w:szCs w:val="20"/>
                <w:lang w:val="en-US"/>
              </w:rPr>
            </w:pPr>
            <w:r>
              <w:rPr>
                <w:sz w:val="20"/>
                <w:szCs w:val="20"/>
                <w:lang w:val="en-US"/>
              </w:rPr>
              <w:t>Upper limit</w:t>
            </w:r>
          </w:p>
        </w:tc>
        <w:tc>
          <w:tcPr>
            <w:tcW w:w="3340" w:type="dxa"/>
            <w:shd w:val="clear" w:color="auto" w:fill="auto"/>
            <w:tcMar>
              <w:left w:w="78" w:type="dxa"/>
            </w:tcMar>
          </w:tcPr>
          <w:p w14:paraId="055257D6" w14:textId="77777777" w:rsidR="00DA5D86" w:rsidRDefault="0099524D">
            <w:pPr>
              <w:spacing w:after="0" w:line="240" w:lineRule="auto"/>
              <w:rPr>
                <w:i/>
                <w:sz w:val="19"/>
                <w:szCs w:val="19"/>
                <w:lang w:val="en-US"/>
              </w:rPr>
            </w:pPr>
            <w:r>
              <w:rPr>
                <w:i/>
                <w:sz w:val="19"/>
                <w:szCs w:val="19"/>
                <w:lang w:val="en-US"/>
              </w:rPr>
              <w:t xml:space="preserve">UPPER_LIMIT_EXP_BIOMASS_FRACTION </w:t>
            </w:r>
          </w:p>
        </w:tc>
        <w:tc>
          <w:tcPr>
            <w:tcW w:w="1646" w:type="dxa"/>
            <w:shd w:val="clear" w:color="auto" w:fill="auto"/>
            <w:tcMar>
              <w:left w:w="78" w:type="dxa"/>
            </w:tcMar>
          </w:tcPr>
          <w:p w14:paraId="43005428" w14:textId="77777777" w:rsidR="00DA5D86" w:rsidRDefault="0099524D">
            <w:pPr>
              <w:spacing w:after="0" w:line="240" w:lineRule="auto"/>
              <w:rPr>
                <w:rFonts w:eastAsia="Times New Roman" w:cs="Arial"/>
                <w:b/>
                <w:sz w:val="20"/>
                <w:szCs w:val="20"/>
                <w:lang w:val="en-US" w:eastAsia="de-DE"/>
              </w:rPr>
            </w:pPr>
            <w:r>
              <w:rPr>
                <w:rFonts w:cs="Arial"/>
                <w:sz w:val="20"/>
                <w:szCs w:val="20"/>
                <w:lang w:val="en-US"/>
              </w:rPr>
              <w:t xml:space="preserve">1.2 [% of </w:t>
            </w:r>
            <w:proofErr w:type="spellStart"/>
            <w:r>
              <w:rPr>
                <w:rFonts w:cs="Arial"/>
                <w:i/>
                <w:sz w:val="20"/>
                <w:szCs w:val="20"/>
                <w:lang w:val="en-US"/>
              </w:rPr>
              <w:t>expectedBiomass</w:t>
            </w:r>
            <w:proofErr w:type="spellEnd"/>
            <w:r>
              <w:rPr>
                <w:rFonts w:cs="Arial"/>
                <w:sz w:val="20"/>
                <w:szCs w:val="20"/>
                <w:lang w:val="en-US"/>
              </w:rPr>
              <w:t>]</w:t>
            </w:r>
          </w:p>
        </w:tc>
        <w:tc>
          <w:tcPr>
            <w:tcW w:w="3163" w:type="dxa"/>
            <w:shd w:val="clear" w:color="auto" w:fill="auto"/>
            <w:tcMar>
              <w:left w:w="78" w:type="dxa"/>
            </w:tcMar>
          </w:tcPr>
          <w:p w14:paraId="7EA94AD5" w14:textId="77777777" w:rsidR="00DA5D86" w:rsidRDefault="0099524D">
            <w:pPr>
              <w:spacing w:after="0" w:line="240" w:lineRule="auto"/>
              <w:rPr>
                <w:rFonts w:eastAsia="Times New Roman" w:cs="Arial"/>
                <w:sz w:val="20"/>
                <w:szCs w:val="20"/>
                <w:lang w:val="en-US" w:eastAsia="de-DE"/>
              </w:rPr>
            </w:pPr>
            <w:r>
              <w:rPr>
                <w:rFonts w:eastAsia="Times New Roman" w:cs="Arial"/>
                <w:sz w:val="20"/>
                <w:szCs w:val="20"/>
                <w:lang w:val="en-US" w:eastAsia="de-DE"/>
              </w:rPr>
              <w:t>1.2 * expected biomass</w:t>
            </w:r>
            <w:r>
              <w:rPr>
                <w:rFonts w:eastAsia="Times New Roman" w:cs="Arial"/>
                <w:sz w:val="20"/>
                <w:szCs w:val="20"/>
                <w:vertAlign w:val="superscript"/>
                <w:lang w:val="en-US" w:eastAsia="de-DE"/>
              </w:rPr>
              <w:t>1</w:t>
            </w:r>
            <w:r>
              <w:rPr>
                <w:rFonts w:eastAsia="Times New Roman" w:cs="Arial"/>
                <w:sz w:val="20"/>
                <w:szCs w:val="20"/>
                <w:lang w:val="en-US" w:eastAsia="de-DE"/>
              </w:rPr>
              <w:t xml:space="preserve"> </w:t>
            </w:r>
          </w:p>
        </w:tc>
      </w:tr>
      <w:tr w:rsidR="00DA5D86" w:rsidRPr="00197A7E" w14:paraId="55CD9961" w14:textId="77777777" w:rsidTr="00197A7E">
        <w:trPr>
          <w:trHeight w:val="411"/>
        </w:trPr>
        <w:tc>
          <w:tcPr>
            <w:tcW w:w="1602" w:type="dxa"/>
            <w:shd w:val="clear" w:color="auto" w:fill="auto"/>
            <w:tcMar>
              <w:left w:w="78" w:type="dxa"/>
            </w:tcMar>
          </w:tcPr>
          <w:p w14:paraId="4B846C0C" w14:textId="77777777" w:rsidR="00DA5D86" w:rsidRDefault="0099524D">
            <w:pPr>
              <w:spacing w:after="0" w:line="240" w:lineRule="auto"/>
              <w:rPr>
                <w:sz w:val="20"/>
                <w:szCs w:val="20"/>
                <w:lang w:val="en-US"/>
              </w:rPr>
            </w:pPr>
            <w:r>
              <w:rPr>
                <w:sz w:val="20"/>
                <w:szCs w:val="20"/>
                <w:lang w:val="en-US"/>
              </w:rPr>
              <w:t>Lower limit</w:t>
            </w:r>
          </w:p>
        </w:tc>
        <w:tc>
          <w:tcPr>
            <w:tcW w:w="3340" w:type="dxa"/>
            <w:shd w:val="clear" w:color="auto" w:fill="auto"/>
            <w:tcMar>
              <w:left w:w="78" w:type="dxa"/>
            </w:tcMar>
          </w:tcPr>
          <w:p w14:paraId="3231F202" w14:textId="77777777" w:rsidR="00DA5D86" w:rsidRDefault="0099524D">
            <w:pPr>
              <w:spacing w:after="0" w:line="240" w:lineRule="auto"/>
              <w:rPr>
                <w:i/>
                <w:sz w:val="19"/>
                <w:szCs w:val="19"/>
                <w:lang w:val="en-US"/>
              </w:rPr>
            </w:pPr>
            <w:r>
              <w:rPr>
                <w:i/>
                <w:sz w:val="19"/>
                <w:szCs w:val="19"/>
                <w:lang w:val="en-US"/>
              </w:rPr>
              <w:t>LOWER_LIMIT_EXP_BIOMASS_FRACTION</w:t>
            </w:r>
          </w:p>
        </w:tc>
        <w:tc>
          <w:tcPr>
            <w:tcW w:w="1646" w:type="dxa"/>
            <w:shd w:val="clear" w:color="auto" w:fill="auto"/>
            <w:tcMar>
              <w:left w:w="78" w:type="dxa"/>
            </w:tcMar>
          </w:tcPr>
          <w:p w14:paraId="411E14E9" w14:textId="77777777" w:rsidR="00DA5D86" w:rsidRDefault="0099524D">
            <w:pPr>
              <w:spacing w:after="0" w:line="240" w:lineRule="auto"/>
              <w:rPr>
                <w:rFonts w:eastAsia="Times New Roman" w:cs="Arial"/>
                <w:b/>
                <w:sz w:val="20"/>
                <w:szCs w:val="20"/>
                <w:lang w:val="en-US" w:eastAsia="de-DE"/>
              </w:rPr>
            </w:pPr>
            <w:r>
              <w:rPr>
                <w:rFonts w:cs="Arial"/>
                <w:sz w:val="20"/>
                <w:szCs w:val="20"/>
                <w:lang w:val="en-US"/>
              </w:rPr>
              <w:t xml:space="preserve">0.6 [% of </w:t>
            </w:r>
            <w:proofErr w:type="spellStart"/>
            <w:r>
              <w:rPr>
                <w:rFonts w:cs="Arial"/>
                <w:i/>
                <w:sz w:val="20"/>
                <w:szCs w:val="20"/>
                <w:lang w:val="en-US"/>
              </w:rPr>
              <w:t>expectedBiomass</w:t>
            </w:r>
            <w:proofErr w:type="spellEnd"/>
            <w:r>
              <w:rPr>
                <w:rFonts w:cs="Arial"/>
                <w:sz w:val="20"/>
                <w:szCs w:val="20"/>
                <w:lang w:val="en-US"/>
              </w:rPr>
              <w:t>]</w:t>
            </w:r>
          </w:p>
        </w:tc>
        <w:tc>
          <w:tcPr>
            <w:tcW w:w="3163" w:type="dxa"/>
            <w:shd w:val="clear" w:color="auto" w:fill="auto"/>
            <w:tcMar>
              <w:left w:w="78" w:type="dxa"/>
            </w:tcMar>
          </w:tcPr>
          <w:p w14:paraId="3A1514D9" w14:textId="77777777" w:rsidR="00DA5D86" w:rsidRPr="00197A7E" w:rsidRDefault="0099524D">
            <w:pPr>
              <w:spacing w:after="0" w:line="240" w:lineRule="auto"/>
            </w:pPr>
            <w:r>
              <w:rPr>
                <w:rFonts w:eastAsia="Times New Roman" w:cs="Arial"/>
                <w:sz w:val="20"/>
                <w:szCs w:val="20"/>
                <w:lang w:val="en-US" w:eastAsia="de-DE"/>
              </w:rPr>
              <w:t>0.6 * expected biomass</w:t>
            </w:r>
            <w:r>
              <w:rPr>
                <w:rFonts w:eastAsia="Times New Roman" w:cs="Arial"/>
                <w:sz w:val="20"/>
                <w:szCs w:val="20"/>
                <w:vertAlign w:val="superscript"/>
                <w:lang w:val="en-US" w:eastAsia="de-DE"/>
              </w:rPr>
              <w:t>1</w:t>
            </w:r>
            <w:r>
              <w:rPr>
                <w:rFonts w:eastAsia="Times New Roman" w:cs="Arial"/>
                <w:sz w:val="20"/>
                <w:szCs w:val="20"/>
                <w:lang w:val="en-US" w:eastAsia="de-DE"/>
              </w:rPr>
              <w:t xml:space="preserve">, i.e. starvation following </w:t>
            </w:r>
            <w:r>
              <w:fldChar w:fldCharType="begin" w:fldLock="1"/>
            </w:r>
            <w:r w:rsidRPr="00197A7E">
              <w:instrText>ADDIN CSL_CITATION { "citationItems" : [ { "id" : "ITEM-1", "itemData" : { "DOI" : "10.1577/1548-8659(1996)125&lt;0014:SDEOCA&gt;2.3.CO;2", "ISSN" : "0002-8487", "abstract" : "Abstract Starvation rates of fish larvae living in patchy prey environments can have an important impact on cohort survival and recruitment. Despite this, little is known about how fluctuations in feeding experience influence starvation resistance and how this changes with ontogeny. Fish previously exposed to fluctuating food densities may not respond to long periods without food in the same way as fish previously exposed to a constant prey density. In a series of laboratory experiments with larvae and juveniles of yellow perch Perca flavescens, we tested the effects of continuous and intermittent feeding on times to starvation and on mass loss up to death from starvation for fish with initial total lengths of 10, 15, and 20 mm. Results indicated that proportional mass loss up to starvation was independent of fish mass, but that it did depend on feeding history. Fish that fed continuously before starvation all died after losing the same proportion of body mass (55%), but intermittent feeders died when the...", "author" : [ { "dropping-particle" : "", "family" : "Letcher", "given" : "Benjamin H.", "non-dropping-particle" : "", "parse-names" : false, "suffix" : "" }, { "dropping-particle" : "", "family" : "Rice", "given" : "James A.", "non-dropping-particle" : "", "parse-names" : false, "suffix" : "" }, { "dropping-particle" : "", "family" : "Crowder", "given" : "Larry B.", "non-dropping-particle" : "", "parse-names" : false, "suffix" : "" }, { "dropping-particle" : "", "family" : "Binkowski", "given" : "Fred P.", "non-dropping-particle" : "", "parse-names" : false, "suffix" : "" } ], "container-title" : "Transactions of the American Fisheries Society", "id" : "ITEM-1", "issue" : "1996", "issued" : { "date-parts" : [ [ "2011", "1" ] ] }, "page" : "1-5", "publisher" : " Taylor &amp; Francis Group ", "title" : "Size-Dependent Effects of Continuous and Intermittent Feeding on Starvation Time and Mass Loss in Starving Yellow Perch Larvae and Juveniles", "type" : "article-journal", "volume" : "8659" }, "uris" : [ "http://www.mendeley.com/documents/?uuid=bbd3c1d3-1b69-4ec1-b3fa-4853bb4b92b1" ] } ], "mendeley" : { "formattedCitation" : "(Letcher et al., 2011)", "plainTextFormattedCitation" : "(Letcher et al., 2011)", "previouslyFormattedCitation" : "(Letcher et al., 2011)" }, "properties" : { "noteIndex" : 11 }, "schema" : "https://github.com/citation-style-language/schema/raw/master/csl-citation.json" }</w:instrText>
            </w:r>
            <w:r>
              <w:fldChar w:fldCharType="separate"/>
            </w:r>
            <w:bookmarkStart w:id="323" w:name="__Fieldmark__1454_807502902"/>
            <w:bookmarkStart w:id="324" w:name="__Fieldmark__1432_3085505453"/>
            <w:r>
              <w:rPr>
                <w:rFonts w:eastAsia="Times New Roman" w:cs="Arial"/>
                <w:noProof/>
                <w:sz w:val="20"/>
                <w:szCs w:val="20"/>
                <w:lang w:val="en-US" w:eastAsia="de-DE"/>
              </w:rPr>
              <w:t>(</w:t>
            </w:r>
            <w:bookmarkStart w:id="325" w:name="__Fieldmark__1433_746528969"/>
            <w:r>
              <w:rPr>
                <w:rFonts w:eastAsia="Times New Roman" w:cs="Arial"/>
                <w:noProof/>
                <w:sz w:val="20"/>
                <w:szCs w:val="20"/>
                <w:lang w:val="en-US" w:eastAsia="de-DE"/>
              </w:rPr>
              <w:t>Letcher et al., 2011)</w:t>
            </w:r>
            <w:bookmarkEnd w:id="323"/>
            <w:bookmarkEnd w:id="324"/>
            <w:bookmarkEnd w:id="325"/>
            <w:r>
              <w:fldChar w:fldCharType="end"/>
            </w:r>
          </w:p>
        </w:tc>
      </w:tr>
      <w:tr w:rsidR="00DA5D86" w:rsidRPr="00197A7E" w14:paraId="7B9175D6" w14:textId="77777777" w:rsidTr="00197A7E">
        <w:trPr>
          <w:trHeight w:val="411"/>
        </w:trPr>
        <w:tc>
          <w:tcPr>
            <w:tcW w:w="1602" w:type="dxa"/>
            <w:shd w:val="clear" w:color="auto" w:fill="auto"/>
            <w:tcMar>
              <w:left w:w="78" w:type="dxa"/>
            </w:tcMar>
          </w:tcPr>
          <w:p w14:paraId="4B820231" w14:textId="77777777" w:rsidR="00DA5D86" w:rsidRDefault="0099524D">
            <w:pPr>
              <w:spacing w:after="0" w:line="240" w:lineRule="auto"/>
              <w:rPr>
                <w:sz w:val="20"/>
                <w:szCs w:val="20"/>
                <w:lang w:val="en-US"/>
              </w:rPr>
            </w:pPr>
            <w:r>
              <w:rPr>
                <w:sz w:val="20"/>
                <w:szCs w:val="20"/>
                <w:lang w:val="en-US"/>
              </w:rPr>
              <w:t>Growth fraction</w:t>
            </w:r>
          </w:p>
        </w:tc>
        <w:tc>
          <w:tcPr>
            <w:tcW w:w="3340" w:type="dxa"/>
            <w:shd w:val="clear" w:color="auto" w:fill="auto"/>
            <w:tcMar>
              <w:left w:w="78" w:type="dxa"/>
            </w:tcMar>
          </w:tcPr>
          <w:p w14:paraId="559AF77A" w14:textId="77777777" w:rsidR="00DA5D86" w:rsidRDefault="0099524D">
            <w:pPr>
              <w:spacing w:after="0" w:line="240" w:lineRule="auto"/>
              <w:rPr>
                <w:rFonts w:eastAsia="Times New Roman" w:cs="Arial"/>
                <w:i/>
                <w:sz w:val="19"/>
                <w:szCs w:val="19"/>
                <w:lang w:val="en-US" w:eastAsia="de-DE"/>
              </w:rPr>
            </w:pPr>
            <w:r>
              <w:rPr>
                <w:i/>
                <w:sz w:val="19"/>
                <w:szCs w:val="19"/>
                <w:lang w:val="en-US"/>
              </w:rPr>
              <w:t>GROWTH_FRACTION_PROTEIN</w:t>
            </w:r>
          </w:p>
        </w:tc>
        <w:tc>
          <w:tcPr>
            <w:tcW w:w="1646" w:type="dxa"/>
            <w:shd w:val="clear" w:color="auto" w:fill="auto"/>
            <w:tcMar>
              <w:left w:w="78" w:type="dxa"/>
            </w:tcMar>
          </w:tcPr>
          <w:p w14:paraId="3514EFD1" w14:textId="77777777" w:rsidR="00DA5D86" w:rsidRDefault="0099524D">
            <w:pPr>
              <w:spacing w:after="0" w:line="240" w:lineRule="auto"/>
              <w:rPr>
                <w:rFonts w:cs="Arial"/>
                <w:sz w:val="20"/>
                <w:szCs w:val="20"/>
                <w:lang w:val="en-US"/>
              </w:rPr>
            </w:pPr>
            <w:r>
              <w:rPr>
                <w:rFonts w:cs="Arial"/>
                <w:sz w:val="20"/>
                <w:szCs w:val="20"/>
                <w:lang w:val="en-US"/>
              </w:rPr>
              <w:t xml:space="preserve">0.95 [% of </w:t>
            </w:r>
            <w:r>
              <w:rPr>
                <w:rFonts w:cs="Arial"/>
                <w:i/>
                <w:sz w:val="20"/>
                <w:szCs w:val="20"/>
                <w:lang w:val="en-US"/>
              </w:rPr>
              <w:t>biomass</w:t>
            </w:r>
            <w:r>
              <w:rPr>
                <w:rFonts w:cs="Arial"/>
                <w:sz w:val="20"/>
                <w:szCs w:val="20"/>
                <w:lang w:val="en-US"/>
              </w:rPr>
              <w:t>]</w:t>
            </w:r>
          </w:p>
        </w:tc>
        <w:tc>
          <w:tcPr>
            <w:tcW w:w="3163" w:type="dxa"/>
            <w:shd w:val="clear" w:color="auto" w:fill="auto"/>
            <w:tcMar>
              <w:left w:w="78" w:type="dxa"/>
            </w:tcMar>
          </w:tcPr>
          <w:p w14:paraId="7F40FF5C" w14:textId="77777777" w:rsidR="00DA5D86" w:rsidRPr="00197A7E" w:rsidRDefault="0099524D">
            <w:pPr>
              <w:spacing w:after="0" w:line="240" w:lineRule="auto"/>
            </w:pPr>
            <w:r>
              <w:rPr>
                <w:rFonts w:eastAsia="Times New Roman" w:cs="Arial"/>
                <w:sz w:val="20"/>
                <w:szCs w:val="20"/>
                <w:lang w:val="en-US" w:eastAsia="de-DE"/>
              </w:rPr>
              <w:t xml:space="preserve">Fraction of surplus energy that flows to the protein compartment (magnitude following </w:t>
            </w:r>
            <w:r>
              <w:fldChar w:fldCharType="begin" w:fldLock="1"/>
            </w:r>
            <w:r w:rsidRPr="00197A7E">
              <w:instrText>ADDIN CSL_CITATION { "citationItems" : [ { "id" : "ITEM-1",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"ITEM-1", "issued" : { "date-parts" : [ [ "1999" ] ] }, "page" : "288-294", "title" : "The nutritional importance to local communities of fish caught off the coast of Qatar", "type" : "article-journal", "volume" : "99" }, "uris" : [ "http://www.mendeley.com/documents/?uuid=39202c18-162b-4ac5-bb78-fcada5489b97" ] } ], "mendeley" : { "formattedCitation" : "(Al-Jedah et al., 1999)", "plainTextFormattedCitation" : "(Al-Jedah et al., 1999)", "previouslyFormattedCitation" : "(Al-Jedah et al., 1999)" }, "properties" : { "noteIndex" : 0 }, "schema" : "https://github.com/citation-style-language/schema/raw/master/csl-citation.json" }</w:instrText>
            </w:r>
            <w:r>
              <w:fldChar w:fldCharType="separate"/>
            </w:r>
            <w:bookmarkStart w:id="326" w:name="__Fieldmark__1467_807502902"/>
            <w:bookmarkStart w:id="327" w:name="__Fieldmark__1443_3085505453"/>
            <w:r>
              <w:rPr>
                <w:rFonts w:eastAsia="Times New Roman" w:cs="Arial"/>
                <w:noProof/>
                <w:sz w:val="20"/>
                <w:szCs w:val="20"/>
                <w:lang w:val="en-US" w:eastAsia="de-DE"/>
              </w:rPr>
              <w:t>(</w:t>
            </w:r>
            <w:bookmarkStart w:id="328" w:name="__Fieldmark__1444_746528969"/>
            <w:r>
              <w:rPr>
                <w:rFonts w:eastAsia="Times New Roman" w:cs="Arial"/>
                <w:noProof/>
                <w:sz w:val="20"/>
                <w:szCs w:val="20"/>
                <w:lang w:val="en-US" w:eastAsia="de-DE"/>
              </w:rPr>
              <w:t>A</w:t>
            </w:r>
            <w:bookmarkStart w:id="329" w:name="__Fieldmark__1497_2083819471"/>
            <w:r>
              <w:rPr>
                <w:rFonts w:eastAsia="Times New Roman" w:cs="Arial"/>
                <w:noProof/>
                <w:sz w:val="20"/>
                <w:szCs w:val="20"/>
                <w:lang w:val="en-US" w:eastAsia="de-DE"/>
              </w:rPr>
              <w:t>l</w:t>
            </w:r>
            <w:bookmarkStart w:id="330" w:name="__Fieldmark__3613_353340726"/>
            <w:r>
              <w:rPr>
                <w:rFonts w:eastAsia="Times New Roman" w:cs="Arial"/>
                <w:noProof/>
                <w:sz w:val="20"/>
                <w:szCs w:val="20"/>
                <w:lang w:val="en-US" w:eastAsia="de-DE"/>
              </w:rPr>
              <w:t>-</w:t>
            </w:r>
            <w:bookmarkStart w:id="331" w:name="__Fieldmark__1198_133029496"/>
            <w:r>
              <w:rPr>
                <w:rFonts w:eastAsia="Times New Roman" w:cs="Arial"/>
                <w:noProof/>
                <w:sz w:val="20"/>
                <w:szCs w:val="20"/>
                <w:lang w:val="en-US" w:eastAsia="de-DE"/>
              </w:rPr>
              <w:t>J</w:t>
            </w:r>
            <w:bookmarkStart w:id="332" w:name="__Fieldmark__1057_316155023"/>
            <w:r>
              <w:rPr>
                <w:rFonts w:eastAsia="Times New Roman" w:cs="Arial"/>
                <w:noProof/>
                <w:sz w:val="20"/>
                <w:szCs w:val="20"/>
                <w:lang w:val="en-US" w:eastAsia="de-DE"/>
              </w:rPr>
              <w:t>e</w:t>
            </w:r>
            <w:bookmarkStart w:id="333" w:name="__Fieldmark__1841_1929277862"/>
            <w:r>
              <w:rPr>
                <w:rFonts w:eastAsia="Times New Roman" w:cs="Arial"/>
                <w:noProof/>
                <w:sz w:val="20"/>
                <w:szCs w:val="20"/>
                <w:lang w:val="en-US" w:eastAsia="de-DE"/>
              </w:rPr>
              <w:t>dah et al., 1999)</w:t>
            </w:r>
            <w:bookmarkEnd w:id="326"/>
            <w:bookmarkEnd w:id="327"/>
            <w:bookmarkEnd w:id="328"/>
            <w:bookmarkEnd w:id="329"/>
            <w:bookmarkEnd w:id="330"/>
            <w:bookmarkEnd w:id="331"/>
            <w:bookmarkEnd w:id="332"/>
            <w:bookmarkEnd w:id="333"/>
            <w:r>
              <w:fldChar w:fldCharType="end"/>
            </w:r>
          </w:p>
        </w:tc>
      </w:tr>
      <w:tr w:rsidR="00DA5D86" w:rsidRPr="00197A7E" w14:paraId="0ECE540E" w14:textId="77777777" w:rsidTr="00197A7E">
        <w:trPr>
          <w:trHeight w:val="411"/>
        </w:trPr>
        <w:tc>
          <w:tcPr>
            <w:tcW w:w="1602" w:type="dxa"/>
            <w:shd w:val="clear" w:color="auto" w:fill="auto"/>
            <w:tcMar>
              <w:left w:w="78" w:type="dxa"/>
            </w:tcMar>
          </w:tcPr>
          <w:p w14:paraId="1662980B" w14:textId="77777777" w:rsidR="00DA5D86" w:rsidRDefault="0099524D">
            <w:pPr>
              <w:spacing w:after="0" w:line="240" w:lineRule="auto"/>
              <w:rPr>
                <w:sz w:val="20"/>
                <w:szCs w:val="20"/>
                <w:lang w:val="en-US"/>
              </w:rPr>
            </w:pPr>
            <w:r>
              <w:rPr>
                <w:sz w:val="20"/>
                <w:szCs w:val="20"/>
                <w:lang w:val="en-US"/>
              </w:rPr>
              <w:t xml:space="preserve">Loss factor </w:t>
            </w:r>
          </w:p>
          <w:p w14:paraId="5F6F96DD" w14:textId="77777777" w:rsidR="00DA5D86" w:rsidRDefault="0099524D">
            <w:pPr>
              <w:spacing w:after="0" w:line="240" w:lineRule="auto"/>
              <w:rPr>
                <w:sz w:val="20"/>
                <w:szCs w:val="20"/>
                <w:lang w:val="en-US"/>
              </w:rPr>
            </w:pPr>
            <w:r>
              <w:rPr>
                <w:sz w:val="20"/>
                <w:szCs w:val="20"/>
                <w:lang w:val="en-US"/>
              </w:rPr>
              <w:t>(re-metabolizing energy)</w:t>
            </w:r>
          </w:p>
        </w:tc>
        <w:tc>
          <w:tcPr>
            <w:tcW w:w="3340" w:type="dxa"/>
            <w:shd w:val="clear" w:color="auto" w:fill="auto"/>
            <w:tcMar>
              <w:left w:w="78" w:type="dxa"/>
            </w:tcMar>
          </w:tcPr>
          <w:p w14:paraId="56FB9751" w14:textId="77777777" w:rsidR="00DA5D86" w:rsidRDefault="0099524D">
            <w:pPr>
              <w:spacing w:after="0" w:line="240" w:lineRule="auto"/>
              <w:rPr>
                <w:i/>
                <w:sz w:val="19"/>
                <w:szCs w:val="19"/>
                <w:lang w:val="en-US"/>
              </w:rPr>
            </w:pPr>
            <w:r>
              <w:rPr>
                <w:i/>
                <w:sz w:val="19"/>
                <w:szCs w:val="19"/>
                <w:lang w:val="en-US"/>
              </w:rPr>
              <w:t xml:space="preserve">LOSS_FACTOR </w:t>
            </w:r>
          </w:p>
        </w:tc>
        <w:tc>
          <w:tcPr>
            <w:tcW w:w="1646" w:type="dxa"/>
            <w:shd w:val="clear" w:color="auto" w:fill="auto"/>
            <w:tcMar>
              <w:left w:w="78" w:type="dxa"/>
            </w:tcMar>
          </w:tcPr>
          <w:p w14:paraId="0CE8E202" w14:textId="77777777" w:rsidR="00DA5D86" w:rsidRDefault="0099524D">
            <w:pPr>
              <w:spacing w:after="0" w:line="240" w:lineRule="auto"/>
              <w:rPr>
                <w:rFonts w:eastAsia="Times New Roman" w:cs="Arial"/>
                <w:b/>
                <w:sz w:val="20"/>
                <w:szCs w:val="20"/>
                <w:lang w:val="en-US" w:eastAsia="de-DE"/>
              </w:rPr>
            </w:pPr>
            <w:r>
              <w:rPr>
                <w:rFonts w:cs="Arial"/>
                <w:sz w:val="20"/>
                <w:szCs w:val="20"/>
                <w:lang w:val="en-US"/>
              </w:rPr>
              <w:t>0.90 [%]</w:t>
            </w:r>
          </w:p>
        </w:tc>
        <w:tc>
          <w:tcPr>
            <w:tcW w:w="3163" w:type="dxa"/>
            <w:shd w:val="clear" w:color="auto" w:fill="auto"/>
            <w:tcMar>
              <w:left w:w="78" w:type="dxa"/>
            </w:tcMar>
          </w:tcPr>
          <w:p w14:paraId="5D332990" w14:textId="77777777" w:rsidR="00DA5D86" w:rsidRPr="00197A7E" w:rsidRDefault="0099524D">
            <w:pPr>
              <w:pStyle w:val="NormalWeb"/>
              <w:spacing w:before="280" w:after="0"/>
            </w:pPr>
            <w:r>
              <w:rPr>
                <w:rFonts w:asciiTheme="minorHAnsi" w:hAnsiTheme="minorHAnsi" w:cs="Arial"/>
                <w:color w:val="000000" w:themeColor="text1"/>
                <w:sz w:val="20"/>
                <w:szCs w:val="20"/>
                <w:lang w:val="en-US"/>
              </w:rPr>
              <w:t xml:space="preserve">Loss factor for exchanging energy with the protein storage </w:t>
            </w:r>
            <w:r>
              <w:fldChar w:fldCharType="begin" w:fldLock="1"/>
            </w:r>
            <w:r w:rsidRPr="00197A7E">
              <w:instrText>ADDIN CSL_CITATION { "citationItems" : [ { "id" : "ITEM-1", "itemData" : { "abstract" : "Brett JR, Grooves TDD (1979). Physiology Energetics. In Hoar WS, Randall DJ, Brett JR (eds) Fish Physiology, Academic Press, NY 8: 279-352", "author" : [ { "dropping-particle" : "", "family" : "Brett", "given" : "J R", "non-dropping-particle" : "", "parse-names" : false, "suffix" : "" }, { "dropping-particle" : "", "family" : "Grooves", "given" : "T D D", "non-dropping-particle" : "", "parse-names" : false, "suffix" : "" } ], "container-title" : "Fish Physiology", "editor" : [ { "dropping-particle" : "", "family" : "Hoar", "given" : "WS", "non-dropping-particle" : "", "parse-names" : false, "suffix" : "" }, { "dropping-particle" : "", "family" : "Randall", "given" : "DJ", "non-dropping-particle" : "", "parse-names" : false, "suffix" : "" }, { "dropping-particle" : "", "family" : "Brett", "given" : "JR", "non-dropping-particle" : "", "parse-names" : false, "suffix" : "" } ], "id" : "ITEM-1", "issued" : { "date-parts" : [ [ "1979" ] ] }, "page" : "279-352", "publisher" : "Academic Press", "publisher-place" : "New York", "title" : "Physiology Energetics", "type" : "chapter" }, "uris" : [ "http://www.mendeley.com/documents/?uuid=e10c7df9-a6f9-441f-9e17-c0d1e1f83aba", "http://www.mendeley.com/documents/?uuid=6463cc6c-7558-4b11-9ac4-a59e2086c61a" ] } ], "mendeley" : { "formattedCitation" : "(Brett and Grooves, 1979)", "plainTextFormattedCitation" : "(Brett and Grooves, 1979)", "previouslyFormattedCitation" : "(Brett and Grooves, 1979)" }, "properties" : { "noteIndex" : 0 }, "schema" : "https://github.com/citation-style-language/schema/raw/master/csl-citation.json" }</w:instrText>
            </w:r>
            <w:r>
              <w:fldChar w:fldCharType="separate"/>
            </w:r>
            <w:bookmarkStart w:id="334" w:name="__Fieldmark__1499_807502902"/>
            <w:bookmarkStart w:id="335" w:name="__Fieldmark__1471_3085505453"/>
            <w:r>
              <w:rPr>
                <w:rFonts w:asciiTheme="minorHAnsi" w:hAnsiTheme="minorHAnsi" w:cs="Arial"/>
                <w:noProof/>
                <w:color w:val="000000" w:themeColor="text1"/>
                <w:sz w:val="20"/>
                <w:szCs w:val="20"/>
                <w:lang w:val="en-US"/>
              </w:rPr>
              <w:t>(</w:t>
            </w:r>
            <w:bookmarkStart w:id="336" w:name="__Fieldmark__1472_746528969"/>
            <w:r>
              <w:rPr>
                <w:rFonts w:asciiTheme="minorHAnsi" w:hAnsiTheme="minorHAnsi" w:cs="Arial"/>
                <w:noProof/>
                <w:color w:val="000000" w:themeColor="text1"/>
                <w:sz w:val="20"/>
                <w:szCs w:val="20"/>
                <w:lang w:val="en-US"/>
              </w:rPr>
              <w:t>B</w:t>
            </w:r>
            <w:bookmarkStart w:id="337" w:name="__Fieldmark__1521_2083819471"/>
            <w:r>
              <w:rPr>
                <w:rFonts w:asciiTheme="minorHAnsi" w:hAnsiTheme="minorHAnsi" w:cs="Arial"/>
                <w:noProof/>
                <w:color w:val="000000" w:themeColor="text1"/>
                <w:sz w:val="20"/>
                <w:szCs w:val="20"/>
                <w:lang w:val="en-US"/>
              </w:rPr>
              <w:t>r</w:t>
            </w:r>
            <w:bookmarkStart w:id="338" w:name="__Fieldmark__3633_353340726"/>
            <w:r>
              <w:rPr>
                <w:rFonts w:asciiTheme="minorHAnsi" w:hAnsiTheme="minorHAnsi" w:cs="Arial"/>
                <w:noProof/>
                <w:color w:val="000000" w:themeColor="text1"/>
                <w:sz w:val="20"/>
                <w:szCs w:val="20"/>
                <w:lang w:val="en-US"/>
              </w:rPr>
              <w:t>e</w:t>
            </w:r>
            <w:bookmarkStart w:id="339" w:name="__Fieldmark__1214_133029496"/>
            <w:r>
              <w:rPr>
                <w:rFonts w:asciiTheme="minorHAnsi" w:hAnsiTheme="minorHAnsi" w:cs="Arial"/>
                <w:noProof/>
                <w:color w:val="000000" w:themeColor="text1"/>
                <w:sz w:val="20"/>
                <w:szCs w:val="20"/>
                <w:lang w:val="en-US"/>
              </w:rPr>
              <w:t>t</w:t>
            </w:r>
            <w:bookmarkStart w:id="340" w:name="__Fieldmark__1069_316155023"/>
            <w:r>
              <w:rPr>
                <w:rFonts w:asciiTheme="minorHAnsi" w:hAnsiTheme="minorHAnsi" w:cs="Arial"/>
                <w:noProof/>
                <w:color w:val="000000" w:themeColor="text1"/>
                <w:sz w:val="20"/>
                <w:szCs w:val="20"/>
                <w:lang w:val="en-US"/>
              </w:rPr>
              <w:t>t</w:t>
            </w:r>
            <w:bookmarkStart w:id="341" w:name="__Fieldmark__1853_1929277862"/>
            <w:r>
              <w:rPr>
                <w:rFonts w:asciiTheme="minorHAnsi" w:hAnsiTheme="minorHAnsi" w:cs="Arial"/>
                <w:noProof/>
                <w:color w:val="000000" w:themeColor="text1"/>
                <w:sz w:val="20"/>
                <w:szCs w:val="20"/>
                <w:lang w:val="en-US"/>
              </w:rPr>
              <w:t xml:space="preserve"> and Grooves, 1979)</w:t>
            </w:r>
            <w:r>
              <w:fldChar w:fldCharType="end"/>
            </w:r>
            <w:bookmarkEnd w:id="334"/>
            <w:bookmarkEnd w:id="335"/>
            <w:bookmarkEnd w:id="336"/>
            <w:bookmarkEnd w:id="337"/>
            <w:bookmarkEnd w:id="338"/>
            <w:bookmarkEnd w:id="339"/>
            <w:bookmarkEnd w:id="340"/>
            <w:bookmarkEnd w:id="341"/>
            <w:r>
              <w:rPr>
                <w:rFonts w:asciiTheme="minorHAnsi" w:hAnsiTheme="minorHAnsi"/>
                <w:color w:val="000000" w:themeColor="text1"/>
                <w:sz w:val="20"/>
                <w:szCs w:val="20"/>
                <w:lang w:val="en-US"/>
              </w:rPr>
              <w:t xml:space="preserve"> </w:t>
            </w:r>
          </w:p>
        </w:tc>
      </w:tr>
      <w:tr w:rsidR="00DA5D86" w:rsidRPr="00197A7E" w14:paraId="13C223AF" w14:textId="77777777" w:rsidTr="00197A7E">
        <w:trPr>
          <w:trHeight w:val="411"/>
        </w:trPr>
        <w:tc>
          <w:tcPr>
            <w:tcW w:w="1602" w:type="dxa"/>
            <w:shd w:val="clear" w:color="auto" w:fill="auto"/>
            <w:tcMar>
              <w:left w:w="78" w:type="dxa"/>
            </w:tcMar>
          </w:tcPr>
          <w:p w14:paraId="1C7B4F4A" w14:textId="77777777" w:rsidR="00DA5D86" w:rsidRDefault="0099524D">
            <w:pPr>
              <w:spacing w:after="0" w:line="240" w:lineRule="auto"/>
              <w:rPr>
                <w:sz w:val="20"/>
                <w:szCs w:val="20"/>
                <w:lang w:val="en-US"/>
              </w:rPr>
            </w:pPr>
            <w:r>
              <w:rPr>
                <w:sz w:val="20"/>
                <w:szCs w:val="20"/>
                <w:lang w:val="en-US"/>
              </w:rPr>
              <w:t xml:space="preserve">Conversion factor </w:t>
            </w:r>
          </w:p>
          <w:p w14:paraId="419D982F" w14:textId="77777777" w:rsidR="00DA5D86" w:rsidRDefault="0099524D">
            <w:pPr>
              <w:spacing w:after="0" w:line="240" w:lineRule="auto"/>
              <w:rPr>
                <w:sz w:val="20"/>
                <w:szCs w:val="20"/>
                <w:lang w:val="en-US"/>
              </w:rPr>
            </w:pPr>
            <w:r>
              <w:rPr>
                <w:sz w:val="20"/>
                <w:szCs w:val="20"/>
                <w:lang w:val="en-US"/>
              </w:rPr>
              <w:t>(mass to energy)</w:t>
            </w:r>
          </w:p>
        </w:tc>
        <w:tc>
          <w:tcPr>
            <w:tcW w:w="3340" w:type="dxa"/>
            <w:shd w:val="clear" w:color="auto" w:fill="auto"/>
            <w:tcMar>
              <w:left w:w="78" w:type="dxa"/>
            </w:tcMar>
          </w:tcPr>
          <w:p w14:paraId="55E415CB" w14:textId="77777777" w:rsidR="00DA5D86" w:rsidRDefault="0099524D">
            <w:pPr>
              <w:spacing w:after="0" w:line="240" w:lineRule="auto"/>
              <w:rPr>
                <w:i/>
                <w:sz w:val="19"/>
                <w:szCs w:val="19"/>
                <w:lang w:val="en-US"/>
              </w:rPr>
            </w:pPr>
            <w:r>
              <w:rPr>
                <w:i/>
                <w:sz w:val="19"/>
                <w:szCs w:val="19"/>
                <w:lang w:val="en-US"/>
              </w:rPr>
              <w:t>KJ_PER_GRAM_PROTEIN</w:t>
            </w:r>
          </w:p>
          <w:p w14:paraId="2A24FAF8" w14:textId="77777777" w:rsidR="00DA5D86" w:rsidRDefault="00DA5D86">
            <w:pPr>
              <w:spacing w:after="0" w:line="240" w:lineRule="auto"/>
              <w:rPr>
                <w:i/>
                <w:sz w:val="19"/>
                <w:szCs w:val="19"/>
                <w:lang w:val="en-US"/>
              </w:rPr>
            </w:pPr>
          </w:p>
        </w:tc>
        <w:tc>
          <w:tcPr>
            <w:tcW w:w="1646" w:type="dxa"/>
            <w:shd w:val="clear" w:color="auto" w:fill="auto"/>
            <w:tcMar>
              <w:left w:w="78" w:type="dxa"/>
            </w:tcMar>
          </w:tcPr>
          <w:p w14:paraId="67BCB6FC" w14:textId="77777777" w:rsidR="00DA5D86" w:rsidRDefault="0099524D">
            <w:pPr>
              <w:spacing w:after="0" w:line="240" w:lineRule="auto"/>
              <w:rPr>
                <w:sz w:val="20"/>
                <w:szCs w:val="20"/>
                <w:lang w:val="en-US"/>
              </w:rPr>
            </w:pPr>
            <w:r>
              <w:rPr>
                <w:sz w:val="20"/>
                <w:szCs w:val="20"/>
                <w:lang w:val="en-US"/>
              </w:rPr>
              <w:t>6.5 [kJ g</w:t>
            </w:r>
            <w:r>
              <w:rPr>
                <w:sz w:val="20"/>
                <w:szCs w:val="20"/>
                <w:vertAlign w:val="superscript"/>
                <w:lang w:val="en-US"/>
              </w:rPr>
              <w:t>-1</w:t>
            </w:r>
            <w:r>
              <w:rPr>
                <w:sz w:val="20"/>
                <w:szCs w:val="20"/>
                <w:lang w:val="en-US"/>
              </w:rPr>
              <w:t>]</w:t>
            </w:r>
          </w:p>
        </w:tc>
        <w:tc>
          <w:tcPr>
            <w:tcW w:w="3163" w:type="dxa"/>
            <w:shd w:val="clear" w:color="auto" w:fill="auto"/>
            <w:tcMar>
              <w:left w:w="78" w:type="dxa"/>
            </w:tcMar>
          </w:tcPr>
          <w:p w14:paraId="4DC4D8E8" w14:textId="77777777" w:rsidR="00DA5D86" w:rsidRPr="00197A7E" w:rsidRDefault="0099524D">
            <w:pPr>
              <w:spacing w:after="0" w:line="240" w:lineRule="auto"/>
            </w:pPr>
            <w:proofErr w:type="spellStart"/>
            <w:r>
              <w:rPr>
                <w:rFonts w:eastAsia="Times New Roman" w:cs="Arial"/>
                <w:color w:val="000000" w:themeColor="text1"/>
                <w:sz w:val="20"/>
                <w:szCs w:val="20"/>
                <w:lang w:val="en-US" w:eastAsia="de-DE"/>
              </w:rPr>
              <w:t>Metabolizable</w:t>
            </w:r>
            <w:proofErr w:type="spellEnd"/>
            <w:r>
              <w:rPr>
                <w:rFonts w:eastAsia="Times New Roman" w:cs="Arial"/>
                <w:color w:val="000000" w:themeColor="text1"/>
                <w:sz w:val="20"/>
                <w:szCs w:val="20"/>
                <w:lang w:val="en-US" w:eastAsia="de-DE"/>
              </w:rPr>
              <w:t xml:space="preserve"> energy (kJ) from 1 g protein</w:t>
            </w:r>
            <w:r>
              <w:rPr>
                <w:rFonts w:cs="Times New Roman"/>
                <w:color w:val="000000" w:themeColor="text1"/>
                <w:sz w:val="20"/>
                <w:szCs w:val="20"/>
                <w:lang w:val="en-US" w:eastAsia="de-DE"/>
              </w:rPr>
              <w:t xml:space="preserve"> following </w:t>
            </w:r>
            <w:r>
              <w:fldChar w:fldCharType="begin" w:fldLock="1"/>
            </w:r>
            <w:r w:rsidRPr="00197A7E">
              <w:instrText>ADDIN CSL_CITATION { "citationItems" : [ { "id" : "ITEM-1", "itemData" : { "DOI" : "10.1007/s13398-014-0173-7.2", "ISBN" : "1405107243", "ISSN" : "1467-9280", "PMID" : "513", "abstract" : "The new and updated edition of this accessible text provides a comprehensive overview of the comparative physiology of animals within an environmental context. Includes two brand new chapters on Nerves and Muscles and the Endocrine System.Discusses both comparative systems physiology and environmental physiology.Analyses and integrates problems and adaptations for each kind of environment: marine, seashore and estuary, freshwater, terrestrial and parasitic.Examines mechanisms and responses beyond physiology.Applies an evolutionary perspective to the analysis of environmental adaptation.Provides modern molecular biology insights into the mechanistic basis of adaptation, and takes the level of analysis beyond the cell to the membrane, enzyme and gene.Incorporates more varied material from a wide range of animal types, with less of a focus purely on terrestrial reptiles, birds and mammals and rather more about the spectacularly successful strategies of invertebrates.A companion site for this book with artwork for downloading is available at: www.blackwellpublishing.com/willmer/", "author" : [ { "dropping-particle" : "", "family" : "Willmer", "given" : "Pat", "non-dropping-particle" : "", "parse-names" : false, "suffix" : "" }, { "dropping-particle" : "", "family" : "Stone", "given" : "G.", "non-dropping-particle" : "", "parse-names" : false, "suffix" : "" }, { "dropping-particle" : "", "family" : "Johnston", "given" : "Ian", "non-dropping-particle" : "", "parse-names" : false, "suffix" : "" } ], "container-title" : "Blackwell Publishing", "edition" : "2nd Editio", "id" : "ITEM-1", "issued" : { "date-parts" : [ [ "2005" ] ] }, "number-of-pages" : "754", "publisher" : "Blackwell Publishing Ltd", "publisher-place" : "Malden", "title" : "Environmental physiology of animals", "type" : "book" }, "uris" : [ "http://www.mendeley.com/documents/?uuid=4ee80853-1a23-4fe8-9fcd-eab77dda67c6" ] }, { "id" : "ITEM-2",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"ITEM-2", "issued" : { "date-parts" : [ [ "1999" ] ] }, "page" : "288-294", "title" : "The nutritional importance to local communities of fish caught off the coast of Qatar", "type" : "article-journal", "volume" : "99" }, "uris" : [ "http://www.mendeley.com/documents/?uuid=39202c18-162b-4ac5-bb78-fcada5489b97" ] } ], "mendeley" : { "formattedCitation" : "(Al-Jedah et al., 1999; Willmer et al., 2005)", "plainTextFormattedCitation" : "(Al-Jedah et al., 1999; Willmer et al., 2005)", "previouslyFormattedCitation" : "(Al-Jedah et al., 1999; Willmer et al., 2005)" }, "properties" : { "noteIndex" : 0 }, "schema" : "https://github.com/citation-style-language/schema/raw/master/csl-citation.json" }</w:instrText>
            </w:r>
            <w:r>
              <w:fldChar w:fldCharType="separate"/>
            </w:r>
            <w:bookmarkStart w:id="342" w:name="__Fieldmark__1535_807502902"/>
            <w:bookmarkStart w:id="343" w:name="__Fieldmark__1503_3085505453"/>
            <w:r>
              <w:rPr>
                <w:rFonts w:cs="Times New Roman"/>
                <w:noProof/>
                <w:color w:val="000000" w:themeColor="text1"/>
                <w:sz w:val="20"/>
                <w:szCs w:val="20"/>
                <w:lang w:val="en-US" w:eastAsia="de-DE"/>
              </w:rPr>
              <w:t>(</w:t>
            </w:r>
            <w:bookmarkStart w:id="344" w:name="__Fieldmark__1504_746528969"/>
            <w:r>
              <w:rPr>
                <w:rFonts w:cs="Times New Roman"/>
                <w:noProof/>
                <w:color w:val="000000" w:themeColor="text1"/>
                <w:sz w:val="20"/>
                <w:szCs w:val="20"/>
                <w:lang w:val="en-US" w:eastAsia="de-DE"/>
              </w:rPr>
              <w:t>A</w:t>
            </w:r>
            <w:bookmarkStart w:id="345" w:name="__Fieldmark__1550_2083819471"/>
            <w:r>
              <w:rPr>
                <w:rFonts w:cs="Times New Roman"/>
                <w:noProof/>
                <w:color w:val="000000" w:themeColor="text1"/>
                <w:sz w:val="20"/>
                <w:szCs w:val="20"/>
                <w:lang w:val="en-US" w:eastAsia="de-DE"/>
              </w:rPr>
              <w:t>l</w:t>
            </w:r>
            <w:bookmarkStart w:id="346" w:name="__Fieldmark__3657_353340726"/>
            <w:r>
              <w:rPr>
                <w:rFonts w:cs="Times New Roman"/>
                <w:noProof/>
                <w:color w:val="000000" w:themeColor="text1"/>
                <w:sz w:val="20"/>
                <w:szCs w:val="20"/>
                <w:lang w:val="en-US" w:eastAsia="de-DE"/>
              </w:rPr>
              <w:t>-</w:t>
            </w:r>
            <w:bookmarkStart w:id="347" w:name="__Fieldmark__1234_133029496"/>
            <w:r>
              <w:rPr>
                <w:rFonts w:cs="Times New Roman"/>
                <w:noProof/>
                <w:color w:val="000000" w:themeColor="text1"/>
                <w:sz w:val="20"/>
                <w:szCs w:val="20"/>
                <w:lang w:val="en-US" w:eastAsia="de-DE"/>
              </w:rPr>
              <w:t>J</w:t>
            </w:r>
            <w:bookmarkStart w:id="348" w:name="__Fieldmark__1085_316155023"/>
            <w:r>
              <w:rPr>
                <w:rFonts w:cs="Times New Roman"/>
                <w:noProof/>
                <w:color w:val="000000" w:themeColor="text1"/>
                <w:sz w:val="20"/>
                <w:szCs w:val="20"/>
                <w:lang w:val="en-US" w:eastAsia="de-DE"/>
              </w:rPr>
              <w:t>e</w:t>
            </w:r>
            <w:bookmarkStart w:id="349" w:name="__Fieldmark__1871_1929277862"/>
            <w:r>
              <w:rPr>
                <w:rFonts w:cs="Times New Roman"/>
                <w:noProof/>
                <w:color w:val="000000" w:themeColor="text1"/>
                <w:sz w:val="20"/>
                <w:szCs w:val="20"/>
                <w:lang w:val="en-US" w:eastAsia="de-DE"/>
              </w:rPr>
              <w:t>dah et al., 1999; Willmer et al., 2005)</w:t>
            </w:r>
            <w:bookmarkEnd w:id="342"/>
            <w:bookmarkEnd w:id="343"/>
            <w:bookmarkEnd w:id="344"/>
            <w:bookmarkEnd w:id="345"/>
            <w:bookmarkEnd w:id="346"/>
            <w:bookmarkEnd w:id="347"/>
            <w:bookmarkEnd w:id="348"/>
            <w:bookmarkEnd w:id="349"/>
            <w:r>
              <w:fldChar w:fldCharType="end"/>
            </w:r>
          </w:p>
        </w:tc>
      </w:tr>
      <w:tr w:rsidR="00DA5D86" w:rsidRPr="006A4058" w14:paraId="3776AC6D" w14:textId="77777777" w:rsidTr="00197A7E">
        <w:trPr>
          <w:trHeight w:val="411"/>
        </w:trPr>
        <w:tc>
          <w:tcPr>
            <w:tcW w:w="9751" w:type="dxa"/>
            <w:gridSpan w:val="4"/>
            <w:shd w:val="clear" w:color="auto" w:fill="auto"/>
            <w:tcMar>
              <w:left w:w="78" w:type="dxa"/>
            </w:tcMar>
            <w:vAlign w:val="bottom"/>
          </w:tcPr>
          <w:p w14:paraId="19DFBD87" w14:textId="77777777" w:rsidR="00DA5D86" w:rsidRDefault="0099524D">
            <w:pPr>
              <w:spacing w:after="0" w:line="240" w:lineRule="auto"/>
              <w:rPr>
                <w:lang w:val="en-US"/>
              </w:rPr>
            </w:pPr>
            <w:r>
              <w:rPr>
                <w:b/>
                <w:i/>
                <w:sz w:val="20"/>
                <w:szCs w:val="20"/>
                <w:lang w:val="en-US"/>
              </w:rPr>
              <w:t>Reproduction storage</w:t>
            </w:r>
          </w:p>
        </w:tc>
      </w:tr>
      <w:tr w:rsidR="00DA5D86" w:rsidRPr="006A4058" w14:paraId="493A4F54" w14:textId="77777777" w:rsidTr="00197A7E">
        <w:trPr>
          <w:trHeight w:val="411"/>
        </w:trPr>
        <w:tc>
          <w:tcPr>
            <w:tcW w:w="1602" w:type="dxa"/>
            <w:shd w:val="clear" w:color="auto" w:fill="auto"/>
            <w:tcMar>
              <w:left w:w="78" w:type="dxa"/>
            </w:tcMar>
          </w:tcPr>
          <w:p w14:paraId="5EC196E8" w14:textId="77777777" w:rsidR="00DA5D86" w:rsidRDefault="0099524D">
            <w:pPr>
              <w:spacing w:after="0" w:line="240" w:lineRule="auto"/>
              <w:rPr>
                <w:sz w:val="20"/>
                <w:szCs w:val="20"/>
                <w:lang w:val="en-US"/>
              </w:rPr>
            </w:pPr>
            <w:r>
              <w:rPr>
                <w:sz w:val="20"/>
                <w:szCs w:val="20"/>
                <w:lang w:val="en-US"/>
              </w:rPr>
              <w:t>Upper limit</w:t>
            </w:r>
          </w:p>
        </w:tc>
        <w:tc>
          <w:tcPr>
            <w:tcW w:w="3340" w:type="dxa"/>
            <w:shd w:val="clear" w:color="auto" w:fill="auto"/>
            <w:tcMar>
              <w:left w:w="78" w:type="dxa"/>
            </w:tcMar>
          </w:tcPr>
          <w:p w14:paraId="43C71CCB" w14:textId="77777777" w:rsidR="00DA5D86" w:rsidRDefault="0099524D">
            <w:pPr>
              <w:spacing w:after="0" w:line="240" w:lineRule="auto"/>
              <w:rPr>
                <w:i/>
                <w:sz w:val="19"/>
                <w:szCs w:val="19"/>
                <w:lang w:val="en-US"/>
              </w:rPr>
            </w:pPr>
            <w:r>
              <w:rPr>
                <w:i/>
                <w:sz w:val="19"/>
                <w:szCs w:val="19"/>
                <w:lang w:val="en-US"/>
              </w:rPr>
              <w:t>UPPER_LIMIT_BIOMASS_FRACTION</w:t>
            </w:r>
          </w:p>
        </w:tc>
        <w:tc>
          <w:tcPr>
            <w:tcW w:w="1646" w:type="dxa"/>
            <w:shd w:val="clear" w:color="auto" w:fill="auto"/>
            <w:tcMar>
              <w:left w:w="78" w:type="dxa"/>
            </w:tcMar>
          </w:tcPr>
          <w:p w14:paraId="48A881C5" w14:textId="77777777" w:rsidR="00DA5D86" w:rsidRDefault="0099524D">
            <w:pPr>
              <w:spacing w:after="0" w:line="240" w:lineRule="auto"/>
              <w:rPr>
                <w:rFonts w:eastAsia="Times New Roman" w:cs="Arial"/>
                <w:sz w:val="20"/>
                <w:szCs w:val="20"/>
                <w:lang w:val="en-US" w:eastAsia="de-DE"/>
              </w:rPr>
            </w:pPr>
            <w:r>
              <w:rPr>
                <w:rFonts w:eastAsia="Times New Roman" w:cs="Arial"/>
                <w:sz w:val="20"/>
                <w:szCs w:val="20"/>
                <w:lang w:val="en-US" w:eastAsia="de-DE"/>
              </w:rPr>
              <w:t xml:space="preserve">0.25 [% of </w:t>
            </w:r>
            <w:r>
              <w:rPr>
                <w:rFonts w:eastAsia="Times New Roman" w:cs="Arial"/>
                <w:i/>
                <w:sz w:val="20"/>
                <w:szCs w:val="20"/>
                <w:lang w:val="en-US" w:eastAsia="de-DE"/>
              </w:rPr>
              <w:t>biomass</w:t>
            </w:r>
            <w:r>
              <w:rPr>
                <w:rFonts w:eastAsia="Times New Roman" w:cs="Arial"/>
                <w:sz w:val="20"/>
                <w:szCs w:val="20"/>
                <w:lang w:val="en-US" w:eastAsia="de-DE"/>
              </w:rPr>
              <w:t>]</w:t>
            </w:r>
          </w:p>
        </w:tc>
        <w:tc>
          <w:tcPr>
            <w:tcW w:w="3163" w:type="dxa"/>
            <w:shd w:val="clear" w:color="auto" w:fill="auto"/>
            <w:tcMar>
              <w:left w:w="78" w:type="dxa"/>
            </w:tcMar>
          </w:tcPr>
          <w:p w14:paraId="03873D3C" w14:textId="77777777" w:rsidR="00DA5D86" w:rsidRPr="00197A7E" w:rsidRDefault="0099524D">
            <w:pPr>
              <w:spacing w:after="0" w:line="240" w:lineRule="auto"/>
            </w:pPr>
            <w:r>
              <w:rPr>
                <w:rFonts w:eastAsia="Times New Roman" w:cs="Arial"/>
                <w:sz w:val="20"/>
                <w:szCs w:val="20"/>
                <w:lang w:val="en-US" w:eastAsia="de-DE"/>
              </w:rPr>
              <w:t xml:space="preserve">Following </w:t>
            </w:r>
            <w:r>
              <w:fldChar w:fldCharType="begin" w:fldLock="1"/>
            </w:r>
            <w:r w:rsidRPr="00197A7E">
              <w:instrText>ADDIN CSL_CITATION { "citationItems" : [ { "id" : "ITEM-1", "itemData" : { "ISBN" : "0709934106", "author" : [ { "dropping-particle" : "", "family" : "Wootton", "given" : "R.J.", "non-dropping-particle" : "", "parse-names" : false, "suffix" : "" } ], "chapter-number" : "9", "container-title" : "Fish energetics: new perspectives.", "editor" : [ { "dropping-particle" : "", "family" : "Tytler", "given" : "Peter", "non-dropping-particle" : "", "parse-names" : false, "suffix" : "" }, { "dropping-particle" : "", "family" : "Calow", "given" : "Peter", "non-dropping-particle" : "", "parse-names" : false, "suffix" : "" } ], "id" : "ITEM-1", "issued" : { "date-parts" : [ [ "1985" ] ] }, "page" : "231-254", "publisher" : "Croom Helm Ltd", "publisher-place" : "Sydney", "title" : "Energetics of reproduction", "type" : "chapter" }, "uris" : [ "http://www.mendeley.com/documents/?uuid=55cc0316-9d37-4951-99e6-5b1e6720bcae" ] } ], "mendeley" : { "formattedCitation" : "(Wootton, 1985)", "plainTextFormattedCitation" : "(Wootton, 1985)", "previouslyFormattedCitation" : "(Wootton, 1985)" }, "properties" : { "noteIndex" : 0 }, "schema" : "https://github.com/citation-style-language/schema/raw/master/csl-citation.json" }</w:instrText>
            </w:r>
            <w:r>
              <w:fldChar w:fldCharType="separate"/>
            </w:r>
            <w:bookmarkStart w:id="350" w:name="__Fieldmark__1569_807502902"/>
            <w:bookmarkStart w:id="351" w:name="__Fieldmark__1533_3085505453"/>
            <w:r>
              <w:rPr>
                <w:rFonts w:eastAsia="Times New Roman" w:cs="Arial"/>
                <w:noProof/>
                <w:sz w:val="20"/>
                <w:szCs w:val="20"/>
                <w:lang w:val="en-US" w:eastAsia="de-DE"/>
              </w:rPr>
              <w:t>(</w:t>
            </w:r>
            <w:bookmarkStart w:id="352" w:name="__Fieldmark__1534_746528969"/>
            <w:r>
              <w:rPr>
                <w:rFonts w:eastAsia="Times New Roman" w:cs="Arial"/>
                <w:noProof/>
                <w:sz w:val="20"/>
                <w:szCs w:val="20"/>
                <w:lang w:val="en-US" w:eastAsia="de-DE"/>
              </w:rPr>
              <w:t>W</w:t>
            </w:r>
            <w:bookmarkStart w:id="353" w:name="__Fieldmark__1583_2083819471"/>
            <w:r>
              <w:rPr>
                <w:rFonts w:eastAsia="Times New Roman" w:cs="Arial"/>
                <w:noProof/>
                <w:sz w:val="20"/>
                <w:szCs w:val="20"/>
                <w:lang w:val="en-US" w:eastAsia="de-DE"/>
              </w:rPr>
              <w:t>o</w:t>
            </w:r>
            <w:bookmarkStart w:id="354" w:name="__Fieldmark__3682_353340726"/>
            <w:r>
              <w:rPr>
                <w:rFonts w:eastAsia="Times New Roman" w:cs="Arial"/>
                <w:noProof/>
                <w:sz w:val="20"/>
                <w:szCs w:val="20"/>
                <w:lang w:val="en-US" w:eastAsia="de-DE"/>
              </w:rPr>
              <w:t>o</w:t>
            </w:r>
            <w:bookmarkStart w:id="355" w:name="__Fieldmark__1255_133029496"/>
            <w:r>
              <w:rPr>
                <w:rFonts w:eastAsia="Times New Roman" w:cs="Arial"/>
                <w:noProof/>
                <w:sz w:val="20"/>
                <w:szCs w:val="20"/>
                <w:lang w:val="en-US" w:eastAsia="de-DE"/>
              </w:rPr>
              <w:t>t</w:t>
            </w:r>
            <w:bookmarkStart w:id="356" w:name="__Fieldmark__1102_316155023"/>
            <w:r>
              <w:rPr>
                <w:rFonts w:eastAsia="Times New Roman" w:cs="Arial"/>
                <w:noProof/>
                <w:sz w:val="20"/>
                <w:szCs w:val="20"/>
                <w:lang w:val="en-US" w:eastAsia="de-DE"/>
              </w:rPr>
              <w:t>t</w:t>
            </w:r>
            <w:bookmarkStart w:id="357" w:name="__Fieldmark__1884_1929277862"/>
            <w:r>
              <w:rPr>
                <w:rFonts w:eastAsia="Times New Roman" w:cs="Arial"/>
                <w:noProof/>
                <w:sz w:val="20"/>
                <w:szCs w:val="20"/>
                <w:lang w:val="en-US" w:eastAsia="de-DE"/>
              </w:rPr>
              <w:t>on, 1985)</w:t>
            </w:r>
            <w:bookmarkEnd w:id="350"/>
            <w:bookmarkEnd w:id="351"/>
            <w:bookmarkEnd w:id="352"/>
            <w:bookmarkEnd w:id="353"/>
            <w:bookmarkEnd w:id="354"/>
            <w:bookmarkEnd w:id="355"/>
            <w:bookmarkEnd w:id="356"/>
            <w:bookmarkEnd w:id="357"/>
            <w:r>
              <w:fldChar w:fldCharType="end"/>
            </w:r>
          </w:p>
          <w:p w14:paraId="7644D207" w14:textId="77777777" w:rsidR="00DA5D86" w:rsidRDefault="00DA5D86">
            <w:pPr>
              <w:spacing w:after="0" w:line="240" w:lineRule="auto"/>
              <w:rPr>
                <w:rFonts w:eastAsia="Times New Roman" w:cs="Arial"/>
                <w:sz w:val="20"/>
                <w:szCs w:val="20"/>
                <w:lang w:val="en-US" w:eastAsia="de-DE"/>
              </w:rPr>
            </w:pPr>
          </w:p>
        </w:tc>
      </w:tr>
      <w:tr w:rsidR="00DA5D86" w14:paraId="7558A817" w14:textId="77777777" w:rsidTr="00197A7E">
        <w:trPr>
          <w:trHeight w:val="411"/>
        </w:trPr>
        <w:tc>
          <w:tcPr>
            <w:tcW w:w="1602" w:type="dxa"/>
            <w:shd w:val="clear" w:color="auto" w:fill="auto"/>
            <w:tcMar>
              <w:left w:w="78" w:type="dxa"/>
            </w:tcMar>
          </w:tcPr>
          <w:p w14:paraId="5D021BDC" w14:textId="77777777" w:rsidR="00DA5D86" w:rsidRDefault="0099524D">
            <w:pPr>
              <w:spacing w:after="0" w:line="240" w:lineRule="auto"/>
              <w:rPr>
                <w:sz w:val="20"/>
                <w:szCs w:val="20"/>
                <w:lang w:val="en-US"/>
              </w:rPr>
            </w:pPr>
            <w:r>
              <w:rPr>
                <w:sz w:val="20"/>
                <w:szCs w:val="20"/>
                <w:lang w:val="en-US"/>
              </w:rPr>
              <w:t>Lower limit</w:t>
            </w:r>
          </w:p>
        </w:tc>
        <w:tc>
          <w:tcPr>
            <w:tcW w:w="3340" w:type="dxa"/>
            <w:shd w:val="clear" w:color="auto" w:fill="auto"/>
            <w:tcMar>
              <w:left w:w="78" w:type="dxa"/>
            </w:tcMar>
          </w:tcPr>
          <w:p w14:paraId="34F3B8AA" w14:textId="77777777" w:rsidR="00DA5D86" w:rsidRDefault="0099524D">
            <w:pPr>
              <w:spacing w:after="0" w:line="240" w:lineRule="auto"/>
              <w:rPr>
                <w:rFonts w:eastAsia="Times New Roman" w:cs="Arial"/>
                <w:i/>
                <w:sz w:val="20"/>
                <w:szCs w:val="20"/>
                <w:lang w:val="en-US" w:eastAsia="de-DE"/>
              </w:rPr>
            </w:pPr>
            <w:r>
              <w:rPr>
                <w:i/>
                <w:sz w:val="19"/>
                <w:szCs w:val="19"/>
                <w:lang w:val="en-US"/>
              </w:rPr>
              <w:t>LOWER_LIMIT_BIOMASS_FRACTION</w:t>
            </w:r>
          </w:p>
        </w:tc>
        <w:tc>
          <w:tcPr>
            <w:tcW w:w="1646" w:type="dxa"/>
            <w:shd w:val="clear" w:color="auto" w:fill="auto"/>
            <w:tcMar>
              <w:left w:w="78" w:type="dxa"/>
            </w:tcMar>
          </w:tcPr>
          <w:p w14:paraId="05002143" w14:textId="77777777" w:rsidR="00DA5D86" w:rsidRDefault="0099524D">
            <w:pPr>
              <w:spacing w:after="0" w:line="240" w:lineRule="auto"/>
              <w:rPr>
                <w:sz w:val="20"/>
                <w:szCs w:val="20"/>
                <w:lang w:val="en-US"/>
              </w:rPr>
            </w:pPr>
            <w:r>
              <w:rPr>
                <w:sz w:val="20"/>
                <w:szCs w:val="20"/>
                <w:lang w:val="en-US"/>
              </w:rPr>
              <w:t xml:space="preserve">0.1 [% of </w:t>
            </w:r>
            <w:r>
              <w:rPr>
                <w:i/>
                <w:sz w:val="20"/>
                <w:szCs w:val="20"/>
                <w:lang w:val="en-US"/>
              </w:rPr>
              <w:t>biomass</w:t>
            </w:r>
            <w:r>
              <w:rPr>
                <w:sz w:val="20"/>
                <w:szCs w:val="20"/>
                <w:lang w:val="en-US"/>
              </w:rPr>
              <w:t>]</w:t>
            </w:r>
          </w:p>
        </w:tc>
        <w:tc>
          <w:tcPr>
            <w:tcW w:w="3163" w:type="dxa"/>
            <w:shd w:val="clear" w:color="auto" w:fill="auto"/>
            <w:tcMar>
              <w:left w:w="78" w:type="dxa"/>
            </w:tcMar>
          </w:tcPr>
          <w:p w14:paraId="7108B019" w14:textId="77777777" w:rsidR="00DA5D86" w:rsidRDefault="0099524D">
            <w:pPr>
              <w:spacing w:after="0" w:line="240" w:lineRule="auto"/>
            </w:pPr>
            <w:r>
              <w:rPr>
                <w:sz w:val="20"/>
                <w:szCs w:val="20"/>
                <w:lang w:val="en-US"/>
              </w:rPr>
              <w:t>Following</w:t>
            </w:r>
            <w:r>
              <w:fldChar w:fldCharType="begin" w:fldLock="1"/>
            </w:r>
            <w:r w:rsidRPr="00197A7E">
              <w:instrText>ADDIN CSL_CITATION { "citationItems" : [ { "id" : "IT</w:instrText>
            </w:r>
            <w:r>
              <w:instrText>EM-1", "itemData" : { "ISBN" : "0709934106", "author" : [ { "dropping-particle" : "", "family" : "Wootton", "given" : "R.J.", "non-dropping-particle" : "", "parse-names" : false, "suffix" : "" } ], "chapter-number" : "9", "container-title" : "Fish energetics: new perspectives.", "editor" : [ { "dropping-particle" : "", "family" : "Tytler", "given" : "Peter", "non-dropping-particle" : "", "parse-names" : false, "suffix" : "" }, { "dropping-particle" : "", "family" : "Calow", "given" : "Peter", "non-dropping-particle" : "", "parse-names" : false, "suffix" : "" } ], "id" : "ITEM-1", "issued" : { "date-parts" : [ [ "1985" ] ] }, "page" : "231-254", "publisher" : "Croom Helm Ltd", "publisher-place" : "Sydney", "title" : "Energetics of reproduction", "type" : "chapter" }, "uris" : [ "http://www.mendeley.com/documents/?uuid=55cc0316-9d37-4951-99e6-5b1e6720bcae" ] } ], "mendeley" : { "formattedCitation" : "(Wootton, 1985)", "plainTextFormattedCitation" : "(Wootton, 1985)", "previouslyFormattedCitation" : "(Wootton, 1985)" }, "properties" : { "noteIndex" : 0 }, "schema" : "https://github.com/citation-style-language/schema/raw/master/csl-citation.json" }</w:instrText>
            </w:r>
            <w:r>
              <w:fldChar w:fldCharType="separate"/>
            </w:r>
            <w:bookmarkStart w:id="358" w:name="__Fieldmark__1602_807502902"/>
            <w:bookmarkStart w:id="359" w:name="__Fieldmark__1562_3085505453"/>
            <w:r>
              <w:rPr>
                <w:noProof/>
                <w:sz w:val="20"/>
                <w:szCs w:val="20"/>
                <w:lang w:val="en-US"/>
              </w:rPr>
              <w:t>(</w:t>
            </w:r>
            <w:bookmarkStart w:id="360" w:name="__Fieldmark__1563_746528969"/>
            <w:r>
              <w:rPr>
                <w:noProof/>
                <w:sz w:val="20"/>
                <w:szCs w:val="20"/>
                <w:lang w:val="en-US"/>
              </w:rPr>
              <w:t>W</w:t>
            </w:r>
            <w:bookmarkStart w:id="361" w:name="__Fieldmark__1608_2083819471"/>
            <w:r>
              <w:rPr>
                <w:noProof/>
                <w:sz w:val="20"/>
                <w:szCs w:val="20"/>
                <w:lang w:val="en-US"/>
              </w:rPr>
              <w:t>o</w:t>
            </w:r>
            <w:bookmarkStart w:id="362" w:name="__Fieldmark__3703_353340726"/>
            <w:r>
              <w:rPr>
                <w:noProof/>
                <w:sz w:val="20"/>
                <w:szCs w:val="20"/>
                <w:lang w:val="en-US"/>
              </w:rPr>
              <w:t>o</w:t>
            </w:r>
            <w:bookmarkStart w:id="363" w:name="__Fieldmark__1272_133029496"/>
            <w:r>
              <w:rPr>
                <w:noProof/>
                <w:sz w:val="20"/>
                <w:szCs w:val="20"/>
                <w:lang w:val="en-US"/>
              </w:rPr>
              <w:t>t</w:t>
            </w:r>
            <w:bookmarkStart w:id="364" w:name="__Fieldmark__1115_316155023"/>
            <w:r>
              <w:rPr>
                <w:noProof/>
                <w:sz w:val="20"/>
                <w:szCs w:val="20"/>
                <w:lang w:val="en-US"/>
              </w:rPr>
              <w:t>t</w:t>
            </w:r>
            <w:bookmarkStart w:id="365" w:name="__Fieldmark__1895_1929277862"/>
            <w:r>
              <w:rPr>
                <w:noProof/>
                <w:sz w:val="20"/>
                <w:szCs w:val="20"/>
                <w:lang w:val="en-US"/>
              </w:rPr>
              <w:t>on, 1985)</w:t>
            </w:r>
            <w:bookmarkEnd w:id="358"/>
            <w:bookmarkEnd w:id="359"/>
            <w:bookmarkEnd w:id="360"/>
            <w:bookmarkEnd w:id="361"/>
            <w:bookmarkEnd w:id="362"/>
            <w:bookmarkEnd w:id="363"/>
            <w:bookmarkEnd w:id="364"/>
            <w:bookmarkEnd w:id="365"/>
            <w:r>
              <w:fldChar w:fldCharType="end"/>
            </w:r>
          </w:p>
        </w:tc>
      </w:tr>
      <w:tr w:rsidR="00DA5D86" w:rsidRPr="00197A7E" w14:paraId="14138D5D" w14:textId="77777777" w:rsidTr="00197A7E">
        <w:trPr>
          <w:trHeight w:val="411"/>
        </w:trPr>
        <w:tc>
          <w:tcPr>
            <w:tcW w:w="1602" w:type="dxa"/>
            <w:shd w:val="clear" w:color="auto" w:fill="auto"/>
            <w:tcMar>
              <w:left w:w="78" w:type="dxa"/>
            </w:tcMar>
          </w:tcPr>
          <w:p w14:paraId="653561AE" w14:textId="77777777" w:rsidR="00DA5D86" w:rsidRDefault="0099524D">
            <w:pPr>
              <w:spacing w:after="0" w:line="240" w:lineRule="auto"/>
              <w:rPr>
                <w:sz w:val="20"/>
                <w:szCs w:val="20"/>
                <w:lang w:val="en-US"/>
              </w:rPr>
            </w:pPr>
            <w:r>
              <w:rPr>
                <w:sz w:val="20"/>
                <w:szCs w:val="20"/>
                <w:lang w:val="en-US"/>
              </w:rPr>
              <w:t>Growth fraction</w:t>
            </w:r>
          </w:p>
        </w:tc>
        <w:tc>
          <w:tcPr>
            <w:tcW w:w="3340" w:type="dxa"/>
            <w:shd w:val="clear" w:color="auto" w:fill="auto"/>
            <w:tcMar>
              <w:left w:w="78" w:type="dxa"/>
            </w:tcMar>
          </w:tcPr>
          <w:p w14:paraId="4BF13CA2" w14:textId="77777777" w:rsidR="00DA5D86" w:rsidRDefault="0099524D">
            <w:pPr>
              <w:spacing w:after="0" w:line="240" w:lineRule="auto"/>
              <w:rPr>
                <w:i/>
                <w:sz w:val="19"/>
                <w:szCs w:val="19"/>
                <w:lang w:val="en-US"/>
              </w:rPr>
            </w:pPr>
            <w:r>
              <w:rPr>
                <w:i/>
                <w:sz w:val="19"/>
                <w:szCs w:val="19"/>
                <w:lang w:val="en-US"/>
              </w:rPr>
              <w:t>GROWTH_FRACTION_REPRO_</w:t>
            </w:r>
          </w:p>
          <w:p w14:paraId="00AFE653" w14:textId="77777777" w:rsidR="00DA5D86" w:rsidRDefault="0099524D">
            <w:pPr>
              <w:spacing w:after="0" w:line="240" w:lineRule="auto"/>
              <w:rPr>
                <w:i/>
                <w:sz w:val="19"/>
                <w:szCs w:val="19"/>
                <w:lang w:val="en-US"/>
              </w:rPr>
            </w:pPr>
            <w:r>
              <w:rPr>
                <w:i/>
                <w:sz w:val="19"/>
                <w:szCs w:val="19"/>
                <w:lang w:val="en-US"/>
              </w:rPr>
              <w:t>REPRODUCTIVE</w:t>
            </w:r>
          </w:p>
        </w:tc>
        <w:tc>
          <w:tcPr>
            <w:tcW w:w="1646" w:type="dxa"/>
            <w:shd w:val="clear" w:color="auto" w:fill="auto"/>
            <w:tcMar>
              <w:left w:w="78" w:type="dxa"/>
            </w:tcMar>
          </w:tcPr>
          <w:p w14:paraId="7723BEF6" w14:textId="77777777" w:rsidR="00DA5D86" w:rsidRDefault="0099524D">
            <w:pPr>
              <w:spacing w:after="0" w:line="240" w:lineRule="auto"/>
              <w:rPr>
                <w:sz w:val="20"/>
                <w:szCs w:val="20"/>
                <w:lang w:val="en-US"/>
              </w:rPr>
            </w:pPr>
            <w:r>
              <w:rPr>
                <w:sz w:val="20"/>
                <w:szCs w:val="20"/>
                <w:lang w:val="en-US"/>
              </w:rPr>
              <w:t>0.015 [%]</w:t>
            </w:r>
          </w:p>
        </w:tc>
        <w:tc>
          <w:tcPr>
            <w:tcW w:w="3163" w:type="dxa"/>
            <w:shd w:val="clear" w:color="auto" w:fill="auto"/>
            <w:tcMar>
              <w:left w:w="78" w:type="dxa"/>
            </w:tcMar>
          </w:tcPr>
          <w:p w14:paraId="3161E824" w14:textId="77777777" w:rsidR="00DA5D86" w:rsidRPr="00197A7E" w:rsidRDefault="0099524D">
            <w:pPr>
              <w:spacing w:after="0" w:line="240" w:lineRule="auto"/>
            </w:pPr>
            <w:r>
              <w:rPr>
                <w:sz w:val="20"/>
                <w:szCs w:val="20"/>
                <w:lang w:val="en-US"/>
              </w:rPr>
              <w:t xml:space="preserve">Fraction of reproduction energy growth from total for reproductive fish (magnitude following </w:t>
            </w:r>
            <w:r>
              <w:fldChar w:fldCharType="begin" w:fldLock="1"/>
            </w:r>
            <w:r w:rsidRPr="00197A7E">
              <w:instrText>ADDIN CSL_CITATION { "citationItems" : [ { "id" : "ITEM-1", "itemData" : { "ISBN" : "0709934106", "author" : [ { "dropping-particle" : "", "family" : "Wootton", "given" : "R.J.", "non-dropping-particle" : "", "parse-names" : false, "suffix" : "" } ], "chapter-number" : "9", "container-title" : "Fish energetics: new perspectives.", "editor" : [ { "dropping-particle" : "", "family" : "Tytler", "given" : "Peter", "non-dropping-particle" : "", "parse-names" : false, "suffix" : "" }, { "dropping-particle" : "", "family" : "Calow", "given" : "Peter", "non-dropping-particle" : "", "parse-names" : false, "suffix" : "" } ], "id" : "ITEM-1", "issued" : { "date-parts" : [ [ "1985" ] ] }, "page" : "231-254", "publisher" : "Croom Helm Ltd", "publisher-place" : "Sydney", "title" : "Energetics of reproduction", "type" : "chapter" }, "uris" : [ "http://www.mendeley.com/documents/?uuid=55cc0316-9d37-4951-99e6-5b1e6720bcae" ] } ], "mendeley" : { "formattedCitation" : "(Wootton, 1985)", "plainTextFormattedCitation" : "(Wootton, 1985)", "previouslyFormattedCitation" : "(Wootton, 1985)" }, "properties" : { "noteIndex" : 0 }, "schema" : "https://github.com/citation-style-language/schema/raw/master/csl-citation.json" }</w:instrText>
            </w:r>
            <w:r>
              <w:fldChar w:fldCharType="separate"/>
            </w:r>
            <w:bookmarkStart w:id="366" w:name="__Fieldmark__1634_807502902"/>
            <w:bookmarkStart w:id="367" w:name="__Fieldmark__1590_3085505453"/>
            <w:r>
              <w:rPr>
                <w:noProof/>
                <w:sz w:val="20"/>
                <w:szCs w:val="20"/>
                <w:lang w:val="en-US"/>
              </w:rPr>
              <w:t>(</w:t>
            </w:r>
            <w:bookmarkStart w:id="368" w:name="__Fieldmark__1591_746528969"/>
            <w:r>
              <w:rPr>
                <w:noProof/>
                <w:sz w:val="20"/>
                <w:szCs w:val="20"/>
                <w:lang w:val="en-US"/>
              </w:rPr>
              <w:t>W</w:t>
            </w:r>
            <w:bookmarkStart w:id="369" w:name="__Fieldmark__1632_2083819471"/>
            <w:r>
              <w:rPr>
                <w:noProof/>
                <w:sz w:val="20"/>
                <w:szCs w:val="20"/>
                <w:lang w:val="en-US"/>
              </w:rPr>
              <w:t>o</w:t>
            </w:r>
            <w:bookmarkStart w:id="370" w:name="__Fieldmark__3723_353340726"/>
            <w:r>
              <w:rPr>
                <w:noProof/>
                <w:sz w:val="20"/>
                <w:szCs w:val="20"/>
                <w:lang w:val="en-US"/>
              </w:rPr>
              <w:t>o</w:t>
            </w:r>
            <w:bookmarkStart w:id="371" w:name="__Fieldmark__1288_133029496"/>
            <w:r>
              <w:rPr>
                <w:noProof/>
                <w:sz w:val="20"/>
                <w:szCs w:val="20"/>
                <w:lang w:val="en-US"/>
              </w:rPr>
              <w:t>t</w:t>
            </w:r>
            <w:bookmarkStart w:id="372" w:name="__Fieldmark__1127_316155023"/>
            <w:r>
              <w:rPr>
                <w:noProof/>
                <w:sz w:val="20"/>
                <w:szCs w:val="20"/>
                <w:lang w:val="en-US"/>
              </w:rPr>
              <w:t>t</w:t>
            </w:r>
            <w:bookmarkStart w:id="373" w:name="__Fieldmark__1907_1929277862"/>
            <w:r>
              <w:rPr>
                <w:noProof/>
                <w:sz w:val="20"/>
                <w:szCs w:val="20"/>
                <w:lang w:val="en-US"/>
              </w:rPr>
              <w:t>on, 1985)</w:t>
            </w:r>
            <w:bookmarkEnd w:id="366"/>
            <w:bookmarkEnd w:id="367"/>
            <w:bookmarkEnd w:id="368"/>
            <w:bookmarkEnd w:id="369"/>
            <w:bookmarkEnd w:id="370"/>
            <w:bookmarkEnd w:id="371"/>
            <w:bookmarkEnd w:id="372"/>
            <w:bookmarkEnd w:id="373"/>
            <w:r>
              <w:fldChar w:fldCharType="end"/>
            </w:r>
          </w:p>
        </w:tc>
      </w:tr>
    </w:tbl>
    <w:p w14:paraId="4D22EBEC" w14:textId="77777777" w:rsidR="00DA5D86" w:rsidRDefault="0099524D">
      <w:pPr>
        <w:pStyle w:val="WW-Standard"/>
        <w:spacing w:after="0"/>
        <w:jc w:val="both"/>
      </w:pPr>
      <w:r>
        <w:rPr>
          <w:rFonts w:eastAsia="Times New Roman" w:cs="Calibri"/>
          <w:sz w:val="18"/>
          <w:vertAlign w:val="superscript"/>
          <w:lang w:val="en-US" w:eastAsia="en-GB"/>
        </w:rPr>
        <w:t>1</w:t>
      </w:r>
      <w:r>
        <w:rPr>
          <w:rFonts w:eastAsia="Times New Roman" w:cs="Calibri"/>
          <w:sz w:val="18"/>
          <w:lang w:val="en-US" w:eastAsia="en-GB"/>
        </w:rPr>
        <w:t xml:space="preserve"> </w:t>
      </w:r>
      <w:r>
        <w:rPr>
          <w:rFonts w:eastAsia="Times New Roman" w:cs="Calibri"/>
          <w:i/>
          <w:sz w:val="18"/>
          <w:lang w:val="en-US" w:eastAsia="en-GB"/>
        </w:rPr>
        <w:t>expected biomass</w:t>
      </w:r>
      <w:r>
        <w:rPr>
          <w:rFonts w:eastAsia="Times New Roman" w:cs="Calibri"/>
          <w:sz w:val="18"/>
          <w:lang w:val="en-US" w:eastAsia="en-GB"/>
        </w:rPr>
        <w:t xml:space="preserve"> refers to the biomass a fish would have reached under ideal growth conditions following the species-specific von-</w:t>
      </w:r>
      <w:proofErr w:type="spellStart"/>
      <w:r>
        <w:rPr>
          <w:rFonts w:eastAsia="Times New Roman" w:cs="Calibri"/>
          <w:sz w:val="18"/>
          <w:lang w:val="en-US" w:eastAsia="en-GB"/>
        </w:rPr>
        <w:t>Bertalanffy</w:t>
      </w:r>
      <w:proofErr w:type="spellEnd"/>
      <w:r>
        <w:rPr>
          <w:rFonts w:eastAsia="Times New Roman" w:cs="Calibri"/>
          <w:sz w:val="18"/>
          <w:lang w:val="en-US" w:eastAsia="en-GB"/>
        </w:rPr>
        <w:t>-Growth function L</w:t>
      </w:r>
      <w:r>
        <w:rPr>
          <w:rFonts w:eastAsia="Times New Roman" w:cs="Calibri"/>
          <w:sz w:val="18"/>
          <w:vertAlign w:val="subscript"/>
          <w:lang w:val="en-US" w:eastAsia="en-GB"/>
        </w:rPr>
        <w:t xml:space="preserve">t </w:t>
      </w:r>
      <w:r>
        <w:rPr>
          <w:rFonts w:eastAsia="Times New Roman" w:cs="Calibri"/>
          <w:sz w:val="18"/>
          <w:lang w:val="en-US" w:eastAsia="en-GB"/>
        </w:rPr>
        <w:t>[SL in cm] = 39.1 [SL in cm]*(1-e</w:t>
      </w:r>
      <w:r>
        <w:rPr>
          <w:rFonts w:eastAsia="Times New Roman" w:cs="Calibri"/>
          <w:sz w:val="18"/>
          <w:vertAlign w:val="superscript"/>
          <w:lang w:val="en-US" w:eastAsia="en-GB"/>
        </w:rPr>
        <w:t>(-0.15*(t+1.25))</w:t>
      </w:r>
      <w:r>
        <w:rPr>
          <w:rFonts w:eastAsia="Times New Roman" w:cs="Calibri"/>
          <w:sz w:val="18"/>
          <w:lang w:val="en-US" w:eastAsia="en-GB"/>
        </w:rPr>
        <w:t>) and length-weight relationship: (g WW) = 0.0309*(L[SL in cm])</w:t>
      </w:r>
      <w:r>
        <w:rPr>
          <w:rFonts w:eastAsia="Times New Roman" w:cs="Calibri"/>
          <w:sz w:val="18"/>
          <w:vertAlign w:val="superscript"/>
          <w:lang w:val="en-US" w:eastAsia="en-GB"/>
        </w:rPr>
        <w:t>2.935</w:t>
      </w:r>
      <w:r>
        <w:rPr>
          <w:rFonts w:eastAsia="Times New Roman" w:cs="Calibri"/>
          <w:sz w:val="18"/>
          <w:lang w:val="en-US" w:eastAsia="en-GB"/>
        </w:rPr>
        <w:t xml:space="preserve"> </w:t>
      </w:r>
      <w:r>
        <w:fldChar w:fldCharType="begin" w:fldLock="1"/>
      </w:r>
      <w: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associated with enhanced growth, resulting in larger terminal males than females of equivalent size. The von Bertalanffy growth formula (VBGF) was estimated for H. harid, S. ferrugineus and C. sordidus (L-infinity = 43.92, 27.4 and 23.3; K = 0.067, 0.27 and 0.56; t(0) = -6.92, -4.98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374" w:name="__Fieldmark__1671_807502902"/>
      <w:bookmarkStart w:id="375" w:name="__Fieldmark__1623_3085505453"/>
      <w:r>
        <w:rPr>
          <w:rFonts w:eastAsia="Times New Roman" w:cs="Calibri"/>
          <w:noProof/>
          <w:sz w:val="18"/>
          <w:lang w:val="en-US" w:eastAsia="en-GB"/>
        </w:rPr>
        <w:t>(</w:t>
      </w:r>
      <w:bookmarkStart w:id="376" w:name="__Fieldmark__1624_746528969"/>
      <w:r>
        <w:rPr>
          <w:rFonts w:eastAsia="Times New Roman" w:cs="Calibri"/>
          <w:noProof/>
          <w:sz w:val="18"/>
          <w:lang w:val="en-US" w:eastAsia="en-GB"/>
        </w:rPr>
        <w:t>E</w:t>
      </w:r>
      <w:bookmarkStart w:id="377" w:name="__Fieldmark__1663_2083819471"/>
      <w:r>
        <w:rPr>
          <w:rFonts w:eastAsia="Times New Roman" w:cs="Calibri"/>
          <w:noProof/>
          <w:sz w:val="18"/>
          <w:lang w:val="en-US" w:eastAsia="en-GB"/>
        </w:rPr>
        <w:t>l</w:t>
      </w:r>
      <w:bookmarkStart w:id="378" w:name="__Fieldmark__3748_353340726"/>
      <w:r>
        <w:rPr>
          <w:rFonts w:eastAsia="Times New Roman" w:cs="Calibri"/>
          <w:noProof/>
          <w:sz w:val="18"/>
          <w:lang w:val="en-US" w:eastAsia="en-GB"/>
        </w:rPr>
        <w:t>-</w:t>
      </w:r>
      <w:bookmarkStart w:id="379" w:name="__Fieldmark__1309_133029496"/>
      <w:r>
        <w:rPr>
          <w:rFonts w:eastAsia="Times New Roman" w:cs="Calibri"/>
          <w:noProof/>
          <w:sz w:val="18"/>
          <w:lang w:val="en-US" w:eastAsia="en-GB"/>
        </w:rPr>
        <w:t>S</w:t>
      </w:r>
      <w:bookmarkStart w:id="380" w:name="__Fieldmark__1144_316155023"/>
      <w:r>
        <w:rPr>
          <w:rFonts w:eastAsia="Times New Roman" w:cs="Calibri"/>
          <w:noProof/>
          <w:sz w:val="18"/>
          <w:lang w:val="en-US" w:eastAsia="en-GB"/>
        </w:rPr>
        <w:t>a</w:t>
      </w:r>
      <w:bookmarkStart w:id="381" w:name="__Fieldmark__1928_1929277862"/>
      <w:r>
        <w:rPr>
          <w:rFonts w:eastAsia="Times New Roman" w:cs="Calibri"/>
          <w:noProof/>
          <w:sz w:val="18"/>
          <w:lang w:val="en-US" w:eastAsia="en-GB"/>
        </w:rPr>
        <w:t>yed Ali et al., 2011)</w:t>
      </w:r>
      <w:r>
        <w:fldChar w:fldCharType="end"/>
      </w:r>
      <w:bookmarkEnd w:id="374"/>
      <w:bookmarkEnd w:id="375"/>
      <w:bookmarkEnd w:id="376"/>
      <w:bookmarkEnd w:id="377"/>
      <w:bookmarkEnd w:id="378"/>
      <w:bookmarkEnd w:id="379"/>
      <w:bookmarkEnd w:id="380"/>
      <w:bookmarkEnd w:id="381"/>
      <w:r>
        <w:rPr>
          <w:rFonts w:eastAsia="Times New Roman" w:cs="Calibri"/>
          <w:sz w:val="18"/>
          <w:lang w:val="en-US" w:eastAsia="en-GB"/>
        </w:rPr>
        <w:t>.</w:t>
      </w:r>
    </w:p>
    <w:p w14:paraId="4FC18CFB" w14:textId="77777777" w:rsidR="00DA5D86" w:rsidRDefault="00DA5D86">
      <w:pPr>
        <w:pStyle w:val="WW-Standard"/>
        <w:spacing w:after="0" w:line="480" w:lineRule="auto"/>
        <w:jc w:val="both"/>
        <w:rPr>
          <w:rFonts w:eastAsia="Times New Roman" w:cs="Calibri"/>
          <w:lang w:val="en-US" w:eastAsia="en-GB"/>
        </w:rPr>
      </w:pPr>
    </w:p>
    <w:p w14:paraId="4F4A67A1" w14:textId="77777777" w:rsidR="00DA5D86" w:rsidRDefault="0099524D">
      <w:pPr>
        <w:pStyle w:val="WW-Standard"/>
        <w:spacing w:after="0" w:line="480" w:lineRule="auto"/>
        <w:jc w:val="both"/>
      </w:pPr>
      <w:r>
        <w:rPr>
          <w:rFonts w:eastAsia="Times New Roman" w:cs="Calibri"/>
          <w:i/>
          <w:lang w:val="en-US" w:eastAsia="en-GB"/>
        </w:rPr>
        <w:t>Digestion.</w:t>
      </w:r>
      <w:r>
        <w:rPr>
          <w:rFonts w:eastAsia="Times New Roman" w:cs="Calibri"/>
          <w:lang w:val="en-US" w:eastAsia="en-GB"/>
        </w:rPr>
        <w:t xml:space="preserve"> The energy ingested in the current time step was transferred as one energy portion to the gut compartment, which was modelled as a queue to mimic digestion. This portion was only available for the </w:t>
      </w:r>
      <w:r>
        <w:rPr>
          <w:rFonts w:eastAsia="Times New Roman" w:cs="Calibri"/>
          <w:lang w:val="en-US" w:eastAsia="en-GB"/>
        </w:rPr>
        <w:lastRenderedPageBreak/>
        <w:t>model fish’s metabolism after a certain amount of time (</w:t>
      </w:r>
      <w:proofErr w:type="spellStart"/>
      <w:r>
        <w:rPr>
          <w:i/>
          <w:szCs w:val="20"/>
          <w:lang w:val="en-US"/>
        </w:rPr>
        <w:t>gutTransitDuration</w:t>
      </w:r>
      <w:proofErr w:type="spellEnd"/>
      <w:r>
        <w:rPr>
          <w:rFonts w:eastAsia="Times New Roman" w:cs="Calibri"/>
          <w:lang w:val="en-US" w:eastAsia="en-GB"/>
        </w:rPr>
        <w:t xml:space="preserve">, 54 min for herbivore fish </w:t>
      </w:r>
      <w:r>
        <w:fldChar w:fldCharType="begin" w:fldLock="1"/>
      </w:r>
      <w:r>
        <w:instrText>ADDIN CSL_CITATION { "citationItems" : [ { "id" : "ITEM-1", "itemData" : { "DOI" : "10.1111/j.1095-8649.1995.tb01914.x", "ISBN" : "1095-8649", "ISSN" : "10958649", "PMID" : "636", "abstract" : "There were significant differences among five sympatric herbivorous reef fish species in their ranking of seven food-processing characters. Between them Zebrasoma scopas and Stegastes nigricans had the lowest bite rates, longest filling times, lowest defaecation activities and slowest gut turnover. Acanthurus nigrofuscus and Scarus sordidus were similar in having the fastest filling times, and high bite rates, gut-contents masses, gut turnover and defaecation activities. Ctenochaetus striatus was intermediate between those species pairs in five out of seven characters. Rich algal diets of S. nigricans and Z. scopas were contrasted with the carbonate intake of S. sordidus. The food-processing pattern of C. striatus was related to the siliceous content of a diatom diet. Food-processing characteristics of A. nigrofuscus were attributed to a diet which is readily absorbed and/or is of high nutritional quality.", "author" : [ { "dropping-particle" : "", "family" : "Polunin", "given" : "N. V.C.", "non-dropping-particle" : "", "parse-names" : false, "suffix" : "" }, { "dropping-particle" : "", "family" : "Harmelin\u2010Vivien", "given" : "M.", "non-dropping-particle" : "", "parse-names" : false, "suffix" : "" }, { "dropping-particle" : "", "family" : "Galzin", "given" : "R.", "non-dropping-particle" : "", "parse-names" : false, "suffix" : "" } ], "container-title" : "Journal of Fish Biology", "id" : "ITEM-1", "issue" : "3", "issued" : { "date-parts" : [ [ "1995" ] ] }, "page" : "455-465", "title" : "Contrasts in algal food processing among five herbivorous coral\u2010reef fishes", "type" : "article-journal", "volume" : "47" }, "uris" : [ "http://www.mendeley.com/documents/?uuid=59b58dd0-3f96-4574-a215-baffe91d5ac1" ] } ], "mendeley" : { "formattedCitation" : "(Polunin et al., 1995)", "plainTextFormattedCitation" : "(Polunin et al., 1995)", "previouslyFormattedCitation" : "(Polunin et al., 1995)" }, "properties" : { "noteIndex" : 0 }, "schema" : "https://github.com/citation-style-language/schema/raw/master/csl-citation.json" }</w:instrText>
      </w:r>
      <w:r>
        <w:fldChar w:fldCharType="separate"/>
      </w:r>
      <w:bookmarkStart w:id="382" w:name="__Fieldmark__1852_807502902"/>
      <w:bookmarkStart w:id="383" w:name="__Fieldmark__1800_3085505453"/>
      <w:r>
        <w:rPr>
          <w:rFonts w:eastAsia="Times New Roman" w:cs="Calibri"/>
          <w:noProof/>
          <w:lang w:val="en-US" w:eastAsia="en-GB"/>
        </w:rPr>
        <w:t>(</w:t>
      </w:r>
      <w:bookmarkStart w:id="384" w:name="__Fieldmark__1802_746528969"/>
      <w:r>
        <w:rPr>
          <w:rFonts w:eastAsia="Times New Roman" w:cs="Calibri"/>
          <w:noProof/>
          <w:lang w:val="en-US" w:eastAsia="en-GB"/>
        </w:rPr>
        <w:t>P</w:t>
      </w:r>
      <w:bookmarkStart w:id="385" w:name="__Fieldmark__1837_2083819471"/>
      <w:r>
        <w:rPr>
          <w:rFonts w:eastAsia="Times New Roman" w:cs="Calibri"/>
          <w:noProof/>
          <w:lang w:val="en-US" w:eastAsia="en-GB"/>
        </w:rPr>
        <w:t>o</w:t>
      </w:r>
      <w:bookmarkStart w:id="386" w:name="__Fieldmark__3917_353340726"/>
      <w:r>
        <w:rPr>
          <w:rFonts w:eastAsia="Times New Roman" w:cs="Calibri"/>
          <w:noProof/>
          <w:lang w:val="en-US" w:eastAsia="en-GB"/>
        </w:rPr>
        <w:t>l</w:t>
      </w:r>
      <w:bookmarkStart w:id="387" w:name="__Fieldmark__1474_133029496"/>
      <w:r>
        <w:rPr>
          <w:rFonts w:eastAsia="Times New Roman" w:cs="Calibri"/>
          <w:noProof/>
          <w:lang w:val="en-US" w:eastAsia="en-GB"/>
        </w:rPr>
        <w:t>u</w:t>
      </w:r>
      <w:bookmarkStart w:id="388" w:name="__Fieldmark__1305_316155023"/>
      <w:r>
        <w:rPr>
          <w:rFonts w:eastAsia="Times New Roman" w:cs="Calibri"/>
          <w:noProof/>
          <w:lang w:val="en-US" w:eastAsia="en-GB"/>
        </w:rPr>
        <w:t>n</w:t>
      </w:r>
      <w:bookmarkStart w:id="389" w:name="__Fieldmark__2114_1929277862"/>
      <w:r>
        <w:rPr>
          <w:rFonts w:eastAsia="Times New Roman" w:cs="Calibri"/>
          <w:noProof/>
          <w:lang w:val="en-US" w:eastAsia="en-GB"/>
        </w:rPr>
        <w:t>in et al., 1995)</w:t>
      </w:r>
      <w:r>
        <w:fldChar w:fldCharType="end"/>
      </w:r>
      <w:bookmarkEnd w:id="382"/>
      <w:bookmarkEnd w:id="383"/>
      <w:bookmarkEnd w:id="384"/>
      <w:bookmarkEnd w:id="385"/>
      <w:bookmarkEnd w:id="386"/>
      <w:bookmarkEnd w:id="387"/>
      <w:bookmarkEnd w:id="388"/>
      <w:bookmarkEnd w:id="389"/>
      <w:r>
        <w:rPr>
          <w:rFonts w:eastAsia="Times New Roman" w:cs="Calibri"/>
          <w:lang w:val="en-US" w:eastAsia="en-GB"/>
        </w:rPr>
        <w:t>). After digestion energy losses due to egestion, excretion, and specific dynamic actions (</w:t>
      </w:r>
      <w:proofErr w:type="spellStart"/>
      <w:r>
        <w:rPr>
          <w:rFonts w:eastAsia="Times New Roman" w:cs="Calibri"/>
          <w:i/>
          <w:lang w:val="en-US" w:eastAsia="en-GB"/>
        </w:rPr>
        <w:t>lossFactorDigestion</w:t>
      </w:r>
      <w:proofErr w:type="spellEnd"/>
      <w:r>
        <w:rPr>
          <w:rFonts w:eastAsia="Times New Roman" w:cs="Calibri"/>
          <w:lang w:val="en-US" w:eastAsia="en-GB"/>
        </w:rPr>
        <w:t xml:space="preserve">, 0.43 following </w:t>
      </w:r>
      <w:r>
        <w:fldChar w:fldCharType="begin" w:fldLock="1"/>
      </w:r>
      <w:r>
        <w:instrText>ADDIN CSL_CITATION { "citationItems" : [ { "id" : "ITEM-1", "itemData" : { "abstract" : "Brett JR, Grooves TDD (1979). Physiology Energetics. In Hoar WS, Randall DJ, Brett JR (eds) Fish Physiology, Academic Press, NY 8: 279-352", "author" : [ { "dropping-particle" : "", "family" : "Brett", "given" : "J R", "non-dropping-particle" : "", "parse-names" : false, "suffix" : "" }, { "dropping-particle" : "", "family" : "Grooves", "given" : "T D D", "non-dropping-particle" : "", "parse-names" : false, "suffix" : "" } ], "container-title" : "Fish Physiology", "editor" : [ { "dropping-particle" : "", "family" : "Hoar", "given" : "WS", "non-dropping-particle" : "", "parse-names" : false, "suffix" : "" }, { "dropping-particle" : "", "family" : "Randall", "given" : "DJ", "non-dropping-particle" : "", "parse-names" : false, "suffix" : "" }, { "dropping-particle" : "", "family" : "Brett", "given" : "JR", "non-dropping-particle" : "", "parse-names" : false, "suffix" : "" } ], "id" : "ITEM-1", "issued" : { "date-parts" : [ [ "1979" ] ] }, "page" : "279-352", "publisher" : "Academic Press", "publisher-place" : "New York", "title" : "Physiology Energetics", "type" : "chapter" }, "uris" : [ "http://www.mendeley.com/documents/?uuid=e10c7df9-a6f9-441f-9e17-c0d1e1f83aba", "http://www.mendeley.com/documents/?uuid=6463cc6c-7558-4b11-9ac4-a59e2086c61a" ] } ], "mendeley" : { "formattedCitation" : "(Brett and Grooves, 1979)", "plainTextFormattedCitation" : "(Brett and Grooves, 1979)", "previouslyFormattedCitation" : "(Brett and Grooves, 1979)" }, "properties" : { "noteIndex" : 0 }, "schema" : "https://github.com/citation-style-language/schema/raw/master/csl-citation.json" }</w:instrText>
      </w:r>
      <w:r>
        <w:fldChar w:fldCharType="separate"/>
      </w:r>
      <w:bookmarkStart w:id="390" w:name="__Fieldmark__1881_807502902"/>
      <w:bookmarkStart w:id="391" w:name="__Fieldmark__1825_3085505453"/>
      <w:r>
        <w:rPr>
          <w:rFonts w:eastAsia="Times New Roman" w:cs="Calibri"/>
          <w:noProof/>
          <w:lang w:val="en-US" w:eastAsia="en-GB"/>
        </w:rPr>
        <w:t>(</w:t>
      </w:r>
      <w:bookmarkStart w:id="392" w:name="__Fieldmark__1827_746528969"/>
      <w:r>
        <w:rPr>
          <w:rFonts w:eastAsia="Times New Roman" w:cs="Calibri"/>
          <w:noProof/>
          <w:lang w:val="en-US" w:eastAsia="en-GB"/>
        </w:rPr>
        <w:t>B</w:t>
      </w:r>
      <w:bookmarkStart w:id="393" w:name="__Fieldmark__1858_2083819471"/>
      <w:r>
        <w:rPr>
          <w:rFonts w:eastAsia="Times New Roman" w:cs="Calibri"/>
          <w:noProof/>
          <w:lang w:val="en-US" w:eastAsia="en-GB"/>
        </w:rPr>
        <w:t>r</w:t>
      </w:r>
      <w:bookmarkStart w:id="394" w:name="__Fieldmark__3934_353340726"/>
      <w:r>
        <w:rPr>
          <w:rFonts w:eastAsia="Times New Roman" w:cs="Calibri"/>
          <w:noProof/>
          <w:lang w:val="en-US" w:eastAsia="en-GB"/>
        </w:rPr>
        <w:t>e</w:t>
      </w:r>
      <w:bookmarkStart w:id="395" w:name="__Fieldmark__1487_133029496"/>
      <w:r>
        <w:rPr>
          <w:rFonts w:eastAsia="Times New Roman" w:cs="Calibri"/>
          <w:noProof/>
          <w:lang w:val="en-US" w:eastAsia="en-GB"/>
        </w:rPr>
        <w:t>t</w:t>
      </w:r>
      <w:bookmarkStart w:id="396" w:name="__Fieldmark__1316_316155023"/>
      <w:r>
        <w:rPr>
          <w:rFonts w:eastAsia="Times New Roman" w:cs="Calibri"/>
          <w:noProof/>
          <w:lang w:val="en-US" w:eastAsia="en-GB"/>
        </w:rPr>
        <w:t>t</w:t>
      </w:r>
      <w:bookmarkStart w:id="397" w:name="__Fieldmark__2131_1929277862"/>
      <w:r>
        <w:rPr>
          <w:rFonts w:eastAsia="Times New Roman" w:cs="Calibri"/>
          <w:noProof/>
          <w:lang w:val="en-US" w:eastAsia="en-GB"/>
        </w:rPr>
        <w:t xml:space="preserve"> and Grooves, 1979)</w:t>
      </w:r>
      <w:r>
        <w:fldChar w:fldCharType="end"/>
      </w:r>
      <w:bookmarkEnd w:id="390"/>
      <w:bookmarkEnd w:id="391"/>
      <w:bookmarkEnd w:id="392"/>
      <w:bookmarkEnd w:id="393"/>
      <w:bookmarkEnd w:id="394"/>
      <w:bookmarkEnd w:id="395"/>
      <w:bookmarkEnd w:id="396"/>
      <w:bookmarkEnd w:id="397"/>
      <w:r>
        <w:rPr>
          <w:rFonts w:eastAsia="Times New Roman" w:cs="Calibri"/>
          <w:lang w:val="en-US" w:eastAsia="en-GB"/>
        </w:rPr>
        <w:t xml:space="preserve"> were subtracted from the digested energy portion (9) and the resulting net energy (</w:t>
      </w:r>
      <w:proofErr w:type="spellStart"/>
      <w:r>
        <w:rPr>
          <w:rFonts w:eastAsia="Times New Roman" w:cs="Calibri"/>
          <w:i/>
          <w:lang w:val="en-US" w:eastAsia="en-GB"/>
        </w:rPr>
        <w:t>netEnergy</w:t>
      </w:r>
      <w:proofErr w:type="spellEnd"/>
      <w:r>
        <w:rPr>
          <w:rFonts w:eastAsia="Times New Roman" w:cs="Calibri"/>
          <w:lang w:val="en-US" w:eastAsia="en-GB"/>
        </w:rPr>
        <w:t>) was available to meet the fish’s energy requirements.</w:t>
      </w:r>
    </w:p>
    <w:p w14:paraId="74765B49" w14:textId="77777777" w:rsidR="00DA5D86" w:rsidRDefault="0099524D" w:rsidP="00197A7E">
      <w:pPr>
        <w:pStyle w:val="WW-Standard"/>
        <w:numPr>
          <w:ilvl w:val="0"/>
          <w:numId w:val="5"/>
        </w:numPr>
        <w:spacing w:after="0" w:line="480" w:lineRule="auto"/>
        <w:jc w:val="both"/>
        <w:rPr>
          <w:rFonts w:eastAsia="Times New Roman" w:cs="Calibri"/>
          <w:lang w:val="en-US" w:eastAsia="en-GB"/>
        </w:rPr>
      </w:pPr>
      <w:r>
        <w:rPr>
          <w:rFonts w:eastAsia="Times New Roman" w:cs="Calibri"/>
          <w:u w:val="single"/>
          <w:lang w:val="en-US" w:eastAsia="en-GB"/>
        </w:rPr>
        <w:t>Net energy</w:t>
      </w:r>
      <w:r>
        <w:rPr>
          <w:rFonts w:eastAsia="Times New Roman" w:cs="Calibri"/>
          <w:lang w:val="en-US" w:eastAsia="en-GB"/>
        </w:rPr>
        <w:t xml:space="preserve"> in [kJ] = </w:t>
      </w:r>
      <w:proofErr w:type="spellStart"/>
      <w:r>
        <w:rPr>
          <w:rFonts w:eastAsia="Times New Roman" w:cs="Calibri"/>
          <w:i/>
          <w:lang w:val="en-US" w:eastAsia="en-GB"/>
        </w:rPr>
        <w:t>lossFactorDigestion</w:t>
      </w:r>
      <w:proofErr w:type="spellEnd"/>
      <w:r>
        <w:rPr>
          <w:rFonts w:eastAsia="Times New Roman" w:cs="Calibri"/>
          <w:lang w:val="en-US" w:eastAsia="en-GB"/>
        </w:rPr>
        <w:t>*</w:t>
      </w:r>
      <w:proofErr w:type="spellStart"/>
      <w:r>
        <w:rPr>
          <w:rFonts w:eastAsia="Times New Roman" w:cs="Calibri"/>
          <w:i/>
          <w:lang w:val="en-US" w:eastAsia="en-GB"/>
        </w:rPr>
        <w:t>energyIntake</w:t>
      </w:r>
      <w:proofErr w:type="spellEnd"/>
      <w:r>
        <w:rPr>
          <w:rFonts w:eastAsia="Times New Roman" w:cs="Calibri"/>
          <w:lang w:val="en-US" w:eastAsia="en-GB"/>
        </w:rPr>
        <w:t xml:space="preserve"> [kJ]</w:t>
      </w:r>
    </w:p>
    <w:p w14:paraId="7B98EA84" w14:textId="77777777" w:rsidR="00DA5D86" w:rsidRDefault="0099524D">
      <w:pPr>
        <w:pStyle w:val="WW-Standard"/>
        <w:spacing w:after="0" w:line="480" w:lineRule="auto"/>
        <w:jc w:val="both"/>
      </w:pPr>
      <w:r>
        <w:rPr>
          <w:rFonts w:eastAsia="Times New Roman" w:cs="Calibri"/>
          <w:i/>
          <w:lang w:val="en-US" w:eastAsia="en-GB"/>
        </w:rPr>
        <w:t xml:space="preserve">Energy consumption. </w:t>
      </w:r>
      <w:r>
        <w:rPr>
          <w:rFonts w:eastAsia="Times New Roman" w:cs="Calibri"/>
          <w:lang w:val="en-US" w:eastAsia="en-GB"/>
        </w:rPr>
        <w:t>The fish’s overall energy costs (</w:t>
      </w:r>
      <w:proofErr w:type="spellStart"/>
      <w:r>
        <w:rPr>
          <w:rFonts w:eastAsia="Times New Roman" w:cs="Calibri"/>
          <w:i/>
          <w:lang w:val="en-US" w:eastAsia="en-GB"/>
        </w:rPr>
        <w:t>consumedEnergy</w:t>
      </w:r>
      <w:proofErr w:type="spellEnd"/>
      <w:r>
        <w:rPr>
          <w:rFonts w:eastAsia="Times New Roman" w:cs="Calibri"/>
          <w:lang w:val="en-US" w:eastAsia="en-GB"/>
        </w:rPr>
        <w:t xml:space="preserve">) for the current time step were </w:t>
      </w:r>
      <w:r>
        <w:rPr>
          <w:rFonts w:eastAsia="Times New Roman" w:cs="Calibri"/>
          <w:color w:val="000000" w:themeColor="text1"/>
          <w:lang w:val="en-US" w:eastAsia="en-GB"/>
        </w:rPr>
        <w:t xml:space="preserve">composed of the </w:t>
      </w:r>
      <w:r>
        <w:rPr>
          <w:rFonts w:eastAsia="Times New Roman" w:cs="Calibri"/>
          <w:lang w:val="en-US" w:eastAsia="en-GB"/>
        </w:rPr>
        <w:t>resting metabolism, which was calculated based on the size-dependent resting metabolic rate (</w:t>
      </w:r>
      <w:proofErr w:type="spellStart"/>
      <w:r>
        <w:rPr>
          <w:rFonts w:eastAsia="Times New Roman" w:cs="Calibri"/>
          <w:i/>
          <w:lang w:val="en-US" w:eastAsia="en-GB"/>
        </w:rPr>
        <w:t>restingMetabolicRate</w:t>
      </w:r>
      <w:proofErr w:type="spellEnd"/>
      <w:r>
        <w:rPr>
          <w:rFonts w:eastAsia="Times New Roman" w:cs="Calibri"/>
          <w:lang w:val="en-US" w:eastAsia="en-GB"/>
        </w:rPr>
        <w:t xml:space="preserve">, metabolic rate of a resting but non-fasting individual at </w:t>
      </w:r>
      <w:r>
        <w:rPr>
          <w:rFonts w:eastAsia="Times New Roman" w:cs="Calibri"/>
          <w:color w:val="000000" w:themeColor="text1"/>
          <w:lang w:val="en-US" w:eastAsia="en-GB"/>
        </w:rPr>
        <w:t xml:space="preserve">zero speed) </w:t>
      </w:r>
      <w:r>
        <w:rPr>
          <w:rFonts w:eastAsia="Times New Roman" w:cs="Calibri"/>
          <w:lang w:val="en-US" w:eastAsia="en-GB"/>
        </w:rPr>
        <w:t xml:space="preserve">following </w:t>
      </w:r>
      <w:r>
        <w:fldChar w:fldCharType="begin" w:fldLock="1"/>
      </w:r>
      <w:r>
        <w:instrText>ADDIN CSL_CITATION { "citationItems" : [ { "id" : "ITEM-1", "itemData" : { "DOI" : "10.1017/CBO9781107415324.004", "ISBN" : "9788578110796", "ISSN" : "1098-6596", "PMID" : "25246403", "author" : [ { "dropping-particle" : "", "family" : "Winberg", "given" : "G G", "non-dropping-particle" : "", "parse-names" : false, "suffix" : "" } ], "id" : "ITEM-1", "issued" : { "date-parts" : [ [ "1960" ] ] }, "title" : "Rate of Metabolism and Food Requirements of Fishes", "type" : "book" }, "uris" : [ "http://www.mendeley.com/documents/?uuid=3f01684b-63d0-4c51-b113-7fc03e74a35b", "http://www.mendeley.com/documents/?uuid=c5131735-e955-4e4d-a57c-3b27d4bc5414" ] } ], "mendeley" : { "formattedCitation" : "(Winberg, 1960)", "plainTextFormattedCitation" : "(Winberg, 1960)", "previouslyFormattedCitation" : "(Winberg, 1960)" }, "properties" : { "noteIndex" : 0 }, "schema" : "https://github.com/citation-style-language/schema/raw/master/csl-citation.json" }</w:instrText>
      </w:r>
      <w:r>
        <w:fldChar w:fldCharType="separate"/>
      </w:r>
      <w:bookmarkStart w:id="398" w:name="__Fieldmark__1927_807502902"/>
      <w:bookmarkStart w:id="399" w:name="__Fieldmark__1867_3085505453"/>
      <w:r>
        <w:rPr>
          <w:rFonts w:eastAsia="Times New Roman" w:cs="Calibri"/>
          <w:noProof/>
          <w:lang w:val="en-US" w:eastAsia="en-GB"/>
        </w:rPr>
        <w:t>(</w:t>
      </w:r>
      <w:bookmarkStart w:id="400" w:name="__Fieldmark__1869_746528969"/>
      <w:r>
        <w:rPr>
          <w:rFonts w:eastAsia="Times New Roman" w:cs="Calibri"/>
          <w:noProof/>
          <w:lang w:val="en-US" w:eastAsia="en-GB"/>
        </w:rPr>
        <w:t>W</w:t>
      </w:r>
      <w:bookmarkStart w:id="401" w:name="__Fieldmark__1897_2083819471"/>
      <w:r>
        <w:rPr>
          <w:rFonts w:eastAsia="Times New Roman" w:cs="Calibri"/>
          <w:noProof/>
          <w:lang w:val="en-US" w:eastAsia="en-GB"/>
        </w:rPr>
        <w:t>i</w:t>
      </w:r>
      <w:bookmarkStart w:id="402" w:name="__Fieldmark__3968_353340726"/>
      <w:r>
        <w:rPr>
          <w:rFonts w:eastAsia="Times New Roman" w:cs="Calibri"/>
          <w:noProof/>
          <w:lang w:val="en-US" w:eastAsia="en-GB"/>
        </w:rPr>
        <w:t>n</w:t>
      </w:r>
      <w:bookmarkStart w:id="403" w:name="__Fieldmark__1517_133029496"/>
      <w:r>
        <w:rPr>
          <w:rFonts w:eastAsia="Times New Roman" w:cs="Calibri"/>
          <w:noProof/>
          <w:lang w:val="en-US" w:eastAsia="en-GB"/>
        </w:rPr>
        <w:t>b</w:t>
      </w:r>
      <w:bookmarkStart w:id="404" w:name="__Fieldmark__1348_316155023"/>
      <w:r>
        <w:rPr>
          <w:rFonts w:eastAsia="Times New Roman" w:cs="Calibri"/>
          <w:noProof/>
          <w:lang w:val="en-US" w:eastAsia="en-GB"/>
        </w:rPr>
        <w:t>e</w:t>
      </w:r>
      <w:bookmarkStart w:id="405" w:name="__Fieldmark__2179_1929277862"/>
      <w:r>
        <w:rPr>
          <w:rFonts w:eastAsia="Times New Roman" w:cs="Calibri"/>
          <w:noProof/>
          <w:lang w:val="en-US" w:eastAsia="en-GB"/>
        </w:rPr>
        <w:t>rg, 1960)</w:t>
      </w:r>
      <w:r>
        <w:fldChar w:fldCharType="end"/>
      </w:r>
      <w:bookmarkEnd w:id="398"/>
      <w:bookmarkEnd w:id="399"/>
      <w:bookmarkEnd w:id="400"/>
      <w:bookmarkEnd w:id="401"/>
      <w:bookmarkEnd w:id="402"/>
      <w:bookmarkEnd w:id="403"/>
      <w:bookmarkEnd w:id="404"/>
      <w:bookmarkEnd w:id="405"/>
      <w:r>
        <w:rPr>
          <w:rFonts w:eastAsia="Times New Roman" w:cs="Calibri"/>
          <w:lang w:val="en-US" w:eastAsia="en-GB"/>
        </w:rPr>
        <w:t xml:space="preserve"> (10) plus the net swimming costs, i.e. the energy amount the fish used for its activities defined by its behavior mode (see above) calculated following </w:t>
      </w:r>
      <w:r>
        <w:fldChar w:fldCharType="begin" w:fldLock="1"/>
      </w:r>
      <w:r>
        <w:instrText>ADDIN CSL_CITATION { "citationItems" : [ { "id" : "ITEM-1", "itemData" : { "ISBN" : "0022-0949", "ISSN" : "0022-0949", "PMID" : "11948202", "abstract" : "To determine the energetic costs of rigid-body, median or paired-fin (MPF) swimming versus undulatory, body-caudal fin (BCF) swimming, we measured oxygen consumption as a function of swimming speed in two MPF swimming specialists, Schlegel's parrotfish and Picasso triggerfish. The parrotfish swam exclusively with the pectoral fins at prolonged swimming speeds up to 3.2 total lengths per second (L s(-1); 30 min critical swimming speed, U(crit)). At higher speeds, gait transferred to a burst-and-coast BCF swimming mode that resulted in rapid fatigue. The triggerfish swam using undulations of the soft dorsal and anal fins up to 1.5 L s(-1), beyond which BCF undulations were recruited intermittently. BCF swimming was used continuously above 3.5 L s(-1), and was accompanied by synchronous undulations of the dorsal and anal fins. The triggerfish were capable of high, prolonged swimming speeds of up to 4.1 L s(-1) (30 min U(crit)). In both species, the rates of increase in oxygen consumption with swimming speed were higher during BCF swimming than during rigid-body MPF swimming. Our results indicate that, for these species, undulatory swimming is energetically more costly than rigid-body swimming, and therefore support the hypothesis that MPF swimming is more efficient. In addition, use of the BCF gait at higher swimming speed increased the cost of transport in both species beyond that predicted for MPF swimming at the same speeds. This suggests that, unlike for terrestrial locomotion, gait transition in fishes does not occur to reduce energetic costs, but to increase recruitable muscle mass and propulsive surfaces. The appropriate use of the power and exponential functions to model swimming energetics is also discussed.", "author" : [ { "dropping-particle" : "", "family" : "Korsmeyer", "given" : "Keith E", "non-dropping-particle" : "", "parse-names" : false, "suffix" : "" }, { "dropping-particle" : "", "family" : "Steffensen", "given" : "John Fleng", "non-dropping-particle" : "", "parse-names" : false, "suffix" : "" }, { "dropping-particle" : "", "family" : "Herskin", "given" : "Jannik", "non-dropping-particle" : "", "parse-names" : false, "suffix" : "" } ], "container-title" : "The Journal of experimental biology", "id" : "ITEM-1", "issue" : "Pt 9", "issued" : { "date-parts" : [ [ "2002" ] ] }, "page" : "1253-1263", "title" : "Energetics of median and paired fin swimming, body and caudal fin swimming, and gait transition in parrotfish (Scarus schlegeli) and triggerfish (Rhinecanthus aculeatus).", "type" : "article-journal", "volume" : "205" }, "uris" : [ "http://www.mendeley.com/documents/?uuid=4eef4473-32c2-486e-bdce-1cd53992eec5" ] } ], "mendeley" : { "formattedCitation" : "(Korsmeyer et al., 2002)", "plainTextFormattedCitation" : "(Korsmeyer et al., 2002)", "previouslyFormattedCitation" : "(Korsmeyer et al., 2002)" }, "properties" : { "noteIndex" : 0 }, "schema" : "https://github.com/citation-style-language/schema/raw/master/csl-citation.json" }</w:instrText>
      </w:r>
      <w:r>
        <w:fldChar w:fldCharType="separate"/>
      </w:r>
      <w:bookmarkStart w:id="406" w:name="__Fieldmark__1954_807502902"/>
      <w:bookmarkStart w:id="407" w:name="__Fieldmark__1892_3085505453"/>
      <w:r>
        <w:rPr>
          <w:rFonts w:eastAsia="Times New Roman" w:cs="Calibri"/>
          <w:noProof/>
          <w:lang w:val="en-US" w:eastAsia="en-GB"/>
        </w:rPr>
        <w:t>(</w:t>
      </w:r>
      <w:bookmarkStart w:id="408" w:name="__Fieldmark__1894_746528969"/>
      <w:r>
        <w:rPr>
          <w:rFonts w:eastAsia="Times New Roman" w:cs="Calibri"/>
          <w:noProof/>
          <w:lang w:val="en-US" w:eastAsia="en-GB"/>
        </w:rPr>
        <w:t>K</w:t>
      </w:r>
      <w:bookmarkStart w:id="409" w:name="__Fieldmark__1916_2083819471"/>
      <w:r>
        <w:rPr>
          <w:rFonts w:eastAsia="Times New Roman" w:cs="Calibri"/>
          <w:noProof/>
          <w:lang w:val="en-US" w:eastAsia="en-GB"/>
        </w:rPr>
        <w:t>o</w:t>
      </w:r>
      <w:bookmarkStart w:id="410" w:name="__Fieldmark__3983_353340726"/>
      <w:r>
        <w:rPr>
          <w:rFonts w:eastAsia="Times New Roman" w:cs="Calibri"/>
          <w:noProof/>
          <w:lang w:val="en-US" w:eastAsia="en-GB"/>
        </w:rPr>
        <w:t>r</w:t>
      </w:r>
      <w:bookmarkStart w:id="411" w:name="__Fieldmark__1528_133029496"/>
      <w:r>
        <w:rPr>
          <w:rFonts w:eastAsia="Times New Roman" w:cs="Calibri"/>
          <w:noProof/>
          <w:lang w:val="en-US" w:eastAsia="en-GB"/>
        </w:rPr>
        <w:t>s</w:t>
      </w:r>
      <w:bookmarkStart w:id="412" w:name="__Fieldmark__1356_316155023"/>
      <w:r>
        <w:rPr>
          <w:rFonts w:eastAsia="Times New Roman" w:cs="Calibri"/>
          <w:noProof/>
          <w:lang w:val="en-US" w:eastAsia="en-GB"/>
        </w:rPr>
        <w:t>m</w:t>
      </w:r>
      <w:bookmarkStart w:id="413" w:name="__Fieldmark__2188_1929277862"/>
      <w:r>
        <w:rPr>
          <w:rFonts w:eastAsia="Times New Roman" w:cs="Calibri"/>
          <w:noProof/>
          <w:lang w:val="en-US" w:eastAsia="en-GB"/>
        </w:rPr>
        <w:t>eyer et al., 2002)</w:t>
      </w:r>
      <w:r>
        <w:fldChar w:fldCharType="end"/>
      </w:r>
      <w:bookmarkEnd w:id="406"/>
      <w:bookmarkEnd w:id="407"/>
      <w:bookmarkEnd w:id="408"/>
      <w:bookmarkEnd w:id="409"/>
      <w:bookmarkEnd w:id="410"/>
      <w:bookmarkEnd w:id="411"/>
      <w:bookmarkEnd w:id="412"/>
      <w:bookmarkEnd w:id="413"/>
      <w:r>
        <w:rPr>
          <w:rFonts w:eastAsia="Times New Roman" w:cs="Calibri"/>
          <w:lang w:val="en-US" w:eastAsia="en-GB"/>
        </w:rPr>
        <w:t xml:space="preserve"> (11). We used an </w:t>
      </w:r>
      <w:proofErr w:type="spellStart"/>
      <w:r>
        <w:rPr>
          <w:rFonts w:eastAsia="Times New Roman" w:cs="Calibri"/>
          <w:lang w:val="en-US" w:eastAsia="en-GB"/>
        </w:rPr>
        <w:t>oxicaloric</w:t>
      </w:r>
      <w:proofErr w:type="spellEnd"/>
      <w:r>
        <w:rPr>
          <w:rFonts w:eastAsia="Times New Roman" w:cs="Calibri"/>
          <w:lang w:val="en-US" w:eastAsia="en-GB"/>
        </w:rPr>
        <w:t xml:space="preserve"> value of 14.2 J mg O</w:t>
      </w:r>
      <w:r>
        <w:rPr>
          <w:rFonts w:eastAsia="Times New Roman" w:cs="Calibri"/>
          <w:vertAlign w:val="subscript"/>
          <w:lang w:val="en-US" w:eastAsia="en-GB"/>
        </w:rPr>
        <w:t>2</w:t>
      </w:r>
      <w:r>
        <w:rPr>
          <w:rFonts w:eastAsia="Times New Roman" w:cs="Calibri"/>
          <w:vertAlign w:val="superscript"/>
          <w:lang w:val="en-US" w:eastAsia="en-GB"/>
        </w:rPr>
        <w:t>-1</w:t>
      </w:r>
      <w:r>
        <w:rPr>
          <w:rFonts w:eastAsia="Times New Roman" w:cs="Calibri"/>
          <w:lang w:val="en-US" w:eastAsia="en-GB"/>
        </w:rPr>
        <w:t xml:space="preserve"> to convert oxygen consumption rates into energy units </w:t>
      </w:r>
      <w:r>
        <w:fldChar w:fldCharType="begin" w:fldLock="1"/>
      </w:r>
      <w:r>
        <w:instrText>ADDIN CSL_CITATION { "citationItems" : [ { "id" : "ITEM-1", "itemData" : { "DOI" : "10.1007/s00360-005-0024-0", "ISBN" : "0036000500240", "ISSN" : "01741578", "PMID" : "16177894", "abstract" : "Swimming performance is considered a main character determining survival in many aquatic animals. Body morphology highly influences the energetic costs and efficiency of swimming and sets general limits on a species capacity to use habitats and foods. For two cyprinid fishes with different morphological characteristics, carp (Cyprinus carpio L.) and roach (Rutilus rutilus (L.)), optimum swimming speeds (U(mc)) as well as total and net costs of transport (COT, NCOT) were determined to evaluate differences in their swimming efficiency. Costs of transport and optimum speeds proved to be allometric functions of fish mass. NCOT was higher but U(mc) was lower in carp, indicating a lower swimming efficiency compared to roach. The differences in swimming costs are attributed to the different ecological demands of the species and could partly be explained by their morphological characteristics. Body fineness ratios were used to quantify the influence of body shape on activity costs. This factor proved to be significantly different between the species, indicating a better streamlining in roach with values closer to the optimum body form for efficient swimming. Net swimming costs were directly related to fish morphology.", "author" : [ { "dropping-particle" : "", "family" : "Ohlberger", "given" : "J.", "non-dropping-particle" : "", "parse-names" : false, "suffix" : "" }, { "dropping-particle" : "", "family" : "Staaks", "given" : "G.", "non-dropping-particle" : "", "parse-names" : false, "suffix" : "" }, { "dropping-particle" : "", "family" : "H\u00f6lker", "given" : "F.", "non-dropping-particle" : "", "parse-names" : false, "suffix" : "" } ], "container-title" : "Journal of Comparative Physiology B: Biochemical, Systemic, and Environmental Physiology", "id" : "ITEM-1", "issue" : "1", "issued" : { "date-parts" : [ [ "2006" ] ] }, "page" : "17-25", "title" : "Swimming efficiency and the influence of morphology on swimming costs in fishes", "type" : "article-journal", "volume" : "176" }, "uris" : [ "http://www.mendeley.com/documents/?uuid=6cd779a6-5adc-4a10-bb2f-48ad047a3b12" ] } ], "mendeley" : { "formattedCitation" : "(Ohlberger et al., 2006)", "plainTextFormattedCitation" : "(Ohlberger et al., 2006)", "previouslyFormattedCitation" : "(Ohlberger et al., 2006)" }, "properties" : { "noteIndex" : 0 }, "schema" : "https://github.com/citation-style-language/schema/raw/master/csl-citation.json" }</w:instrText>
      </w:r>
      <w:r>
        <w:fldChar w:fldCharType="separate"/>
      </w:r>
      <w:bookmarkStart w:id="414" w:name="__Fieldmark__1984_807502902"/>
      <w:bookmarkStart w:id="415" w:name="__Fieldmark__1918_3085505453"/>
      <w:r>
        <w:rPr>
          <w:rFonts w:eastAsia="Times New Roman" w:cs="Calibri"/>
          <w:noProof/>
          <w:lang w:val="en-US" w:eastAsia="en-GB"/>
        </w:rPr>
        <w:t>(</w:t>
      </w:r>
      <w:bookmarkStart w:id="416" w:name="__Fieldmark__1920_746528969"/>
      <w:r>
        <w:rPr>
          <w:rFonts w:eastAsia="Times New Roman" w:cs="Calibri"/>
          <w:noProof/>
          <w:lang w:val="en-US" w:eastAsia="en-GB"/>
        </w:rPr>
        <w:t>O</w:t>
      </w:r>
      <w:bookmarkStart w:id="417" w:name="__Fieldmark__1940_2083819471"/>
      <w:r>
        <w:rPr>
          <w:rFonts w:eastAsia="Times New Roman" w:cs="Calibri"/>
          <w:noProof/>
          <w:lang w:val="en-US" w:eastAsia="en-GB"/>
        </w:rPr>
        <w:t>h</w:t>
      </w:r>
      <w:bookmarkStart w:id="418" w:name="__Fieldmark__4001_353340726"/>
      <w:r>
        <w:rPr>
          <w:rFonts w:eastAsia="Times New Roman" w:cs="Calibri"/>
          <w:noProof/>
          <w:lang w:val="en-US" w:eastAsia="en-GB"/>
        </w:rPr>
        <w:t>l</w:t>
      </w:r>
      <w:bookmarkStart w:id="419" w:name="__Fieldmark__1542_133029496"/>
      <w:r>
        <w:rPr>
          <w:rFonts w:eastAsia="Times New Roman" w:cs="Calibri"/>
          <w:noProof/>
          <w:lang w:val="en-US" w:eastAsia="en-GB"/>
        </w:rPr>
        <w:t>b</w:t>
      </w:r>
      <w:bookmarkStart w:id="420" w:name="__Fieldmark__1366_316155023"/>
      <w:r>
        <w:rPr>
          <w:rFonts w:eastAsia="Times New Roman" w:cs="Calibri"/>
          <w:noProof/>
          <w:lang w:val="en-US" w:eastAsia="en-GB"/>
        </w:rPr>
        <w:t>e</w:t>
      </w:r>
      <w:bookmarkStart w:id="421" w:name="__Fieldmark__2201_1929277862"/>
      <w:r>
        <w:rPr>
          <w:rFonts w:eastAsia="Times New Roman" w:cs="Calibri"/>
          <w:noProof/>
          <w:lang w:val="en-US" w:eastAsia="en-GB"/>
        </w:rPr>
        <w:t>rger et al., 2006)</w:t>
      </w:r>
      <w:r>
        <w:fldChar w:fldCharType="end"/>
      </w:r>
      <w:bookmarkEnd w:id="414"/>
      <w:bookmarkEnd w:id="415"/>
      <w:bookmarkEnd w:id="416"/>
      <w:bookmarkEnd w:id="417"/>
      <w:bookmarkEnd w:id="418"/>
      <w:bookmarkEnd w:id="419"/>
      <w:bookmarkEnd w:id="420"/>
      <w:bookmarkEnd w:id="421"/>
      <w:r>
        <w:rPr>
          <w:rFonts w:eastAsia="Times New Roman" w:cs="Calibri"/>
          <w:lang w:val="en-US" w:eastAsia="en-GB"/>
        </w:rPr>
        <w:t>.</w:t>
      </w:r>
    </w:p>
    <w:p w14:paraId="3469B27B" w14:textId="77777777" w:rsidR="00DA5D86" w:rsidRDefault="0099524D" w:rsidP="00197A7E">
      <w:pPr>
        <w:pStyle w:val="WW-Standard"/>
        <w:numPr>
          <w:ilvl w:val="0"/>
          <w:numId w:val="5"/>
        </w:numPr>
        <w:spacing w:after="0" w:line="480" w:lineRule="auto"/>
        <w:jc w:val="both"/>
      </w:pPr>
      <w:r>
        <w:rPr>
          <w:rFonts w:eastAsia="Times New Roman" w:cs="Calibri"/>
          <w:u w:val="single"/>
          <w:lang w:val="en-US" w:eastAsia="en-GB"/>
        </w:rPr>
        <w:t>Resting metabolic rate (RMR)</w:t>
      </w:r>
      <w:r>
        <w:rPr>
          <w:rFonts w:eastAsia="Times New Roman" w:cs="Calibri"/>
          <w:lang w:val="en-US" w:eastAsia="en-GB"/>
        </w:rPr>
        <w:t xml:space="preserve"> [ml O</w:t>
      </w:r>
      <w:r>
        <w:rPr>
          <w:rFonts w:eastAsia="Times New Roman" w:cs="Calibri"/>
          <w:vertAlign w:val="subscript"/>
          <w:lang w:val="en-US" w:eastAsia="en-GB"/>
        </w:rPr>
        <w:t>2</w:t>
      </w:r>
      <w:r>
        <w:rPr>
          <w:rFonts w:eastAsia="Times New Roman" w:cs="Calibri"/>
          <w:lang w:val="en-US" w:eastAsia="en-GB"/>
        </w:rPr>
        <w:t xml:space="preserve"> h</w:t>
      </w:r>
      <w:r>
        <w:rPr>
          <w:rFonts w:eastAsia="Times New Roman" w:cs="Calibri"/>
          <w:vertAlign w:val="superscript"/>
          <w:lang w:val="en-US" w:eastAsia="en-GB"/>
        </w:rPr>
        <w:t>-1</w:t>
      </w:r>
      <w:r>
        <w:rPr>
          <w:rFonts w:eastAsia="Times New Roman" w:cs="Calibri"/>
          <w:lang w:val="en-US" w:eastAsia="en-GB"/>
        </w:rPr>
        <w:t>] = 0.307 * (biomass[g wet weight])</w:t>
      </w:r>
      <w:r>
        <w:rPr>
          <w:rFonts w:eastAsia="Times New Roman" w:cs="Calibri"/>
          <w:vertAlign w:val="superscript"/>
          <w:lang w:val="en-US" w:eastAsia="en-GB"/>
        </w:rPr>
        <w:t xml:space="preserve">0.81 </w:t>
      </w:r>
      <w:r>
        <w:fldChar w:fldCharType="begin" w:fldLock="1"/>
      </w:r>
      <w:r>
        <w:instrText>ADDIN CSL_CITATION { "citationItems" : [ { "id" : "ITEM-1", "itemData" : { "DOI" : "10.1017/CBO9781107415324.004", "ISBN" : "9788578110796", "ISSN" : "1098-6596", "PMID" : "25246403", "author" : [ { "dropping-particle" : "", "family" : "Winberg", "given" : "G G", "non-dropping-particle" : "", "parse-names" : false, "suffix" : "" } ], "id" : "ITEM-1", "issued" : { "date-parts" : [ [ "1960" ] ] }, "title" : "Rate of Metabolism and Food Requirements of Fishes", "type" : "book" }, "uris" : [ "http://www.mendeley.com/documents/?uuid=c5131735-e955-4e4d-a57c-3b27d4bc5414", "http://www.mendeley.com/documents/?uuid=3f01684b-63d0-4c51-b113-7fc03e74a35b" ] } ], "mendeley" : { "formattedCitation" : "(Winberg, 1960)", "plainTextFormattedCitation" : "(Winberg, 1960)", "previouslyFormattedCitation" : "(Winberg, 1960)" }, "properties" : { "noteIndex" : 0 }, "schema" : "https://github.com/citation-style-language/schema/raw/master/csl-citation.json" }</w:instrText>
      </w:r>
      <w:r>
        <w:fldChar w:fldCharType="separate"/>
      </w:r>
      <w:bookmarkStart w:id="422" w:name="__Fieldmark__2019_807502902"/>
      <w:bookmarkStart w:id="423" w:name="__Fieldmark__1953_3085505453"/>
      <w:r>
        <w:rPr>
          <w:rFonts w:eastAsia="Times New Roman" w:cs="Calibri"/>
          <w:noProof/>
          <w:vertAlign w:val="superscript"/>
          <w:lang w:val="en-US" w:eastAsia="en-GB"/>
        </w:rPr>
        <w:t>(</w:t>
      </w:r>
      <w:bookmarkStart w:id="424" w:name="__Fieldmark__1955_746528969"/>
      <w:r>
        <w:rPr>
          <w:rFonts w:eastAsia="Times New Roman" w:cs="Calibri"/>
          <w:noProof/>
          <w:vertAlign w:val="superscript"/>
          <w:lang w:val="en-US" w:eastAsia="en-GB"/>
        </w:rPr>
        <w:t>W</w:t>
      </w:r>
      <w:bookmarkStart w:id="425" w:name="__Fieldmark__1967_2083819471"/>
      <w:r>
        <w:rPr>
          <w:rFonts w:eastAsia="Times New Roman" w:cs="Calibri"/>
          <w:noProof/>
          <w:vertAlign w:val="superscript"/>
          <w:lang w:val="en-US" w:eastAsia="en-GB"/>
        </w:rPr>
        <w:t>i</w:t>
      </w:r>
      <w:bookmarkStart w:id="426" w:name="__Fieldmark__4024_353340726"/>
      <w:bookmarkStart w:id="427" w:name="__Fieldmark__1561_133029496"/>
      <w:r>
        <w:rPr>
          <w:rFonts w:eastAsia="Times New Roman" w:cs="Calibri"/>
          <w:noProof/>
          <w:vertAlign w:val="superscript"/>
          <w:lang w:val="en-US" w:eastAsia="en-GB"/>
        </w:rPr>
        <w:t>nb</w:t>
      </w:r>
      <w:bookmarkStart w:id="428" w:name="__Fieldmark__1381_316155023"/>
      <w:r>
        <w:rPr>
          <w:rFonts w:eastAsia="Times New Roman" w:cs="Calibri"/>
          <w:noProof/>
          <w:vertAlign w:val="superscript"/>
          <w:lang w:val="en-US" w:eastAsia="en-GB"/>
        </w:rPr>
        <w:t>e</w:t>
      </w:r>
      <w:bookmarkStart w:id="429" w:name="__Fieldmark__2214_1929277862"/>
      <w:r>
        <w:rPr>
          <w:rFonts w:eastAsia="Times New Roman" w:cs="Calibri"/>
          <w:noProof/>
          <w:vertAlign w:val="superscript"/>
          <w:lang w:val="en-US" w:eastAsia="en-GB"/>
        </w:rPr>
        <w:t>rg, 1960)</w:t>
      </w:r>
      <w:bookmarkEnd w:id="422"/>
      <w:bookmarkEnd w:id="423"/>
      <w:bookmarkEnd w:id="424"/>
      <w:bookmarkEnd w:id="425"/>
      <w:bookmarkEnd w:id="426"/>
      <w:bookmarkEnd w:id="427"/>
      <w:bookmarkEnd w:id="428"/>
      <w:bookmarkEnd w:id="429"/>
      <w:r>
        <w:fldChar w:fldCharType="end"/>
      </w:r>
    </w:p>
    <w:p w14:paraId="55F0DB25" w14:textId="3F957154" w:rsidR="00DA5D86" w:rsidRDefault="0099524D">
      <w:pPr>
        <w:pStyle w:val="WW-Standard"/>
        <w:spacing w:after="0" w:line="480" w:lineRule="auto"/>
        <w:ind w:left="360"/>
        <w:jc w:val="both"/>
        <w:rPr>
          <w:rFonts w:eastAsia="Times New Roman" w:cs="Calibri"/>
          <w:lang w:val="en-US" w:eastAsia="en-GB"/>
        </w:rPr>
      </w:pPr>
      <w:r>
        <w:rPr>
          <w:rFonts w:eastAsia="Times New Roman" w:cs="Calibri"/>
          <w:lang w:val="en-US" w:eastAsia="en-GB"/>
        </w:rPr>
        <w:t>Conversion to [kJ h</w:t>
      </w:r>
      <w:r>
        <w:rPr>
          <w:rFonts w:eastAsia="Times New Roman" w:cs="Calibri"/>
          <w:vertAlign w:val="superscript"/>
          <w:lang w:val="en-US" w:eastAsia="en-GB"/>
        </w:rPr>
        <w:t>-1</w:t>
      </w:r>
      <w:r>
        <w:rPr>
          <w:rFonts w:eastAsia="Times New Roman" w:cs="Calibri"/>
          <w:lang w:val="en-US" w:eastAsia="en-GB"/>
        </w:rPr>
        <w:t>] = RMR [ml O</w:t>
      </w:r>
      <w:r>
        <w:rPr>
          <w:rFonts w:eastAsia="Times New Roman" w:cs="Calibri"/>
          <w:vertAlign w:val="subscript"/>
          <w:lang w:val="en-US" w:eastAsia="en-GB"/>
        </w:rPr>
        <w:t>2</w:t>
      </w:r>
      <w:r>
        <w:rPr>
          <w:rFonts w:eastAsia="Times New Roman" w:cs="Calibri"/>
          <w:lang w:val="en-US" w:eastAsia="en-GB"/>
        </w:rPr>
        <w:t xml:space="preserve"> h</w:t>
      </w:r>
      <w:r>
        <w:rPr>
          <w:rFonts w:eastAsia="Times New Roman" w:cs="Calibri"/>
          <w:vertAlign w:val="superscript"/>
          <w:lang w:val="en-US" w:eastAsia="en-GB"/>
        </w:rPr>
        <w:t>-1</w:t>
      </w:r>
      <w:r>
        <w:rPr>
          <w:rFonts w:eastAsia="Times New Roman" w:cs="Calibri"/>
          <w:lang w:val="en-US" w:eastAsia="en-GB"/>
        </w:rPr>
        <w:t>] * 1.429 [</w:t>
      </w:r>
      <w:commentRangeStart w:id="430"/>
      <w:r>
        <w:rPr>
          <w:rFonts w:eastAsia="Times New Roman" w:cs="Calibri"/>
          <w:lang w:val="en-US" w:eastAsia="en-GB"/>
        </w:rPr>
        <w:t xml:space="preserve">mg ml </w:t>
      </w:r>
      <w:commentRangeEnd w:id="430"/>
      <w:r>
        <w:commentReference w:id="430"/>
      </w:r>
      <w:r>
        <w:rPr>
          <w:rFonts w:eastAsia="Times New Roman" w:cs="Calibri"/>
          <w:lang w:val="en-US" w:eastAsia="en-GB"/>
        </w:rPr>
        <w:t>O</w:t>
      </w:r>
      <w:r>
        <w:rPr>
          <w:rFonts w:eastAsia="Times New Roman" w:cs="Calibri"/>
          <w:vertAlign w:val="subscript"/>
          <w:lang w:val="en-US" w:eastAsia="en-GB"/>
        </w:rPr>
        <w:t>2</w:t>
      </w:r>
      <w:r>
        <w:rPr>
          <w:rFonts w:eastAsia="Times New Roman" w:cs="Calibri"/>
          <w:vertAlign w:val="superscript"/>
          <w:lang w:val="en-US" w:eastAsia="en-GB"/>
        </w:rPr>
        <w:t>-</w:t>
      </w:r>
      <w:proofErr w:type="gramStart"/>
      <w:r>
        <w:rPr>
          <w:rFonts w:eastAsia="Times New Roman" w:cs="Calibri"/>
          <w:vertAlign w:val="superscript"/>
          <w:lang w:val="en-US" w:eastAsia="en-GB"/>
        </w:rPr>
        <w:t>1</w:t>
      </w:r>
      <w:r>
        <w:rPr>
          <w:rFonts w:eastAsia="Times New Roman" w:cs="Calibri"/>
          <w:lang w:val="en-US" w:eastAsia="en-GB"/>
        </w:rPr>
        <w:t>]*</w:t>
      </w:r>
      <w:proofErr w:type="gramEnd"/>
      <w:r>
        <w:rPr>
          <w:rFonts w:eastAsia="Times New Roman" w:cs="Calibri"/>
          <w:lang w:val="en-US" w:eastAsia="en-GB"/>
        </w:rPr>
        <w:t>0.0142 [kJ mg</w:t>
      </w:r>
      <w:r>
        <w:rPr>
          <w:rFonts w:eastAsia="Times New Roman" w:cs="Calibri"/>
          <w:vertAlign w:val="superscript"/>
          <w:lang w:val="en-US" w:eastAsia="en-GB"/>
        </w:rPr>
        <w:t>-1</w:t>
      </w:r>
      <w:r>
        <w:rPr>
          <w:rFonts w:eastAsia="Times New Roman" w:cs="Calibri"/>
          <w:lang w:val="en-US" w:eastAsia="en-GB"/>
        </w:rPr>
        <w:t>]</w:t>
      </w:r>
    </w:p>
    <w:p w14:paraId="1413F8B4" w14:textId="77777777" w:rsidR="00DA5D86" w:rsidRDefault="0099524D" w:rsidP="00197A7E">
      <w:pPr>
        <w:pStyle w:val="WW-Standard"/>
        <w:numPr>
          <w:ilvl w:val="0"/>
          <w:numId w:val="5"/>
        </w:numPr>
        <w:spacing w:after="0" w:line="480" w:lineRule="auto"/>
        <w:jc w:val="both"/>
      </w:pPr>
      <w:r>
        <w:rPr>
          <w:rFonts w:eastAsia="Times New Roman" w:cs="Calibri"/>
          <w:u w:val="single"/>
          <w:lang w:val="en-US" w:eastAsia="en-GB"/>
        </w:rPr>
        <w:t>Net cost of swimming</w:t>
      </w:r>
      <w:r>
        <w:rPr>
          <w:rFonts w:eastAsia="Times New Roman" w:cs="Calibri"/>
          <w:lang w:val="en-US" w:eastAsia="en-GB"/>
        </w:rPr>
        <w:t xml:space="preserve"> [ml O</w:t>
      </w:r>
      <w:r>
        <w:rPr>
          <w:rFonts w:eastAsia="Times New Roman" w:cs="Calibri"/>
          <w:vertAlign w:val="subscript"/>
          <w:lang w:val="en-US" w:eastAsia="en-GB"/>
        </w:rPr>
        <w:t>2</w:t>
      </w:r>
      <w:r>
        <w:rPr>
          <w:rFonts w:eastAsia="Times New Roman" w:cs="Calibri"/>
          <w:lang w:val="en-US" w:eastAsia="en-GB"/>
        </w:rPr>
        <w:t xml:space="preserve"> h</w:t>
      </w:r>
      <w:r>
        <w:rPr>
          <w:rFonts w:eastAsia="Times New Roman" w:cs="Calibri"/>
          <w:vertAlign w:val="superscript"/>
          <w:lang w:val="en-US" w:eastAsia="en-GB"/>
        </w:rPr>
        <w:t>-1</w:t>
      </w:r>
      <w:r>
        <w:rPr>
          <w:rFonts w:eastAsia="Times New Roman" w:cs="Calibri"/>
          <w:lang w:val="en-US" w:eastAsia="en-GB"/>
        </w:rPr>
        <w:t>] = 1.193 + 1.660 * log(speed [cm s</w:t>
      </w:r>
      <w:r>
        <w:rPr>
          <w:rFonts w:eastAsia="Times New Roman" w:cs="Calibri"/>
          <w:vertAlign w:val="superscript"/>
          <w:lang w:val="en-US" w:eastAsia="en-GB"/>
        </w:rPr>
        <w:t>-1</w:t>
      </w:r>
      <w:r>
        <w:rPr>
          <w:rFonts w:eastAsia="Times New Roman" w:cs="Calibri"/>
          <w:lang w:val="en-US" w:eastAsia="en-GB"/>
        </w:rPr>
        <w:t xml:space="preserve">]) </w:t>
      </w:r>
      <w:r>
        <w:fldChar w:fldCharType="begin" w:fldLock="1"/>
      </w:r>
      <w:r>
        <w:instrText>ADDIN CSL_CITATION { "citationItems" : [ { "id" : "ITEM-1", "itemData" : { "ISBN" : "0022-0949", "ISSN" : "0022-0949", "PMID" : "11948202", "abstract" : "To determine the energetic costs of rigid-body, median or paired-fin (MPF) swimming versus undulatory, body-caudal fin (BCF) swimming, we measured oxygen consumption as a function of swimming speed in two MPF swimming specialists, Schlegel's parrotfish and Picasso triggerfish. The parrotfish swam exclusively with the pectoral fins at prolonged swimming speeds up to 3.2 total lengths per second (L s(-1); 30 min critical swimming speed, U(crit)). At higher speeds, gait transferred to a burst-and-coast BCF swimming mode that resulted in rapid fatigue. The triggerfish swam using undulations of the soft dorsal and anal fins up to 1.5 L s(-1), beyond which BCF undulations were recruited intermittently. BCF swimming was used continuously above 3.5 L s(-1), and was accompanied by synchronous undulations of the dorsal and anal fins. The triggerfish were capable of high, prolonged swimming speeds of up to 4.1 L s(-1) (30 min U(crit)). In both species, the rates of increase in oxygen consumption with swimming speed were higher during BCF swimming than during rigid-body MPF swimming. Our results indicate that, for these species, undulatory swimming is energetically more costly than rigid-body swimming, and therefore support the hypothesis that MPF swimming is more efficient. In addition, use of the BCF gait at higher swimming speed increased the cost of transport in both species beyond that predicted for MPF swimming at the same speeds. This suggests that, unlike for terrestrial locomotion, gait transition in fishes does not occur to reduce energetic costs, but to increase recruitable muscle mass and propulsive surfaces. The appropriate use of the power and exponential functions to model swimming energetics is also discussed.", "author" : [ { "dropping-particle" : "", "family" : "Korsmeyer", "given" : "Keith E", "non-dropping-particle" : "", "parse-names" : false, "suffix" : "" }, { "dropping-particle" : "", "family" : "Steffensen", "given" : "John Fleng", "non-dropping-particle" : "", "parse-names" : false, "suffix" : "" }, { "dropping-particle" : "", "family" : "Herskin", "given" : "Jannik", "non-dropping-particle" : "", "parse-names" : false, "suffix" : "" } ], "container-title" : "The Journal of experimental biology", "id" : "ITEM-1", "issue" : "Pt 9", "issued" : { "date-parts" : [ [ "2002" ] ] }, "page" : "1253-1263", "title" : "Energetics of median and paired fin swimming, body and caudal fin swimming, and gait transition in parrotfish (Scarus schlegeli) and triggerfish (Rhinecanthus aculeatus).", "type" : "article-journal", "volume" : "205" }, "uris" : [ "http://www.mendeley.com/documents/?uuid=4eef4473-32c2-486e-bdce-1cd53992eec5" ] } ], "mendeley" : { "formattedCitation" : "(Korsmeyer et al., 2002)", "plainTextFormattedCitation" : "(Korsmeyer et al., 2002)", "previouslyFormattedCitation" : "(Korsmeyer et al., 2002)" }, "properties" : { "noteIndex" : 0 }, "schema" : "https://github.com/citation-style-language/schema/raw/master/csl-citation.json" }</w:instrText>
      </w:r>
      <w:r>
        <w:fldChar w:fldCharType="separate"/>
      </w:r>
      <w:bookmarkStart w:id="431" w:name="__Fieldmark__2064_807502902"/>
      <w:bookmarkStart w:id="432" w:name="__Fieldmark__2004_3085505453"/>
      <w:r>
        <w:rPr>
          <w:rFonts w:eastAsia="Times New Roman" w:cs="Calibri"/>
          <w:noProof/>
          <w:lang w:val="en-US" w:eastAsia="en-GB"/>
        </w:rPr>
        <w:t>(</w:t>
      </w:r>
      <w:bookmarkStart w:id="433" w:name="__Fieldmark__2006_746528969"/>
      <w:r>
        <w:rPr>
          <w:rFonts w:eastAsia="Times New Roman" w:cs="Calibri"/>
          <w:noProof/>
          <w:lang w:val="en-US" w:eastAsia="en-GB"/>
        </w:rPr>
        <w:t>K</w:t>
      </w:r>
      <w:bookmarkStart w:id="434" w:name="__Fieldmark__2004_2083819471"/>
      <w:r>
        <w:rPr>
          <w:rFonts w:eastAsia="Times New Roman" w:cs="Calibri"/>
          <w:noProof/>
          <w:lang w:val="en-US" w:eastAsia="en-GB"/>
        </w:rPr>
        <w:t>o</w:t>
      </w:r>
      <w:bookmarkStart w:id="435" w:name="__Fieldmark__4057_353340726"/>
      <w:r>
        <w:rPr>
          <w:rFonts w:eastAsia="Times New Roman" w:cs="Calibri"/>
          <w:noProof/>
          <w:lang w:val="en-US" w:eastAsia="en-GB"/>
        </w:rPr>
        <w:t>r</w:t>
      </w:r>
      <w:bookmarkStart w:id="436" w:name="__Fieldmark__1590_133029496"/>
      <w:r>
        <w:rPr>
          <w:rFonts w:eastAsia="Times New Roman" w:cs="Calibri"/>
          <w:noProof/>
          <w:lang w:val="en-US" w:eastAsia="en-GB"/>
        </w:rPr>
        <w:t>s</w:t>
      </w:r>
      <w:bookmarkStart w:id="437" w:name="__Fieldmark__1408_316155023"/>
      <w:r>
        <w:rPr>
          <w:rFonts w:eastAsia="Times New Roman" w:cs="Calibri"/>
          <w:noProof/>
          <w:lang w:val="en-US" w:eastAsia="en-GB"/>
        </w:rPr>
        <w:t>m</w:t>
      </w:r>
      <w:bookmarkStart w:id="438" w:name="__Fieldmark__2239_1929277862"/>
      <w:r>
        <w:rPr>
          <w:rFonts w:eastAsia="Times New Roman" w:cs="Calibri"/>
          <w:noProof/>
          <w:lang w:val="en-US" w:eastAsia="en-GB"/>
        </w:rPr>
        <w:t>eyer et al., 2002)</w:t>
      </w:r>
      <w:bookmarkEnd w:id="431"/>
      <w:bookmarkEnd w:id="432"/>
      <w:bookmarkEnd w:id="433"/>
      <w:bookmarkEnd w:id="434"/>
      <w:bookmarkEnd w:id="435"/>
      <w:bookmarkEnd w:id="436"/>
      <w:bookmarkEnd w:id="437"/>
      <w:bookmarkEnd w:id="438"/>
      <w:r>
        <w:fldChar w:fldCharType="end"/>
      </w:r>
    </w:p>
    <w:p w14:paraId="5D38D832" w14:textId="4B55EB3D" w:rsidR="00DA5D86" w:rsidRPr="00197A7E" w:rsidRDefault="0099524D">
      <w:pPr>
        <w:pStyle w:val="WW-Standard"/>
        <w:spacing w:after="0" w:line="480" w:lineRule="auto"/>
        <w:ind w:left="360"/>
        <w:jc w:val="both"/>
        <w:rPr>
          <w:rFonts w:eastAsia="Times New Roman" w:cs="Calibri"/>
          <w:lang w:val="en-US" w:eastAsia="en-GB"/>
        </w:rPr>
      </w:pPr>
      <w:commentRangeStart w:id="439"/>
      <w:r>
        <w:rPr>
          <w:rFonts w:eastAsia="Times New Roman" w:cs="Calibri"/>
          <w:lang w:val="en-US" w:eastAsia="en-GB"/>
        </w:rPr>
        <w:t>Conversion to [kJ h</w:t>
      </w:r>
      <w:r>
        <w:rPr>
          <w:rFonts w:eastAsia="Times New Roman" w:cs="Calibri"/>
          <w:vertAlign w:val="superscript"/>
          <w:lang w:val="en-US" w:eastAsia="en-GB"/>
        </w:rPr>
        <w:t>-1</w:t>
      </w:r>
      <w:r>
        <w:rPr>
          <w:rFonts w:eastAsia="Times New Roman" w:cs="Calibri"/>
          <w:lang w:val="en-US" w:eastAsia="en-GB"/>
        </w:rPr>
        <w:t>]: Net cost of swimming [ml O</w:t>
      </w:r>
      <w:r>
        <w:rPr>
          <w:rFonts w:eastAsia="Times New Roman" w:cs="Calibri"/>
          <w:vertAlign w:val="subscript"/>
          <w:lang w:val="en-US" w:eastAsia="en-GB"/>
        </w:rPr>
        <w:t>2</w:t>
      </w:r>
      <w:r>
        <w:rPr>
          <w:rFonts w:eastAsia="Times New Roman" w:cs="Calibri"/>
          <w:lang w:val="en-US" w:eastAsia="en-GB"/>
        </w:rPr>
        <w:t xml:space="preserve"> h</w:t>
      </w:r>
      <w:r>
        <w:rPr>
          <w:rFonts w:eastAsia="Times New Roman" w:cs="Calibri"/>
          <w:vertAlign w:val="superscript"/>
          <w:lang w:val="en-US" w:eastAsia="en-GB"/>
        </w:rPr>
        <w:t>-1</w:t>
      </w:r>
      <w:r>
        <w:rPr>
          <w:rFonts w:eastAsia="Times New Roman" w:cs="Calibri"/>
          <w:lang w:val="en-US" w:eastAsia="en-GB"/>
        </w:rPr>
        <w:t>] * 0.0142 [kJ mg</w:t>
      </w:r>
      <w:r>
        <w:rPr>
          <w:rFonts w:eastAsia="Times New Roman" w:cs="Calibri"/>
          <w:vertAlign w:val="superscript"/>
          <w:lang w:val="en-US" w:eastAsia="en-GB"/>
        </w:rPr>
        <w:t xml:space="preserve"> </w:t>
      </w:r>
      <w:r>
        <w:rPr>
          <w:rFonts w:eastAsia="Times New Roman" w:cs="Calibri"/>
          <w:lang w:val="en-US" w:eastAsia="en-GB"/>
        </w:rPr>
        <w:t>O</w:t>
      </w:r>
      <w:r>
        <w:rPr>
          <w:rFonts w:eastAsia="Times New Roman" w:cs="Calibri"/>
          <w:vertAlign w:val="subscript"/>
          <w:lang w:val="en-US" w:eastAsia="en-GB"/>
        </w:rPr>
        <w:t>2</w:t>
      </w:r>
      <w:r>
        <w:rPr>
          <w:rFonts w:eastAsia="Times New Roman" w:cs="Calibri"/>
          <w:vertAlign w:val="superscript"/>
          <w:lang w:val="en-US" w:eastAsia="en-GB"/>
        </w:rPr>
        <w:t>-1</w:t>
      </w:r>
      <w:r>
        <w:rPr>
          <w:rFonts w:eastAsia="Times New Roman" w:cs="Calibri"/>
          <w:lang w:val="en-US" w:eastAsia="en-GB"/>
        </w:rPr>
        <w:t>]</w:t>
      </w:r>
      <w:commentRangeEnd w:id="439"/>
      <w:r>
        <w:commentReference w:id="439"/>
      </w:r>
    </w:p>
    <w:p w14:paraId="68CAE8F4" w14:textId="77777777" w:rsidR="00DA5D86" w:rsidRDefault="0099524D" w:rsidP="00197A7E">
      <w:pPr>
        <w:pStyle w:val="WW-Standard"/>
        <w:numPr>
          <w:ilvl w:val="0"/>
          <w:numId w:val="5"/>
        </w:numPr>
        <w:spacing w:after="0" w:line="480" w:lineRule="auto"/>
        <w:jc w:val="both"/>
        <w:rPr>
          <w:rFonts w:eastAsia="Times New Roman" w:cs="Calibri"/>
          <w:lang w:val="en-US" w:eastAsia="en-GB"/>
        </w:rPr>
      </w:pPr>
      <w:r>
        <w:rPr>
          <w:rFonts w:eastAsia="Times New Roman" w:cs="Calibri"/>
          <w:u w:val="single"/>
          <w:lang w:val="en-US" w:eastAsia="en-GB"/>
        </w:rPr>
        <w:t>Consumed energy</w:t>
      </w:r>
      <w:r>
        <w:rPr>
          <w:rFonts w:eastAsia="Times New Roman" w:cs="Calibri"/>
          <w:lang w:val="en-US" w:eastAsia="en-GB"/>
        </w:rPr>
        <w:t xml:space="preserve"> [kJ] = RMR per time step [kJ]+ net cost of swimming per time step [kJ]</w:t>
      </w:r>
    </w:p>
    <w:p w14:paraId="4B57BCF8" w14:textId="77777777" w:rsidR="00DA5D86" w:rsidRDefault="0099524D">
      <w:pPr>
        <w:pStyle w:val="WW-Standard"/>
        <w:spacing w:after="0" w:line="480" w:lineRule="auto"/>
        <w:jc w:val="both"/>
        <w:rPr>
          <w:rFonts w:eastAsia="Times New Roman" w:cs="Calibri"/>
          <w:lang w:val="en-US" w:eastAsia="en-GB"/>
        </w:rPr>
      </w:pPr>
      <w:r>
        <w:rPr>
          <w:rFonts w:eastAsia="Times New Roman" w:cs="Calibri"/>
          <w:lang w:val="en-US" w:eastAsia="en-GB"/>
        </w:rPr>
        <w:t xml:space="preserve">Subsequently, the consumed energy (12) was subtracted from the available net energy of the gut and the excess storage and any remaining energy was added to the short-term storage. If, however, the available energy was not sufficient to cover all energetic demands, the lacking amount was taken from the short-term storage. In case the consumed energy could still not be covered, e.g. due to food scarcity, the energy deficit was compensated by successively re-metabolizing energy from body resources, first from the fat, then from the protein storage, each associated with a compartment-specific loss factor (see table A2). If both compartments were depleted (i.e. reaching their lower limits), the fish would die from starvation. </w:t>
      </w:r>
    </w:p>
    <w:p w14:paraId="7FF9583F" w14:textId="67AF5448" w:rsidR="00DA5D86" w:rsidRDefault="0099524D">
      <w:pPr>
        <w:pStyle w:val="WW-Standard"/>
        <w:spacing w:after="0" w:line="480" w:lineRule="auto"/>
        <w:jc w:val="both"/>
      </w:pPr>
      <w:r>
        <w:rPr>
          <w:rFonts w:eastAsia="Times New Roman" w:cs="Calibri"/>
          <w:i/>
          <w:lang w:val="en-US" w:eastAsia="en-GB"/>
        </w:rPr>
        <w:t xml:space="preserve">Somatic growth. </w:t>
      </w:r>
      <w:r>
        <w:rPr>
          <w:rFonts w:eastAsia="Times New Roman" w:cs="Calibri"/>
          <w:lang w:val="en-US" w:eastAsia="en-GB"/>
        </w:rPr>
        <w:t>In case the energ</w:t>
      </w:r>
      <w:r>
        <w:rPr>
          <w:rFonts w:eastAsia="Times New Roman" w:cs="Calibri"/>
          <w:color w:val="000000" w:themeColor="text1"/>
          <w:lang w:val="en-US" w:eastAsia="en-GB"/>
        </w:rPr>
        <w:t>y accumulating in the short-term storage exceeded its maximum capacity,</w:t>
      </w:r>
      <w:r>
        <w:rPr>
          <w:rFonts w:eastAsia="Times New Roman" w:cs="Calibri"/>
          <w:lang w:val="en-US" w:eastAsia="en-GB"/>
        </w:rPr>
        <w:t xml:space="preserve"> the surplus energy w</w:t>
      </w:r>
      <w:r>
        <w:rPr>
          <w:rFonts w:eastAsia="Times New Roman" w:cs="Calibri"/>
          <w:color w:val="000000" w:themeColor="text1"/>
          <w:lang w:val="en-US" w:eastAsia="en-GB"/>
        </w:rPr>
        <w:t>as allocated in different proportions to</w:t>
      </w:r>
      <w:r>
        <w:rPr>
          <w:rFonts w:eastAsia="Times New Roman" w:cs="Calibri"/>
          <w:lang w:val="en-US" w:eastAsia="en-GB"/>
        </w:rPr>
        <w:t xml:space="preserve"> the medium- and long-term storage fat (</w:t>
      </w:r>
      <w:bookmarkStart w:id="440" w:name="__DdeLink__3966_3085505453"/>
      <w:r>
        <w:rPr>
          <w:rFonts w:eastAsia="Times New Roman" w:cs="Calibri"/>
          <w:i/>
          <w:lang w:val="en-US" w:eastAsia="en-GB"/>
        </w:rPr>
        <w:t>GROWTH_FRACTION_FAT</w:t>
      </w:r>
      <w:r>
        <w:rPr>
          <w:rFonts w:eastAsia="Times New Roman" w:cs="Calibri"/>
          <w:lang w:val="en-US" w:eastAsia="en-GB"/>
        </w:rPr>
        <w:t>, 5 %</w:t>
      </w:r>
      <w:bookmarkEnd w:id="440"/>
      <w:r>
        <w:rPr>
          <w:rFonts w:eastAsia="Times New Roman" w:cs="Calibri"/>
          <w:lang w:val="en-US" w:eastAsia="en-GB"/>
        </w:rPr>
        <w:t xml:space="preserve"> of the surplus energy) and protein (</w:t>
      </w:r>
      <w:r>
        <w:rPr>
          <w:rFonts w:eastAsia="Times New Roman" w:cs="Calibri"/>
          <w:i/>
          <w:lang w:val="en-US" w:eastAsia="en-GB"/>
        </w:rPr>
        <w:t xml:space="preserve">GROWTH_FRACTION_PROTEIN, </w:t>
      </w:r>
      <w:r>
        <w:rPr>
          <w:rFonts w:eastAsia="Times New Roman" w:cs="Calibri"/>
          <w:lang w:val="en-US" w:eastAsia="en-GB"/>
        </w:rPr>
        <w:t xml:space="preserve">95 %), </w:t>
      </w:r>
      <w:r>
        <w:rPr>
          <w:rFonts w:eastAsia="Times New Roman" w:cs="Calibri"/>
          <w:lang w:val="en-US" w:eastAsia="en-GB"/>
        </w:rPr>
        <w:lastRenderedPageBreak/>
        <w:t>respectively. For (reproductive) females</w:t>
      </w:r>
      <w:ins w:id="441" w:author="hr" w:date="2017-10-28T22:21:00Z">
        <w:r>
          <w:rPr>
            <w:rFonts w:eastAsia="Times New Roman" w:cs="Calibri"/>
            <w:lang w:val="en-US" w:eastAsia="en-GB"/>
          </w:rPr>
          <w:t xml:space="preserve"> another compartment is added and the allocation proportions are </w:t>
        </w:r>
        <w:proofErr w:type="spellStart"/>
        <w:r>
          <w:rPr>
            <w:rFonts w:eastAsia="Times New Roman" w:cs="Calibri"/>
            <w:i/>
            <w:lang w:val="en-US" w:eastAsia="en-GB"/>
          </w:rPr>
          <w:t>growthFractionProtein</w:t>
        </w:r>
        <w:proofErr w:type="spellEnd"/>
        <w:r>
          <w:rPr>
            <w:rFonts w:eastAsia="Times New Roman" w:cs="Calibri"/>
            <w:i/>
            <w:lang w:val="en-US" w:eastAsia="en-GB"/>
          </w:rPr>
          <w:t xml:space="preserve"> </w:t>
        </w:r>
        <w:r>
          <w:rPr>
            <w:rFonts w:eastAsia="Times New Roman" w:cs="Calibri"/>
            <w:lang w:val="en-US" w:eastAsia="en-GB"/>
          </w:rPr>
          <w:t>95 </w:t>
        </w:r>
        <w:proofErr w:type="gramStart"/>
        <w:r>
          <w:rPr>
            <w:rFonts w:eastAsia="Times New Roman" w:cs="Calibri"/>
            <w:lang w:val="en-US" w:eastAsia="en-GB"/>
          </w:rPr>
          <w:t xml:space="preserve">% </w:t>
        </w:r>
      </w:ins>
      <w:ins w:id="442" w:author="hr" w:date="2017-10-28T22:23:00Z">
        <w:r>
          <w:rPr>
            <w:rFonts w:eastAsia="Times New Roman" w:cs="Calibri"/>
            <w:lang w:val="en-US" w:eastAsia="en-GB"/>
          </w:rPr>
          <w:t>,</w:t>
        </w:r>
        <w:proofErr w:type="gramEnd"/>
        <w:r>
          <w:rPr>
            <w:rFonts w:eastAsia="Times New Roman" w:cs="Calibri"/>
            <w:lang w:val="en-US" w:eastAsia="en-GB"/>
          </w:rPr>
          <w:t xml:space="preserve"> </w:t>
        </w:r>
        <w:proofErr w:type="spellStart"/>
        <w:r>
          <w:rPr>
            <w:rFonts w:eastAsia="Times New Roman" w:cs="Calibri"/>
            <w:i/>
            <w:lang w:val="en-US" w:eastAsia="en-GB"/>
          </w:rPr>
          <w:t>growthFractionFat</w:t>
        </w:r>
        <w:proofErr w:type="spellEnd"/>
        <w:r>
          <w:rPr>
            <w:rFonts w:eastAsia="Times New Roman" w:cs="Calibri"/>
            <w:lang w:val="en-US" w:eastAsia="en-GB"/>
          </w:rPr>
          <w:t xml:space="preserve">, 3.5 % and </w:t>
        </w:r>
      </w:ins>
      <w:del w:id="443" w:author="hr" w:date="2017-10-28T22:22:00Z">
        <w:r>
          <w:rPr>
            <w:rFonts w:eastAsia="Times New Roman" w:cs="Calibri"/>
            <w:lang w:val="en-US" w:eastAsia="en-GB"/>
          </w:rPr>
          <w:delText xml:space="preserve"> the 5 % were further divided between the fat (3.5 %) and the reproduction compartment (</w:delText>
        </w:r>
      </w:del>
      <w:ins w:id="444" w:author="cmeyer " w:date="2017-11-05T21:16:00Z">
        <w:r>
          <w:rPr>
            <w:rFonts w:eastAsia="Times New Roman" w:cs="Calibri"/>
            <w:lang w:val="en-US" w:eastAsia="en-GB"/>
          </w:rPr>
          <w:t>GROWTH_FRACTION_REPRO</w:t>
        </w:r>
      </w:ins>
      <w:r>
        <w:rPr>
          <w:rFonts w:eastAsia="Times New Roman" w:cs="Calibri"/>
          <w:i/>
          <w:lang w:val="en-US" w:eastAsia="en-GB"/>
        </w:rPr>
        <w:t>,</w:t>
      </w:r>
      <w:del w:id="445" w:author="hr" w:date="2017-10-28T22:22:00Z">
        <w:r w:rsidRPr="00197A7E">
          <w:rPr>
            <w:rFonts w:eastAsia="Times New Roman" w:cs="Calibri"/>
            <w:lang w:val="en-US" w:eastAsia="en-GB"/>
          </w:rPr>
          <w:delText xml:space="preserve"> </w:delText>
        </w:r>
      </w:del>
      <w:r>
        <w:rPr>
          <w:rFonts w:eastAsia="Times New Roman" w:cs="Calibri"/>
          <w:lang w:val="en-US" w:eastAsia="en-GB"/>
        </w:rPr>
        <w:t>1.5 </w:t>
      </w:r>
      <w:ins w:id="446" w:author="unmarked" w:date="2017-11-14T15:44:00Z">
        <w:r>
          <w:rPr>
            <w:rFonts w:eastAsia="Times New Roman" w:cs="Calibri"/>
            <w:lang w:val="en-US" w:eastAsia="en-GB"/>
          </w:rPr>
          <w:t>%</w:t>
        </w:r>
      </w:ins>
      <w:ins w:id="447" w:author="hr" w:date="2017-10-28T22:23:00Z">
        <w:r>
          <w:rPr>
            <w:rFonts w:eastAsia="Times New Roman" w:cs="Calibri"/>
            <w:lang w:val="en-US" w:eastAsia="en-GB"/>
          </w:rPr>
          <w:t>.</w:t>
        </w:r>
      </w:ins>
      <w:del w:id="448" w:author="hr" w:date="2017-10-28T22:23:00Z">
        <w:r>
          <w:rPr>
            <w:rFonts w:eastAsia="Times New Roman" w:cs="Calibri"/>
            <w:lang w:val="en-US" w:eastAsia="en-GB"/>
          </w:rPr>
          <w:delText>),</w:delText>
        </w:r>
      </w:del>
      <w:del w:id="449" w:author="unmarked" w:date="2017-11-14T15:44:00Z">
        <w:r>
          <w:rPr>
            <w:rFonts w:eastAsia="Times New Roman" w:cs="Calibri"/>
            <w:lang w:val="en-US" w:eastAsia="en-GB"/>
          </w:rPr>
          <w:delText>%),</w:delText>
        </w:r>
      </w:del>
      <w:del w:id="450" w:author="hr" w:date="2017-10-28T22:23:00Z">
        <w:r>
          <w:rPr>
            <w:rFonts w:eastAsia="Times New Roman" w:cs="Calibri"/>
            <w:lang w:val="en-US" w:eastAsia="en-GB"/>
          </w:rPr>
          <w:delText xml:space="preserve"> respectively</w:delText>
        </w:r>
      </w:del>
      <w:r>
        <w:rPr>
          <w:rFonts w:eastAsia="Times New Roman" w:cs="Calibri"/>
          <w:lang w:val="en-US" w:eastAsia="en-GB"/>
        </w:rPr>
        <w:t xml:space="preserve">. The energy sum of the short-term, fat, and protein compartment represented the fish’s </w:t>
      </w:r>
      <w:r>
        <w:rPr>
          <w:rFonts w:eastAsia="Times New Roman" w:cs="Calibri"/>
          <w:i/>
          <w:lang w:val="en-US" w:eastAsia="en-GB"/>
        </w:rPr>
        <w:t>biomass</w:t>
      </w:r>
      <w:r>
        <w:rPr>
          <w:rFonts w:eastAsia="Times New Roman" w:cs="Calibri"/>
          <w:lang w:val="en-US" w:eastAsia="en-GB"/>
        </w:rPr>
        <w:t xml:space="preserve">, which was updated in each time step. A fish would grow, i.e. increase its </w:t>
      </w:r>
      <w:r>
        <w:rPr>
          <w:rFonts w:eastAsia="Times New Roman" w:cs="Calibri"/>
          <w:i/>
          <w:color w:val="000000" w:themeColor="text1"/>
          <w:lang w:val="en-US" w:eastAsia="en-GB"/>
        </w:rPr>
        <w:t>length</w:t>
      </w:r>
      <w:r>
        <w:rPr>
          <w:rFonts w:eastAsia="Times New Roman" w:cs="Calibri"/>
          <w:color w:val="000000" w:themeColor="text1"/>
          <w:lang w:val="en-US" w:eastAsia="en-GB"/>
        </w:rPr>
        <w:t xml:space="preserve"> when the updated </w:t>
      </w:r>
      <w:r>
        <w:rPr>
          <w:rFonts w:eastAsia="Times New Roman" w:cs="Calibri"/>
          <w:i/>
          <w:color w:val="000000" w:themeColor="text1"/>
          <w:lang w:val="en-US" w:eastAsia="en-GB"/>
        </w:rPr>
        <w:t>biomass</w:t>
      </w:r>
      <w:r>
        <w:rPr>
          <w:rFonts w:eastAsia="Times New Roman" w:cs="Calibri"/>
          <w:color w:val="000000" w:themeColor="text1"/>
          <w:lang w:val="en-US" w:eastAsia="en-GB"/>
        </w:rPr>
        <w:t xml:space="preserve"> value exceeded any previously calculated value for this fish.</w:t>
      </w:r>
      <w:r>
        <w:rPr>
          <w:rFonts w:eastAsia="Times New Roman" w:cs="Calibri"/>
          <w:lang w:val="en-US" w:eastAsia="en-GB"/>
        </w:rPr>
        <w:t xml:space="preserve"> If all of compartments were filled to their upper limits, any remaining energy was added to the excess storage. If the latter reached the desired amount (</w:t>
      </w:r>
      <w:r>
        <w:rPr>
          <w:rFonts w:eastAsia="Times New Roman" w:cs="Arial"/>
          <w:i/>
          <w:lang w:val="en-US" w:eastAsia="de-DE"/>
        </w:rPr>
        <w:t>DESIRED_EXCESS_RMR,</w:t>
      </w:r>
      <w:r>
        <w:rPr>
          <w:rFonts w:eastAsia="Times New Roman" w:cs="Calibri"/>
          <w:lang w:val="en-US" w:eastAsia="en-GB"/>
        </w:rPr>
        <w:t xml:space="preserve"> see A.1.2.2 feeding module for details), the fish was set to </w:t>
      </w:r>
      <w:r>
        <w:rPr>
          <w:rFonts w:eastAsia="Times New Roman" w:cs="Calibri"/>
          <w:i/>
          <w:lang w:val="en-US" w:eastAsia="en-GB"/>
        </w:rPr>
        <w:t>not hungry</w:t>
      </w:r>
      <w:r>
        <w:rPr>
          <w:rFonts w:eastAsia="Times New Roman" w:cs="Calibri"/>
          <w:lang w:val="en-US" w:eastAsia="en-GB"/>
        </w:rPr>
        <w:t xml:space="preserve"> and stopped feeding until the energy level in the excess storage fell below the desired value again. </w:t>
      </w:r>
    </w:p>
    <w:p w14:paraId="1BBB6725" w14:textId="77777777" w:rsidR="00DA5D86" w:rsidRDefault="0099524D">
      <w:pPr>
        <w:pStyle w:val="WW-Standard"/>
        <w:spacing w:after="0" w:line="480" w:lineRule="auto"/>
        <w:jc w:val="both"/>
        <w:rPr>
          <w:rFonts w:eastAsia="Times New Roman" w:cs="Calibri"/>
          <w:lang w:val="en-US" w:eastAsia="en-GB"/>
        </w:rPr>
      </w:pPr>
      <w:r>
        <w:rPr>
          <w:rFonts w:eastAsia="Times New Roman" w:cs="Calibri"/>
          <w:lang w:val="en-US" w:eastAsia="en-GB"/>
        </w:rPr>
        <w:t xml:space="preserve">A fish would not grow during a time step, i.e. keep its </w:t>
      </w:r>
      <w:r>
        <w:rPr>
          <w:rFonts w:eastAsia="Times New Roman" w:cs="Calibri"/>
          <w:i/>
          <w:lang w:val="en-US" w:eastAsia="en-GB"/>
        </w:rPr>
        <w:t>biomass</w:t>
      </w:r>
      <w:r>
        <w:rPr>
          <w:rFonts w:eastAsia="Times New Roman" w:cs="Calibri"/>
          <w:lang w:val="en-US" w:eastAsia="en-GB"/>
        </w:rPr>
        <w:t xml:space="preserve"> and </w:t>
      </w:r>
      <w:r>
        <w:rPr>
          <w:rFonts w:eastAsia="Times New Roman" w:cs="Calibri"/>
          <w:i/>
          <w:lang w:val="en-US" w:eastAsia="en-GB"/>
        </w:rPr>
        <w:t>length</w:t>
      </w:r>
      <w:r>
        <w:rPr>
          <w:rFonts w:eastAsia="Times New Roman" w:cs="Calibri"/>
          <w:lang w:val="en-US" w:eastAsia="en-GB"/>
        </w:rPr>
        <w:t xml:space="preserve">, if the energy level in short-term storage remained below its upper limit and no energy was added to the fish’s body compartments. In case, however, the energy amount in the short-term storage had dropped below its lower limit and the fish had to use energy from its fat and/or protein compartment to satisfy its energy demands, the fish would lose the amount of its biomass equivalent to the lacking energy while its length remained unchanged (growth in body length is generally considered to be unidirectional for vertebrates). The state variable </w:t>
      </w:r>
      <w:r>
        <w:rPr>
          <w:rFonts w:eastAsia="Times New Roman" w:cs="Calibri"/>
          <w:i/>
          <w:lang w:val="en-US" w:eastAsia="en-GB"/>
        </w:rPr>
        <w:t>biomass</w:t>
      </w:r>
      <w:r>
        <w:rPr>
          <w:rFonts w:eastAsia="Times New Roman" w:cs="Calibri"/>
          <w:lang w:val="en-US" w:eastAsia="en-GB"/>
        </w:rPr>
        <w:t xml:space="preserve"> (and in the following also the </w:t>
      </w:r>
      <w:r>
        <w:rPr>
          <w:rFonts w:eastAsia="Times New Roman" w:cs="Calibri"/>
          <w:i/>
          <w:lang w:val="en-US" w:eastAsia="en-GB"/>
        </w:rPr>
        <w:t>biomass</w:t>
      </w:r>
      <w:r>
        <w:rPr>
          <w:rFonts w:eastAsia="Times New Roman" w:cs="Calibri"/>
          <w:lang w:val="en-US" w:eastAsia="en-GB"/>
        </w:rPr>
        <w:t xml:space="preserve">-dependent </w:t>
      </w:r>
      <w:r>
        <w:rPr>
          <w:rFonts w:eastAsia="Times New Roman" w:cs="Calibri"/>
          <w:i/>
          <w:lang w:val="en-US" w:eastAsia="en-GB"/>
        </w:rPr>
        <w:t>length</w:t>
      </w:r>
      <w:r>
        <w:rPr>
          <w:rFonts w:eastAsia="Times New Roman" w:cs="Calibri"/>
          <w:lang w:val="en-US" w:eastAsia="en-GB"/>
        </w:rPr>
        <w:t>) was updated based on the sum of energy in all body compartments (13) (except gut and reproduction storage, which are not considered for somatic growth) using the respective energy-to-mass conversion factors (i.e. inverse of mass-to-energy conversion factor, see table A2), and the species-specific weight-length relationship, respectively (4).</w:t>
      </w:r>
    </w:p>
    <w:p w14:paraId="7F70AC76" w14:textId="77777777" w:rsidR="00DA5D86" w:rsidRDefault="0099524D" w:rsidP="00197A7E">
      <w:pPr>
        <w:pStyle w:val="WW-Standard"/>
        <w:numPr>
          <w:ilvl w:val="0"/>
          <w:numId w:val="5"/>
        </w:numPr>
        <w:spacing w:after="0" w:line="480" w:lineRule="auto"/>
        <w:jc w:val="both"/>
        <w:rPr>
          <w:rFonts w:eastAsia="Times New Roman" w:cs="Calibri"/>
          <w:lang w:val="en-US" w:eastAsia="en-GB"/>
        </w:rPr>
      </w:pPr>
      <w:r>
        <w:rPr>
          <w:rFonts w:eastAsia="Times New Roman" w:cs="Calibri"/>
          <w:lang w:val="en-US" w:eastAsia="en-GB"/>
        </w:rPr>
        <w:t xml:space="preserve"> </w:t>
      </w:r>
      <w:r>
        <w:rPr>
          <w:rFonts w:eastAsia="Times New Roman" w:cs="Calibri"/>
          <w:u w:val="single"/>
          <w:lang w:val="en-US" w:eastAsia="en-GB"/>
        </w:rPr>
        <w:t>Conversion energy to biomass:</w:t>
      </w:r>
      <w:r>
        <w:rPr>
          <w:rFonts w:eastAsia="Times New Roman" w:cs="Calibri"/>
          <w:lang w:val="en-US" w:eastAsia="en-GB"/>
        </w:rPr>
        <w:t xml:space="preserve"> </w:t>
      </w:r>
      <w:r>
        <w:rPr>
          <w:rFonts w:eastAsia="Times New Roman" w:cs="Calibri"/>
          <w:i/>
          <w:lang w:val="en-US" w:eastAsia="en-GB"/>
        </w:rPr>
        <w:t xml:space="preserve">biomass </w:t>
      </w:r>
      <w:r>
        <w:rPr>
          <w:rFonts w:eastAsia="Times New Roman" w:cs="Calibri"/>
          <w:lang w:val="en-US" w:eastAsia="en-GB"/>
        </w:rPr>
        <w:t xml:space="preserve">[g wet weight] = </w:t>
      </w:r>
      <w:r>
        <w:rPr>
          <w:rFonts w:ascii="Symbol" w:eastAsia="Symbol" w:hAnsi="Symbol" w:cs="Symbol"/>
          <w:lang w:val="en-US" w:eastAsia="en-GB"/>
        </w:rPr>
        <w:t></w:t>
      </w:r>
      <w:r>
        <w:rPr>
          <w:rFonts w:eastAsia="Times New Roman" w:cs="Calibri"/>
          <w:lang w:val="en-US" w:eastAsia="en-GB"/>
        </w:rPr>
        <w:t xml:space="preserve"> (body compartment [kJ] * compartment-specific conversion factor)</w:t>
      </w:r>
    </w:p>
    <w:p w14:paraId="209529A6" w14:textId="77777777" w:rsidR="00DA5D86" w:rsidRDefault="0099524D">
      <w:pPr>
        <w:pStyle w:val="WW-Standard"/>
        <w:spacing w:after="0" w:line="480" w:lineRule="auto"/>
        <w:jc w:val="both"/>
        <w:rPr>
          <w:rFonts w:eastAsia="Times New Roman" w:cs="Calibri"/>
          <w:lang w:val="en-US" w:eastAsia="en-GB"/>
        </w:rPr>
      </w:pPr>
      <w:r>
        <w:rPr>
          <w:rFonts w:eastAsia="Times New Roman" w:cs="Calibri"/>
          <w:lang w:val="en-US" w:eastAsia="en-GB"/>
        </w:rPr>
        <w:t xml:space="preserve">Subsequently, all biomass- and length-dependent variables like </w:t>
      </w:r>
      <w:proofErr w:type="spellStart"/>
      <w:r>
        <w:rPr>
          <w:rFonts w:eastAsia="Times New Roman" w:cs="Calibri"/>
          <w:i/>
          <w:lang w:val="en-US" w:eastAsia="en-GB"/>
        </w:rPr>
        <w:t>restingMetabolicRate</w:t>
      </w:r>
      <w:proofErr w:type="spellEnd"/>
      <w:r>
        <w:rPr>
          <w:rFonts w:eastAsia="Times New Roman" w:cs="Calibri"/>
          <w:i/>
          <w:lang w:val="en-US" w:eastAsia="en-GB"/>
        </w:rPr>
        <w:t xml:space="preserve"> </w:t>
      </w:r>
      <w:r>
        <w:rPr>
          <w:rFonts w:eastAsia="Times New Roman" w:cs="Calibri"/>
          <w:lang w:val="en-US" w:eastAsia="en-GB"/>
        </w:rPr>
        <w:t xml:space="preserve">and </w:t>
      </w:r>
      <w:proofErr w:type="spellStart"/>
      <w:r>
        <w:rPr>
          <w:rFonts w:eastAsia="Times New Roman" w:cs="Calibri"/>
          <w:lang w:val="en-US" w:eastAsia="en-GB"/>
        </w:rPr>
        <w:t>e</w:t>
      </w:r>
      <w:r>
        <w:rPr>
          <w:rFonts w:eastAsia="Times New Roman" w:cs="Calibri"/>
          <w:i/>
          <w:lang w:val="en-US" w:eastAsia="en-GB"/>
        </w:rPr>
        <w:t>xpectedBiomass</w:t>
      </w:r>
      <w:proofErr w:type="spellEnd"/>
      <w:r>
        <w:rPr>
          <w:rFonts w:eastAsia="Times New Roman" w:cs="Calibri"/>
          <w:lang w:val="en-US" w:eastAsia="en-GB"/>
        </w:rPr>
        <w:t xml:space="preserve"> as well as the capacities of the protein, fat and reproduction compartment were updated. </w:t>
      </w:r>
    </w:p>
    <w:p w14:paraId="156B85AC" w14:textId="77777777" w:rsidR="00DA5D86" w:rsidRDefault="0099524D">
      <w:pPr>
        <w:pStyle w:val="WW-Standard"/>
        <w:spacing w:before="120" w:after="0" w:line="480" w:lineRule="auto"/>
        <w:jc w:val="both"/>
        <w:rPr>
          <w:rFonts w:eastAsia="Times New Roman" w:cs="Calibri"/>
          <w:b/>
          <w:lang w:val="en-US" w:eastAsia="en-GB"/>
        </w:rPr>
      </w:pPr>
      <w:r>
        <w:rPr>
          <w:rFonts w:eastAsia="Times New Roman" w:cs="Calibri"/>
          <w:b/>
          <w:lang w:val="en-US" w:eastAsia="en-GB"/>
        </w:rPr>
        <w:t>A.1.2.4</w:t>
      </w:r>
      <w:r>
        <w:rPr>
          <w:rFonts w:eastAsia="Times New Roman" w:cs="Calibri"/>
          <w:b/>
          <w:lang w:val="en-US" w:eastAsia="en-GB"/>
        </w:rPr>
        <w:tab/>
        <w:t>Reproduction</w:t>
      </w:r>
    </w:p>
    <w:p w14:paraId="58F3CC15" w14:textId="7BE744F3" w:rsidR="00DA5D86" w:rsidRDefault="0099524D">
      <w:pPr>
        <w:pStyle w:val="WW-Standard"/>
        <w:spacing w:after="0" w:line="480" w:lineRule="auto"/>
        <w:jc w:val="both"/>
      </w:pPr>
      <w:r>
        <w:rPr>
          <w:rFonts w:eastAsia="Times New Roman" w:cs="Calibri"/>
          <w:lang w:val="en-US" w:eastAsia="en-GB"/>
        </w:rPr>
        <w:t xml:space="preserve">Depending on the updated </w:t>
      </w:r>
      <w:r>
        <w:rPr>
          <w:rFonts w:eastAsia="Times New Roman" w:cs="Calibri"/>
          <w:i/>
          <w:lang w:val="en-US" w:eastAsia="en-GB"/>
        </w:rPr>
        <w:t>length</w:t>
      </w:r>
      <w:r>
        <w:rPr>
          <w:rFonts w:eastAsia="Times New Roman" w:cs="Calibri"/>
          <w:lang w:val="en-US" w:eastAsia="en-GB"/>
        </w:rPr>
        <w:t xml:space="preserve"> variable and the fish’s current maturity state (</w:t>
      </w:r>
      <w:r>
        <w:rPr>
          <w:rFonts w:eastAsia="Times New Roman" w:cs="Calibri"/>
          <w:i/>
          <w:lang w:val="en-US" w:eastAsia="en-GB"/>
        </w:rPr>
        <w:t>sex</w:t>
      </w:r>
      <w:r>
        <w:rPr>
          <w:rFonts w:eastAsia="Times New Roman" w:cs="Calibri"/>
          <w:lang w:val="en-US" w:eastAsia="en-GB"/>
        </w:rPr>
        <w:t xml:space="preserve">; </w:t>
      </w:r>
      <w:r>
        <w:rPr>
          <w:rFonts w:eastAsia="Times New Roman" w:cs="Calibri"/>
          <w:i/>
          <w:lang w:val="en-US" w:eastAsia="en-GB"/>
        </w:rPr>
        <w:t>JUVENILE</w:t>
      </w:r>
      <w:r>
        <w:rPr>
          <w:rFonts w:eastAsia="Times New Roman" w:cs="Calibri"/>
          <w:lang w:val="en-US" w:eastAsia="en-GB"/>
        </w:rPr>
        <w:t xml:space="preserve">, </w:t>
      </w:r>
      <w:r>
        <w:rPr>
          <w:rFonts w:eastAsia="Times New Roman" w:cs="Calibri"/>
          <w:i/>
          <w:lang w:val="en-US" w:eastAsia="en-GB"/>
        </w:rPr>
        <w:t>FEMALE</w:t>
      </w:r>
      <w:r>
        <w:rPr>
          <w:rFonts w:eastAsia="Times New Roman" w:cs="Calibri"/>
          <w:lang w:val="en-US" w:eastAsia="en-GB"/>
        </w:rPr>
        <w:t xml:space="preserve"> or </w:t>
      </w:r>
      <w:r>
        <w:rPr>
          <w:rFonts w:eastAsia="Times New Roman" w:cs="Calibri"/>
          <w:i/>
          <w:lang w:val="en-US" w:eastAsia="en-GB"/>
        </w:rPr>
        <w:t>MALE</w:t>
      </w:r>
      <w:r>
        <w:rPr>
          <w:rFonts w:eastAsia="Times New Roman" w:cs="Calibri"/>
          <w:lang w:val="en-US" w:eastAsia="en-GB"/>
        </w:rPr>
        <w:t>) a fish might become mature (i.e. reproductive) and/or change its sex if hermaphrodite (</w:t>
      </w:r>
      <w:proofErr w:type="spellStart"/>
      <w:r>
        <w:rPr>
          <w:rFonts w:eastAsia="Times New Roman" w:cs="Calibri"/>
          <w:i/>
          <w:lang w:val="en-US" w:eastAsia="en-GB"/>
        </w:rPr>
        <w:t>sexChangeMode.</w:t>
      </w:r>
      <w:ins w:id="451" w:author="cmeyer " w:date="2017-11-05T21:20:00Z">
        <w:r>
          <w:rPr>
            <w:rFonts w:eastAsia="Times New Roman" w:cs="Calibri"/>
            <w:i/>
            <w:lang w:val="en-US" w:eastAsia="en-GB"/>
          </w:rPr>
          <w:t>PROTOGYNOUS</w:t>
        </w:r>
      </w:ins>
      <w:proofErr w:type="spellEnd"/>
      <w:r>
        <w:rPr>
          <w:rFonts w:eastAsia="Times New Roman" w:cs="Calibri"/>
          <w:lang w:val="en-US" w:eastAsia="en-GB"/>
        </w:rPr>
        <w:t xml:space="preserve"> or </w:t>
      </w:r>
      <w:proofErr w:type="spellStart"/>
      <w:r>
        <w:rPr>
          <w:rFonts w:eastAsia="Times New Roman" w:cs="Calibri"/>
          <w:i/>
          <w:lang w:val="en-US" w:eastAsia="en-GB"/>
        </w:rPr>
        <w:t>sexChangeMode</w:t>
      </w:r>
      <w:r w:rsidRPr="003930A5">
        <w:rPr>
          <w:rFonts w:eastAsia="Times New Roman" w:cs="Calibri"/>
          <w:i/>
          <w:lang w:val="en-US" w:eastAsia="en-GB"/>
        </w:rPr>
        <w:t>.</w:t>
      </w:r>
      <w:ins w:id="452" w:author="cmeyer " w:date="2017-11-05T21:20:00Z">
        <w:r w:rsidRPr="003930A5">
          <w:rPr>
            <w:rFonts w:eastAsia="Times New Roman" w:cs="Calibri"/>
            <w:i/>
            <w:lang w:val="en-US" w:eastAsia="en-GB"/>
          </w:rPr>
          <w:t>PROTAND</w:t>
        </w:r>
        <w:bookmarkStart w:id="453" w:name="_GoBack"/>
        <w:bookmarkEnd w:id="453"/>
        <w:r w:rsidRPr="003930A5">
          <w:rPr>
            <w:rFonts w:eastAsia="Times New Roman" w:cs="Calibri"/>
            <w:i/>
            <w:lang w:val="en-US" w:eastAsia="en-GB"/>
          </w:rPr>
          <w:t>ROUS</w:t>
        </w:r>
      </w:ins>
      <w:proofErr w:type="spellEnd"/>
      <w:r>
        <w:rPr>
          <w:rFonts w:eastAsia="Times New Roman" w:cs="Calibri"/>
          <w:lang w:val="en-US" w:eastAsia="en-GB"/>
        </w:rPr>
        <w:t xml:space="preserve">): </w:t>
      </w:r>
      <w:r>
        <w:rPr>
          <w:rFonts w:eastAsia="Times New Roman" w:cs="Arial"/>
          <w:lang w:val="en-US" w:eastAsia="de-DE"/>
        </w:rPr>
        <w:t xml:space="preserve">As most parrotfishes are </w:t>
      </w:r>
      <w:proofErr w:type="spellStart"/>
      <w:r>
        <w:rPr>
          <w:rFonts w:eastAsia="Times New Roman" w:cs="Arial"/>
          <w:lang w:val="en-US" w:eastAsia="de-DE"/>
        </w:rPr>
        <w:t>protogynous</w:t>
      </w:r>
      <w:proofErr w:type="spellEnd"/>
      <w:r>
        <w:rPr>
          <w:rFonts w:eastAsia="Times New Roman" w:cs="Arial"/>
          <w:lang w:val="en-US" w:eastAsia="de-DE"/>
        </w:rPr>
        <w:t xml:space="preserve"> </w:t>
      </w:r>
      <w:r>
        <w:rPr>
          <w:rFonts w:eastAsia="Times New Roman" w:cs="Arial"/>
          <w:lang w:val="en-US" w:eastAsia="de-DE"/>
        </w:rPr>
        <w:lastRenderedPageBreak/>
        <w:t xml:space="preserve">hermaphrodites a model fish changed its sex from juvenile to female as the initial phase (IP) and later to male as the terminal phase (TP) when exceeding a certain body length (note: due to their relatively low abundance, primary males were not considered in the model (see </w:t>
      </w: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454" w:name="__Fieldmark__2171_807502902"/>
      <w:bookmarkStart w:id="455" w:name="__Fieldmark__2146_3085505453"/>
      <w:r>
        <w:rPr>
          <w:rFonts w:eastAsia="Times New Roman" w:cs="Arial"/>
          <w:noProof/>
          <w:lang w:val="en-US" w:eastAsia="de-DE"/>
        </w:rPr>
        <w:t>(</w:t>
      </w:r>
      <w:bookmarkStart w:id="456" w:name="__Fieldmark__2148_746528969"/>
      <w:r>
        <w:rPr>
          <w:rFonts w:eastAsia="Times New Roman" w:cs="Arial"/>
          <w:noProof/>
          <w:lang w:val="en-US" w:eastAsia="de-DE"/>
        </w:rPr>
        <w:t>M</w:t>
      </w:r>
      <w:bookmarkStart w:id="457" w:name="__Fieldmark__2108_2083819471"/>
      <w:r>
        <w:rPr>
          <w:rFonts w:eastAsia="Times New Roman" w:cs="Arial"/>
          <w:noProof/>
          <w:lang w:val="en-US" w:eastAsia="de-DE"/>
        </w:rPr>
        <w:t>c</w:t>
      </w:r>
      <w:bookmarkStart w:id="458" w:name="__Fieldmark__4148_353340726"/>
      <w:r>
        <w:rPr>
          <w:rFonts w:eastAsia="Times New Roman" w:cs="Arial"/>
          <w:noProof/>
          <w:lang w:val="en-US" w:eastAsia="de-DE"/>
        </w:rPr>
        <w:t>I</w:t>
      </w:r>
      <w:bookmarkStart w:id="459" w:name="__Fieldmark__1677_133029496"/>
      <w:r>
        <w:rPr>
          <w:rFonts w:eastAsia="Times New Roman" w:cs="Arial"/>
          <w:noProof/>
          <w:lang w:val="en-US" w:eastAsia="de-DE"/>
        </w:rPr>
        <w:t>l</w:t>
      </w:r>
      <w:bookmarkStart w:id="460" w:name="__Fieldmark__1493_316155023"/>
      <w:r>
        <w:rPr>
          <w:rFonts w:eastAsia="Times New Roman" w:cs="Arial"/>
          <w:noProof/>
          <w:lang w:val="en-US" w:eastAsia="de-DE"/>
        </w:rPr>
        <w:t>w</w:t>
      </w:r>
      <w:bookmarkStart w:id="461" w:name="__Fieldmark__2509_1929277862"/>
      <w:r>
        <w:rPr>
          <w:rFonts w:eastAsia="Times New Roman" w:cs="Arial"/>
          <w:noProof/>
          <w:lang w:val="en-US" w:eastAsia="de-DE"/>
        </w:rPr>
        <w:t>ain and Taylor, 2009)</w:t>
      </w:r>
      <w:r>
        <w:fldChar w:fldCharType="end"/>
      </w:r>
      <w:bookmarkEnd w:id="454"/>
      <w:bookmarkEnd w:id="455"/>
      <w:bookmarkEnd w:id="456"/>
      <w:bookmarkEnd w:id="457"/>
      <w:bookmarkEnd w:id="458"/>
      <w:bookmarkEnd w:id="459"/>
      <w:bookmarkEnd w:id="460"/>
      <w:bookmarkEnd w:id="461"/>
      <w:r>
        <w:rPr>
          <w:rFonts w:eastAsia="Times New Roman" w:cs="Arial"/>
          <w:lang w:val="en-US" w:eastAsia="de-DE"/>
        </w:rPr>
        <w:t>). In our simulations a</w:t>
      </w:r>
      <w:r>
        <w:rPr>
          <w:rFonts w:eastAsia="Times New Roman" w:cs="Calibri"/>
          <w:lang w:val="en-US" w:eastAsia="en-GB"/>
        </w:rPr>
        <w:t xml:space="preserve"> juvenile fish became female (IP) when exceeding </w:t>
      </w:r>
      <w:r>
        <w:rPr>
          <w:rFonts w:eastAsia="Times New Roman" w:cs="Arial"/>
          <w:lang w:val="en-US" w:eastAsia="de-DE"/>
        </w:rPr>
        <w:t>a standard length of 12.0 cm (</w:t>
      </w:r>
      <w:proofErr w:type="spellStart"/>
      <w:r>
        <w:rPr>
          <w:rFonts w:eastAsia="Times New Roman" w:cs="Arial"/>
          <w:i/>
          <w:lang w:val="en-US" w:eastAsia="de-DE"/>
        </w:rPr>
        <w:t>initialPhaseLength</w:t>
      </w:r>
      <w:proofErr w:type="spellEnd"/>
      <w:r>
        <w:rPr>
          <w:rFonts w:eastAsia="Times New Roman" w:cs="Arial"/>
          <w:lang w:val="en-US" w:eastAsia="de-DE"/>
        </w:rPr>
        <w:t xml:space="preserve">, following </w:t>
      </w: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462" w:name="__Fieldmark__2202_807502902"/>
      <w:bookmarkStart w:id="463" w:name="__Fieldmark__2173_3085505453"/>
      <w:r>
        <w:rPr>
          <w:rFonts w:eastAsia="Times New Roman" w:cs="Arial"/>
          <w:noProof/>
          <w:lang w:val="en-US" w:eastAsia="de-DE"/>
        </w:rPr>
        <w:t>(</w:t>
      </w:r>
      <w:bookmarkStart w:id="464" w:name="__Fieldmark__2175_746528969"/>
      <w:r>
        <w:rPr>
          <w:rFonts w:eastAsia="Times New Roman" w:cs="Arial"/>
          <w:noProof/>
          <w:lang w:val="en-US" w:eastAsia="de-DE"/>
        </w:rPr>
        <w:t>M</w:t>
      </w:r>
      <w:bookmarkStart w:id="465" w:name="__Fieldmark__2131_2083819471"/>
      <w:r>
        <w:rPr>
          <w:rFonts w:eastAsia="Times New Roman" w:cs="Arial"/>
          <w:noProof/>
          <w:lang w:val="en-US" w:eastAsia="de-DE"/>
        </w:rPr>
        <w:t>c</w:t>
      </w:r>
      <w:bookmarkStart w:id="466" w:name="__Fieldmark__4167_353340726"/>
      <w:r>
        <w:rPr>
          <w:rFonts w:eastAsia="Times New Roman" w:cs="Arial"/>
          <w:noProof/>
          <w:lang w:val="en-US" w:eastAsia="de-DE"/>
        </w:rPr>
        <w:t>I</w:t>
      </w:r>
      <w:bookmarkStart w:id="467" w:name="__Fieldmark__1692_133029496"/>
      <w:r>
        <w:rPr>
          <w:rFonts w:eastAsia="Times New Roman" w:cs="Arial"/>
          <w:noProof/>
          <w:lang w:val="en-US" w:eastAsia="de-DE"/>
        </w:rPr>
        <w:t>l</w:t>
      </w:r>
      <w:bookmarkStart w:id="468" w:name="__Fieldmark__1504_316155023"/>
      <w:r>
        <w:rPr>
          <w:rFonts w:eastAsia="Times New Roman" w:cs="Arial"/>
          <w:noProof/>
          <w:lang w:val="en-US" w:eastAsia="de-DE"/>
        </w:rPr>
        <w:t>w</w:t>
      </w:r>
      <w:bookmarkStart w:id="469" w:name="__Fieldmark__2532_1929277862"/>
      <w:r>
        <w:rPr>
          <w:rFonts w:eastAsia="Times New Roman" w:cs="Arial"/>
          <w:noProof/>
          <w:lang w:val="en-US" w:eastAsia="de-DE"/>
        </w:rPr>
        <w:t>ain and Taylor, 2009)</w:t>
      </w:r>
      <w:r>
        <w:fldChar w:fldCharType="end"/>
      </w:r>
      <w:bookmarkEnd w:id="462"/>
      <w:bookmarkEnd w:id="463"/>
      <w:bookmarkEnd w:id="464"/>
      <w:bookmarkEnd w:id="465"/>
      <w:bookmarkEnd w:id="466"/>
      <w:bookmarkEnd w:id="467"/>
      <w:bookmarkEnd w:id="468"/>
      <w:bookmarkEnd w:id="469"/>
      <w:r>
        <w:rPr>
          <w:rFonts w:eastAsia="Times New Roman" w:cs="Arial"/>
          <w:lang w:val="en-US" w:eastAsia="de-DE"/>
        </w:rPr>
        <w:t>) and an IP female became male (TP) when reaching a standard length of 17.0 cm (</w:t>
      </w:r>
      <w:proofErr w:type="spellStart"/>
      <w:r>
        <w:rPr>
          <w:rFonts w:eastAsia="Times New Roman" w:cs="Arial"/>
          <w:i/>
          <w:lang w:val="en-US" w:eastAsia="de-DE"/>
        </w:rPr>
        <w:t>terminalPhaseLength</w:t>
      </w:r>
      <w:proofErr w:type="spellEnd"/>
      <w:r>
        <w:rPr>
          <w:rFonts w:eastAsia="Times New Roman" w:cs="Arial"/>
          <w:i/>
          <w:lang w:val="en-US" w:eastAsia="de-DE"/>
        </w:rPr>
        <w:t>,</w:t>
      </w:r>
      <w:r>
        <w:rPr>
          <w:rFonts w:eastAsia="Times New Roman" w:cs="Arial"/>
          <w:lang w:val="en-US" w:eastAsia="de-DE"/>
        </w:rPr>
        <w:t xml:space="preserve"> following </w:t>
      </w: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470" w:name="__Fieldmark__2231_807502902"/>
      <w:bookmarkStart w:id="471" w:name="__Fieldmark__2198_3085505453"/>
      <w:r>
        <w:rPr>
          <w:rFonts w:eastAsia="Times New Roman" w:cs="Arial"/>
          <w:noProof/>
          <w:lang w:val="en-US" w:eastAsia="de-DE"/>
        </w:rPr>
        <w:t>(</w:t>
      </w:r>
      <w:bookmarkStart w:id="472" w:name="__Fieldmark__2200_746528969"/>
      <w:r>
        <w:rPr>
          <w:rFonts w:eastAsia="Times New Roman" w:cs="Arial"/>
          <w:noProof/>
          <w:lang w:val="en-US" w:eastAsia="de-DE"/>
        </w:rPr>
        <w:t>M</w:t>
      </w:r>
      <w:bookmarkStart w:id="473" w:name="__Fieldmark__2155_2083819471"/>
      <w:r>
        <w:rPr>
          <w:rFonts w:eastAsia="Times New Roman" w:cs="Arial"/>
          <w:noProof/>
          <w:lang w:val="en-US" w:eastAsia="de-DE"/>
        </w:rPr>
        <w:t>c</w:t>
      </w:r>
      <w:bookmarkStart w:id="474" w:name="__Fieldmark__4184_353340726"/>
      <w:r>
        <w:rPr>
          <w:rFonts w:eastAsia="Times New Roman" w:cs="Arial"/>
          <w:noProof/>
          <w:lang w:val="en-US" w:eastAsia="de-DE"/>
        </w:rPr>
        <w:t>I</w:t>
      </w:r>
      <w:bookmarkStart w:id="475" w:name="__Fieldmark__1705_133029496"/>
      <w:r>
        <w:rPr>
          <w:rFonts w:eastAsia="Times New Roman" w:cs="Arial"/>
          <w:noProof/>
          <w:lang w:val="en-US" w:eastAsia="de-DE"/>
        </w:rPr>
        <w:t>l</w:t>
      </w:r>
      <w:bookmarkStart w:id="476" w:name="__Fieldmark__1513_316155023"/>
      <w:r>
        <w:rPr>
          <w:rFonts w:eastAsia="Times New Roman" w:cs="Arial"/>
          <w:noProof/>
          <w:lang w:val="en-US" w:eastAsia="de-DE"/>
        </w:rPr>
        <w:t>w</w:t>
      </w:r>
      <w:bookmarkStart w:id="477" w:name="__Fieldmark__2553_1929277862"/>
      <w:r>
        <w:rPr>
          <w:rFonts w:eastAsia="Times New Roman" w:cs="Arial"/>
          <w:noProof/>
          <w:lang w:val="en-US" w:eastAsia="de-DE"/>
        </w:rPr>
        <w:t>ain and Taylor, 2009)</w:t>
      </w:r>
      <w:r>
        <w:fldChar w:fldCharType="end"/>
      </w:r>
      <w:bookmarkEnd w:id="470"/>
      <w:bookmarkEnd w:id="471"/>
      <w:bookmarkEnd w:id="472"/>
      <w:bookmarkEnd w:id="473"/>
      <w:bookmarkEnd w:id="474"/>
      <w:bookmarkEnd w:id="475"/>
      <w:bookmarkEnd w:id="476"/>
      <w:bookmarkEnd w:id="477"/>
      <w:r>
        <w:rPr>
          <w:rFonts w:eastAsia="Times New Roman" w:cs="Arial"/>
          <w:lang w:val="en-US" w:eastAsia="de-DE"/>
        </w:rPr>
        <w:t xml:space="preserve">). Both transitions were modelled using </w:t>
      </w:r>
      <w:r>
        <w:rPr>
          <w:rFonts w:eastAsia="Times New Roman" w:cs="Calibri"/>
          <w:lang w:val="en-US" w:eastAsia="en-GB"/>
        </w:rPr>
        <w:t>with a length-dependent likelihood, i.e. the larger the fish, the higher the probability to change sex</w:t>
      </w:r>
      <w:r>
        <w:rPr>
          <w:rFonts w:eastAsia="Times New Roman" w:cs="Arial"/>
          <w:lang w:val="en-US" w:eastAsia="de-DE"/>
        </w:rPr>
        <w:t>. In contrast to female model fishes, male individuals had no functional role in the reproduction process, but contributed to processes related to population densities and food depletion.</w:t>
      </w:r>
    </w:p>
    <w:p w14:paraId="1BE92F1A" w14:textId="6DC1AA09" w:rsidR="00DA5D86" w:rsidRDefault="0099524D">
      <w:pPr>
        <w:pStyle w:val="WW-Standard"/>
        <w:spacing w:after="0" w:line="480" w:lineRule="auto"/>
        <w:jc w:val="both"/>
      </w:pPr>
      <w:r>
        <w:rPr>
          <w:rFonts w:eastAsia="Times New Roman" w:cs="Calibri"/>
          <w:lang w:val="en-US" w:eastAsia="en-GB"/>
        </w:rPr>
        <w:t xml:space="preserve">As soon as the fish became an initial phase FEMALE, it started filling its reproduction compartment (see rules above in A.1.2.3 </w:t>
      </w:r>
      <w:r>
        <w:rPr>
          <w:rFonts w:eastAsia="Times New Roman" w:cs="Calibri"/>
          <w:i/>
          <w:lang w:val="en-US" w:eastAsia="en-GB"/>
        </w:rPr>
        <w:t>Somatic growth</w:t>
      </w:r>
      <w:r>
        <w:rPr>
          <w:rFonts w:eastAsia="Times New Roman" w:cs="Calibri"/>
          <w:lang w:val="en-US" w:eastAsia="en-GB"/>
        </w:rPr>
        <w:t xml:space="preserve">). Once the reproduction compartment reached 25 ± 2.5 % (using a uniform distribution) of the fish’s total current biomass, the fish had gathered enough energy supplies to reproduce (following </w:t>
      </w:r>
      <w:r>
        <w:fldChar w:fldCharType="begin" w:fldLock="1"/>
      </w:r>
      <w:r>
        <w:instrText>ADDIN CSL_CITATION { "citationItems" : [ { "id" : "ITEM-1", "itemData" : { "abstract" : "Resumen: Variations in the fecundity of females at a particular age and size take the form of inter\u00c1individual, inter\u00c1year and inter\u00c1population differences and they reflect variations in the investment of energy and materials in the ovaries. The temporalpattern of investment in ovaries varies so that in some species the ovaries increase in weight and energy content in spring and summer but in others the increase occurs during the winter. The mean energy content of eggs and ripe ovaries from 50 species was 23.48 kJ", "author" : [ { "dropping-particle" : "", "family" : "Wootton", "given" : "R.J.", "non-dropping-particle" : "", "parse-names" : false, "suffix" : "" } ], "container-title" : "Symp. Zool. Soc. Lond", "id" : "ITEM-1", "issued" : { "date-parts" : [ [ "1979" ] ] }, "page" : "133-159", "title" : "Energy costs of egg production and environmental determinants of fecundity in teleost fishes", "type" : "article-journal", "volume" : "44" }, "uris" : [ "http://www.mendeley.com/documents/?uuid=66bf781a-7b01-417f-bb91-48595e5e82ba", "http://www.mendeley.com/documents/?uuid=a1d9e30c-6704-457b-8dbe-6feaa0f32215" ] } ], "mendeley" : { "formattedCitation" : "(Wootton, 1979)", "plainTextFormattedCitation" : "(Wootton, 1979)", "previouslyFormattedCitation" : "(Wootton, 1979)" }, "properties" : { "noteIndex" : 0 }, "schema" : "https://github.com/citation-style-language/schema/raw/master/csl-citation.json" }</w:instrText>
      </w:r>
      <w:r>
        <w:fldChar w:fldCharType="separate"/>
      </w:r>
      <w:bookmarkStart w:id="478" w:name="__Fieldmark__2264_807502902"/>
      <w:bookmarkStart w:id="479" w:name="__Fieldmark__2227_3085505453"/>
      <w:r>
        <w:rPr>
          <w:rFonts w:eastAsia="Times New Roman" w:cs="Calibri"/>
          <w:noProof/>
          <w:lang w:val="en-US" w:eastAsia="en-GB"/>
        </w:rPr>
        <w:t>(</w:t>
      </w:r>
      <w:bookmarkStart w:id="480" w:name="__Fieldmark__2229_746528969"/>
      <w:r>
        <w:rPr>
          <w:rFonts w:eastAsia="Times New Roman" w:cs="Calibri"/>
          <w:noProof/>
          <w:lang w:val="en-US" w:eastAsia="en-GB"/>
        </w:rPr>
        <w:t>W</w:t>
      </w:r>
      <w:bookmarkStart w:id="481" w:name="__Fieldmark__2184_2083819471"/>
      <w:r>
        <w:rPr>
          <w:rFonts w:eastAsia="Times New Roman" w:cs="Calibri"/>
          <w:noProof/>
          <w:lang w:val="en-US" w:eastAsia="en-GB"/>
        </w:rPr>
        <w:t>o</w:t>
      </w:r>
      <w:bookmarkStart w:id="482" w:name="__Fieldmark__4208_353340726"/>
      <w:r>
        <w:rPr>
          <w:rFonts w:eastAsia="Times New Roman" w:cs="Calibri"/>
          <w:noProof/>
          <w:lang w:val="en-US" w:eastAsia="en-GB"/>
        </w:rPr>
        <w:t>o</w:t>
      </w:r>
      <w:bookmarkStart w:id="483" w:name="__Fieldmark__1725_133029496"/>
      <w:r>
        <w:rPr>
          <w:rFonts w:eastAsia="Times New Roman" w:cs="Calibri"/>
          <w:noProof/>
          <w:lang w:val="en-US" w:eastAsia="en-GB"/>
        </w:rPr>
        <w:t>t</w:t>
      </w:r>
      <w:bookmarkStart w:id="484" w:name="__Fieldmark__1529_316155023"/>
      <w:r>
        <w:rPr>
          <w:rFonts w:eastAsia="Times New Roman" w:cs="Calibri"/>
          <w:noProof/>
          <w:lang w:val="en-US" w:eastAsia="en-GB"/>
        </w:rPr>
        <w:t>t</w:t>
      </w:r>
      <w:bookmarkStart w:id="485" w:name="__Fieldmark__2601_1929277862"/>
      <w:r>
        <w:rPr>
          <w:rFonts w:eastAsia="Times New Roman" w:cs="Calibri"/>
          <w:noProof/>
          <w:lang w:val="en-US" w:eastAsia="en-GB"/>
        </w:rPr>
        <w:t>on, 1979)</w:t>
      </w:r>
      <w:r>
        <w:fldChar w:fldCharType="end"/>
      </w:r>
      <w:bookmarkEnd w:id="478"/>
      <w:bookmarkEnd w:id="479"/>
      <w:bookmarkEnd w:id="480"/>
      <w:bookmarkEnd w:id="481"/>
      <w:bookmarkEnd w:id="482"/>
      <w:bookmarkEnd w:id="483"/>
      <w:bookmarkEnd w:id="484"/>
      <w:bookmarkEnd w:id="485"/>
      <w:r>
        <w:rPr>
          <w:rFonts w:eastAsia="Times New Roman" w:cs="Calibri"/>
          <w:lang w:val="en-US" w:eastAsia="en-GB"/>
        </w:rPr>
        <w:t xml:space="preserve">). When reproducing, the reproduction compartment was set back to an energy level of 10 ± 1 % (using a uniform distribution) of the fish’s biomass following </w:t>
      </w:r>
      <w:r>
        <w:fldChar w:fldCharType="begin" w:fldLock="1"/>
      </w:r>
      <w:r>
        <w:instrText>ADDIN CSL_CITATION { "citationItems" : [ { "id" : "ITEM-1", "itemData" : { "abstract" : "Resumen: Variations in the fecundity of females at a particular age and size take the form of inter\u00c1individual, inter\u00c1year and inter\u00c1population differences and they reflect variations in the investment of energy and materials in the ovaries. The temporalpattern of investment in ovaries varies so that in some species the ovaries increase in weight and energy content in spring and summer but in others the increase occurs during the winter. The mean energy content of eggs and ripe ovaries from 50 species was 23.48 kJ", "author" : [ { "dropping-particle" : "", "family" : "Wootton", "given" : "R.J.", "non-dropping-particle" : "", "parse-names" : false, "suffix" : "" } ], "container-title" : "Symp. Zool. Soc. Lond", "id" : "ITEM-1", "issued" : { "date-parts" : [ [ "1979" ] ] }, "page" : "133-159", "title" : "Energy costs of egg production and environmental determinants of fecundity in teleost fishes", "type" : "article-journal", "volume" : "44" }, "uris" : [ "http://www.mendeley.com/documents/?uuid=66bf781a-7b01-417f-bb91-48595e5e82ba", "http://www.mendeley.com/documents/?uuid=a1d9e30c-6704-457b-8dbe-6feaa0f32215" ] } ], "mendeley" : { "formattedCitation" : "(Wootton, 1979)", "plainTextFormattedCitation" : "(Wootton, 1979)", "previouslyFormattedCitation" : "(Wootton, 1979)" }, "properties" : { "noteIndex" : 0 }, "schema" : "https://github.com/citation-style-language/schema/raw/master/csl-citation.json" }</w:instrText>
      </w:r>
      <w:r>
        <w:fldChar w:fldCharType="separate"/>
      </w:r>
      <w:bookmarkStart w:id="486" w:name="__Fieldmark__2291_807502902"/>
      <w:bookmarkStart w:id="487" w:name="__Fieldmark__2250_3085505453"/>
      <w:r>
        <w:rPr>
          <w:rFonts w:eastAsia="Times New Roman" w:cs="Calibri"/>
          <w:noProof/>
          <w:lang w:val="en-US" w:eastAsia="en-GB"/>
        </w:rPr>
        <w:t>(</w:t>
      </w:r>
      <w:bookmarkStart w:id="488" w:name="__Fieldmark__2252_746528969"/>
      <w:r>
        <w:rPr>
          <w:rFonts w:eastAsia="Times New Roman" w:cs="Calibri"/>
          <w:noProof/>
          <w:lang w:val="en-US" w:eastAsia="en-GB"/>
        </w:rPr>
        <w:t>W</w:t>
      </w:r>
      <w:bookmarkStart w:id="489" w:name="__Fieldmark__2203_2083819471"/>
      <w:r>
        <w:rPr>
          <w:rFonts w:eastAsia="Times New Roman" w:cs="Calibri"/>
          <w:noProof/>
          <w:lang w:val="en-US" w:eastAsia="en-GB"/>
        </w:rPr>
        <w:t>o</w:t>
      </w:r>
      <w:bookmarkStart w:id="490" w:name="__Fieldmark__4226_353340726"/>
      <w:r>
        <w:rPr>
          <w:rFonts w:eastAsia="Times New Roman" w:cs="Calibri"/>
          <w:noProof/>
          <w:lang w:val="en-US" w:eastAsia="en-GB"/>
        </w:rPr>
        <w:t>o</w:t>
      </w:r>
      <w:bookmarkStart w:id="491" w:name="__Fieldmark__1739_133029496"/>
      <w:r>
        <w:rPr>
          <w:rFonts w:eastAsia="Times New Roman" w:cs="Calibri"/>
          <w:noProof/>
          <w:lang w:val="en-US" w:eastAsia="en-GB"/>
        </w:rPr>
        <w:t>t</w:t>
      </w:r>
      <w:bookmarkStart w:id="492" w:name="__Fieldmark__1539_316155023"/>
      <w:r>
        <w:rPr>
          <w:rFonts w:eastAsia="Times New Roman" w:cs="Calibri"/>
          <w:noProof/>
          <w:lang w:val="en-US" w:eastAsia="en-GB"/>
        </w:rPr>
        <w:t>t</w:t>
      </w:r>
      <w:bookmarkStart w:id="493" w:name="__Fieldmark__2618_1929277862"/>
      <w:r>
        <w:rPr>
          <w:rFonts w:eastAsia="Times New Roman" w:cs="Calibri"/>
          <w:noProof/>
          <w:lang w:val="en-US" w:eastAsia="en-GB"/>
        </w:rPr>
        <w:t>on, 1979)</w:t>
      </w:r>
      <w:r>
        <w:fldChar w:fldCharType="end"/>
      </w:r>
      <w:bookmarkEnd w:id="486"/>
      <w:bookmarkEnd w:id="487"/>
      <w:bookmarkEnd w:id="488"/>
      <w:bookmarkEnd w:id="489"/>
      <w:bookmarkEnd w:id="490"/>
      <w:bookmarkEnd w:id="491"/>
      <w:bookmarkEnd w:id="492"/>
      <w:bookmarkEnd w:id="493"/>
      <w:r>
        <w:rPr>
          <w:rFonts w:eastAsia="Times New Roman" w:cs="Calibri"/>
          <w:lang w:val="en-US" w:eastAsia="en-GB"/>
        </w:rPr>
        <w:t xml:space="preserve"> to compensate for the energetic costs of spawning. Spawning could occur during each time step as parrotfishes like </w:t>
      </w:r>
      <w:r>
        <w:rPr>
          <w:rFonts w:eastAsia="Times New Roman" w:cs="Calibri"/>
          <w:i/>
          <w:lang w:val="en-US" w:eastAsia="en-GB"/>
        </w:rPr>
        <w:t>C. </w:t>
      </w:r>
      <w:proofErr w:type="spellStart"/>
      <w:r>
        <w:rPr>
          <w:rFonts w:eastAsia="Times New Roman" w:cs="Calibri"/>
          <w:i/>
          <w:lang w:val="en-US" w:eastAsia="en-GB"/>
        </w:rPr>
        <w:t>sordidus</w:t>
      </w:r>
      <w:proofErr w:type="spellEnd"/>
      <w:r>
        <w:rPr>
          <w:rFonts w:eastAsia="Times New Roman" w:cs="Calibri"/>
          <w:lang w:val="en-US" w:eastAsia="en-GB"/>
        </w:rPr>
        <w:t xml:space="preserve"> are known to </w:t>
      </w:r>
      <w:r>
        <w:rPr>
          <w:rFonts w:eastAsia="Times New Roman" w:cs="Arial"/>
          <w:lang w:val="en-US" w:eastAsia="de-DE"/>
        </w:rPr>
        <w:t xml:space="preserve">spawn on a daily basis and throughout the year with no clear seasonal patterns </w:t>
      </w: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494" w:name="__Fieldmark__2321_807502902"/>
      <w:bookmarkStart w:id="495" w:name="__Fieldmark__2276_3085505453"/>
      <w:r>
        <w:rPr>
          <w:rFonts w:eastAsia="Times New Roman" w:cs="Arial"/>
          <w:noProof/>
          <w:lang w:val="en-US" w:eastAsia="de-DE"/>
        </w:rPr>
        <w:t>(</w:t>
      </w:r>
      <w:bookmarkStart w:id="496" w:name="__Fieldmark__2278_746528969"/>
      <w:r>
        <w:rPr>
          <w:rFonts w:eastAsia="Times New Roman" w:cs="Arial"/>
          <w:noProof/>
          <w:lang w:val="en-US" w:eastAsia="de-DE"/>
        </w:rPr>
        <w:t>M</w:t>
      </w:r>
      <w:bookmarkStart w:id="497" w:name="__Fieldmark__2226_2083819471"/>
      <w:r>
        <w:rPr>
          <w:rFonts w:eastAsia="Times New Roman" w:cs="Arial"/>
          <w:noProof/>
          <w:lang w:val="en-US" w:eastAsia="de-DE"/>
        </w:rPr>
        <w:t>c</w:t>
      </w:r>
      <w:bookmarkStart w:id="498" w:name="__Fieldmark__4244_353340726"/>
      <w:r>
        <w:rPr>
          <w:rFonts w:eastAsia="Times New Roman" w:cs="Arial"/>
          <w:noProof/>
          <w:lang w:val="en-US" w:eastAsia="de-DE"/>
        </w:rPr>
        <w:t>I</w:t>
      </w:r>
      <w:bookmarkStart w:id="499" w:name="__Fieldmark__1753_133029496"/>
      <w:r>
        <w:rPr>
          <w:rFonts w:eastAsia="Times New Roman" w:cs="Arial"/>
          <w:noProof/>
          <w:lang w:val="en-US" w:eastAsia="de-DE"/>
        </w:rPr>
        <w:t>l</w:t>
      </w:r>
      <w:bookmarkStart w:id="500" w:name="__Fieldmark__1549_316155023"/>
      <w:r>
        <w:rPr>
          <w:rFonts w:eastAsia="Times New Roman" w:cs="Arial"/>
          <w:noProof/>
          <w:lang w:val="en-US" w:eastAsia="de-DE"/>
        </w:rPr>
        <w:t>w</w:t>
      </w:r>
      <w:bookmarkStart w:id="501" w:name="__Fieldmark__2638_1929277862"/>
      <w:r>
        <w:rPr>
          <w:rFonts w:eastAsia="Times New Roman" w:cs="Arial"/>
          <w:noProof/>
          <w:lang w:val="en-US" w:eastAsia="de-DE"/>
        </w:rPr>
        <w:t>ain and Taylor, 2009)</w:t>
      </w:r>
      <w:r>
        <w:fldChar w:fldCharType="end"/>
      </w:r>
      <w:bookmarkEnd w:id="494"/>
      <w:bookmarkEnd w:id="495"/>
      <w:bookmarkEnd w:id="496"/>
      <w:bookmarkEnd w:id="497"/>
      <w:bookmarkEnd w:id="498"/>
      <w:bookmarkEnd w:id="499"/>
      <w:bookmarkEnd w:id="500"/>
      <w:bookmarkEnd w:id="501"/>
      <w:r>
        <w:rPr>
          <w:rFonts w:eastAsia="Times New Roman" w:cs="Arial"/>
          <w:lang w:val="en-US" w:eastAsia="de-DE"/>
        </w:rPr>
        <w:t>. The number of off-spring (</w:t>
      </w:r>
      <w:proofErr w:type="spellStart"/>
      <w:r>
        <w:rPr>
          <w:rFonts w:eastAsia="Times New Roman" w:cs="Arial"/>
          <w:i/>
          <w:lang w:val="en-US" w:eastAsia="de-DE"/>
        </w:rPr>
        <w:t>numOffspring</w:t>
      </w:r>
      <w:proofErr w:type="spellEnd"/>
      <w:r>
        <w:rPr>
          <w:rFonts w:eastAsia="Times New Roman" w:cs="Arial"/>
          <w:lang w:val="en-US" w:eastAsia="de-DE"/>
        </w:rPr>
        <w:t>) that was assumed to survive the larval stage (note: only post-settlement fish were considered in the population dynamics) and be able to</w:t>
      </w:r>
      <w:r>
        <w:rPr>
          <w:rFonts w:eastAsia="Times New Roman" w:cs="Arial"/>
          <w:color w:val="00B0F0"/>
          <w:lang w:val="en-US" w:eastAsia="de-DE"/>
        </w:rPr>
        <w:t xml:space="preserve"> </w:t>
      </w:r>
      <w:r>
        <w:rPr>
          <w:rFonts w:eastAsia="Times New Roman" w:cs="Arial"/>
          <w:color w:val="000000" w:themeColor="text1"/>
          <w:lang w:val="en-US" w:eastAsia="de-DE"/>
        </w:rPr>
        <w:t xml:space="preserve">settle </w:t>
      </w:r>
      <w:r>
        <w:rPr>
          <w:rFonts w:eastAsia="Times New Roman" w:cs="Arial"/>
          <w:lang w:val="en-US" w:eastAsia="de-DE"/>
        </w:rPr>
        <w:t xml:space="preserve">within the population was set to </w:t>
      </w:r>
      <w:commentRangeStart w:id="502"/>
      <w:r>
        <w:rPr>
          <w:rFonts w:eastAsia="Times New Roman" w:cs="Arial"/>
          <w:lang w:val="en-US" w:eastAsia="de-DE"/>
        </w:rPr>
        <w:t xml:space="preserve">two individuals </w:t>
      </w:r>
      <w:commentRangeEnd w:id="502"/>
      <w:ins w:id="503" w:author="hr" w:date="2017-10-28T22:26:00Z">
        <w:r>
          <w:commentReference w:id="502"/>
        </w:r>
        <w:r>
          <w:rPr>
            <w:rFonts w:eastAsia="Times New Roman" w:cs="Arial"/>
            <w:lang w:val="en-US" w:eastAsia="de-DE"/>
          </w:rPr>
          <w:commentReference w:id="504"/>
        </w:r>
      </w:ins>
      <w:r>
        <w:rPr>
          <w:rFonts w:eastAsia="Times New Roman" w:cs="Arial"/>
          <w:lang w:val="en-US" w:eastAsia="de-DE"/>
        </w:rPr>
        <w:t>per female and spawning event (</w:t>
      </w:r>
      <w:r>
        <w:rPr>
          <w:rFonts w:eastAsia="Times New Roman" w:cs="Arial"/>
          <w:color w:val="00B0F0"/>
          <w:highlight w:val="yellow"/>
          <w:lang w:val="en-US" w:eastAsia="de-DE"/>
        </w:rPr>
        <w:t>REF?</w:t>
      </w:r>
      <w:r>
        <w:rPr>
          <w:rFonts w:eastAsia="Times New Roman" w:cs="Arial"/>
          <w:lang w:val="en-US" w:eastAsia="de-DE"/>
        </w:rPr>
        <w:t>). The offspring was initialized with a biomass (</w:t>
      </w:r>
      <w:proofErr w:type="spellStart"/>
      <w:r>
        <w:rPr>
          <w:rFonts w:eastAsia="Times New Roman" w:cs="Arial"/>
          <w:i/>
          <w:lang w:val="en-US" w:eastAsia="de-DE"/>
        </w:rPr>
        <w:t>initialBiomass</w:t>
      </w:r>
      <w:proofErr w:type="spellEnd"/>
      <w:r>
        <w:rPr>
          <w:rFonts w:eastAsia="Times New Roman" w:cs="Arial"/>
          <w:lang w:val="en-US" w:eastAsia="de-DE"/>
        </w:rPr>
        <w:t>) calculated from the von-</w:t>
      </w:r>
      <w:proofErr w:type="spellStart"/>
      <w:r>
        <w:rPr>
          <w:rFonts w:eastAsia="Times New Roman" w:cs="Arial"/>
          <w:lang w:val="en-US" w:eastAsia="de-DE"/>
        </w:rPr>
        <w:t>Bertalanffy</w:t>
      </w:r>
      <w:proofErr w:type="spellEnd"/>
      <w:r>
        <w:rPr>
          <w:rFonts w:eastAsia="Times New Roman" w:cs="Arial"/>
          <w:lang w:val="en-US" w:eastAsia="de-DE"/>
        </w:rPr>
        <w:t xml:space="preserve">-growth function at the post-settlement age of </w:t>
      </w:r>
      <w:commentRangeStart w:id="505"/>
      <w:r>
        <w:rPr>
          <w:rFonts w:eastAsia="Times New Roman" w:cs="Arial"/>
          <w:lang w:val="en-US" w:eastAsia="de-DE"/>
        </w:rPr>
        <w:t>three months</w:t>
      </w:r>
      <w:commentRangeEnd w:id="505"/>
      <w:r>
        <w:commentReference w:id="505"/>
      </w:r>
      <w:r>
        <w:rPr>
          <w:rFonts w:eastAsia="Times New Roman" w:cs="Arial"/>
          <w:lang w:val="en-US" w:eastAsia="de-DE"/>
        </w:rPr>
        <w:t xml:space="preserve"> (</w:t>
      </w:r>
      <w:proofErr w:type="spellStart"/>
      <w:r>
        <w:rPr>
          <w:rFonts w:eastAsia="Times New Roman" w:cs="Arial"/>
          <w:i/>
          <w:lang w:val="en-US" w:eastAsia="de-DE"/>
        </w:rPr>
        <w:t>postSettlementAge</w:t>
      </w:r>
      <w:proofErr w:type="spellEnd"/>
      <w:r>
        <w:rPr>
          <w:rFonts w:eastAsia="Times New Roman" w:cs="Arial"/>
          <w:lang w:val="en-US" w:eastAsia="de-DE"/>
        </w:rPr>
        <w:t xml:space="preserve">, </w:t>
      </w: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506" w:name="__Fieldmark__2364_807502902"/>
      <w:bookmarkStart w:id="507" w:name="__Fieldmark__2317_3085505453"/>
      <w:r>
        <w:rPr>
          <w:rFonts w:eastAsia="Times New Roman" w:cs="Arial"/>
          <w:noProof/>
          <w:lang w:val="en-US" w:eastAsia="de-DE"/>
        </w:rPr>
        <w:t>(McIlwain and Taylor, 2009)</w:t>
      </w:r>
      <w:bookmarkStart w:id="508" w:name="__Fieldmark__2319_746528969"/>
      <w:bookmarkStart w:id="509" w:name="__Fieldmark__2265_2083819471"/>
      <w:bookmarkStart w:id="510" w:name="__Fieldmark__1573_316155023"/>
      <w:bookmarkStart w:id="511" w:name="__Fieldmark__1781_133029496"/>
      <w:bookmarkStart w:id="512" w:name="__Fieldmark__4276_353340726"/>
      <w:bookmarkStart w:id="513" w:name="__Fieldmark__2677_1929277862"/>
      <w:bookmarkEnd w:id="508"/>
      <w:bookmarkEnd w:id="509"/>
      <w:bookmarkEnd w:id="510"/>
      <w:bookmarkEnd w:id="511"/>
      <w:bookmarkEnd w:id="512"/>
      <w:bookmarkEnd w:id="513"/>
      <w:r>
        <w:fldChar w:fldCharType="end"/>
      </w:r>
      <w:bookmarkEnd w:id="506"/>
      <w:bookmarkEnd w:id="507"/>
      <w:r>
        <w:rPr>
          <w:rFonts w:eastAsia="Times New Roman" w:cs="Arial"/>
          <w:lang w:val="en-US" w:eastAsia="de-DE"/>
        </w:rPr>
        <w:t>) and which was allocated to the different body compartments following the approximate composition of a fish’ body tissue (</w:t>
      </w:r>
      <w:r>
        <w:fldChar w:fldCharType="begin" w:fldLock="1"/>
      </w:r>
      <w:r>
        <w:instrText>ADDIN CSL_CITATION { "citationItems" : [ { "id" : "ITEM-1", "itemData" : { "DOI" : "10.1108/00346659910290349", "ISSN" : "0034-6659", "author" : [ { "dropping-particle" : "", "family" : "Al-Jedah", "given" : "J.H.", "non-dropping-particle" : "", "parse-names" : false, "suffix" : "" }, { "dropping-particle" : "", "family" : "Ali", "given" : "M.Z.", "non-dropping-particle" : "", "parse-names" : false, "suffix" : "" }, { "dropping-particle" : "", "family" : "Robinson", "given" : "R.K.", "non-dropping-particle" : "", "parse-names" : false, "suffix" : "" } ], "container-title" : "Nutrition &amp; Food Science", "id" : "ITEM-1", "issued" : { "date-parts" : [ [ "1999" ] ] }, "page" : "288-294", "title" : "The nutritional importance to local communities of fish caught off the coast of Qatar", "type" : "article-journal", "volume" : "99" }, "uris" : [ "http://www.mendeley.com/documents/?uuid=39202c18-162b-4ac5-bb78-fcada5489b97" ] } ], "mendeley" : { "formattedCitation" : "(Al-Jedah et al., 1999)", "plainTextFormattedCitation" : "(Al-Jedah et al., 1999)", "previouslyFormattedCitation" : "(Al-Jedah et al., 1999)" }, "properties" : { "noteIndex" : 0 }, "schema" : "https://github.com/citation-style-language/schema/raw/master/csl-citation.json" }</w:instrText>
      </w:r>
      <w:r>
        <w:fldChar w:fldCharType="separate"/>
      </w:r>
      <w:bookmarkStart w:id="514" w:name="__Fieldmark__2387_807502902"/>
      <w:bookmarkStart w:id="515" w:name="__Fieldmark__2337_3085505453"/>
      <w:r>
        <w:rPr>
          <w:rFonts w:eastAsia="Times New Roman" w:cs="Arial"/>
          <w:noProof/>
          <w:lang w:val="en-US" w:eastAsia="de-DE"/>
        </w:rPr>
        <w:t>(Al-Jedah et al., 1999)</w:t>
      </w:r>
      <w:bookmarkStart w:id="516" w:name="__Fieldmark__2339_746528969"/>
      <w:bookmarkStart w:id="517" w:name="__Fieldmark__2286_2083819471"/>
      <w:bookmarkStart w:id="518" w:name="__Fieldmark__1792_133029496"/>
      <w:bookmarkStart w:id="519" w:name="__Fieldmark__4290_353340726"/>
      <w:bookmarkStart w:id="520" w:name="__Fieldmark__1581_316155023"/>
      <w:bookmarkStart w:id="521" w:name="__Fieldmark__2684_1929277862"/>
      <w:bookmarkEnd w:id="516"/>
      <w:bookmarkEnd w:id="517"/>
      <w:bookmarkEnd w:id="518"/>
      <w:bookmarkEnd w:id="519"/>
      <w:bookmarkEnd w:id="520"/>
      <w:bookmarkEnd w:id="521"/>
      <w:r>
        <w:fldChar w:fldCharType="end"/>
      </w:r>
      <w:bookmarkEnd w:id="514"/>
      <w:bookmarkEnd w:id="515"/>
      <w:r>
        <w:rPr>
          <w:rFonts w:eastAsia="Times New Roman" w:cs="Arial"/>
          <w:lang w:val="en-US" w:eastAsia="de-DE"/>
        </w:rPr>
        <w:t>, see above).</w:t>
      </w:r>
      <w:r>
        <w:rPr>
          <w:lang w:val="en-US"/>
        </w:rPr>
        <w:t xml:space="preserve"> These new individuals </w:t>
      </w:r>
      <w:r>
        <w:rPr>
          <w:rFonts w:eastAsia="Times New Roman" w:cs="Arial"/>
          <w:lang w:val="en-US" w:eastAsia="de-DE"/>
        </w:rPr>
        <w:t xml:space="preserve">entered the simulation when the timespan of </w:t>
      </w:r>
      <w:proofErr w:type="spellStart"/>
      <w:r>
        <w:rPr>
          <w:rFonts w:eastAsia="Times New Roman" w:cs="Arial"/>
          <w:i/>
          <w:lang w:val="en-US" w:eastAsia="de-DE"/>
        </w:rPr>
        <w:t>postsettlementAge</w:t>
      </w:r>
      <w:proofErr w:type="spellEnd"/>
      <w:r>
        <w:rPr>
          <w:rFonts w:eastAsia="Times New Roman" w:cs="Arial"/>
          <w:lang w:val="en-US" w:eastAsia="de-DE"/>
        </w:rPr>
        <w:t xml:space="preserve"> (here: 120 days) had passed and were placed randomly</w:t>
      </w:r>
      <w:r>
        <w:rPr>
          <w:rFonts w:eastAsia="Times New Roman" w:cs="Arial"/>
          <w:color w:val="FF0000"/>
          <w:lang w:val="en-US" w:eastAsia="de-DE"/>
        </w:rPr>
        <w:t xml:space="preserve"> </w:t>
      </w:r>
      <w:r>
        <w:rPr>
          <w:rFonts w:eastAsia="Times New Roman" w:cs="Arial"/>
          <w:lang w:val="en-US" w:eastAsia="de-DE"/>
        </w:rPr>
        <w:t>on the simulation grid.</w:t>
      </w:r>
    </w:p>
    <w:p w14:paraId="5BC0BA61" w14:textId="77777777" w:rsidR="00DA5D86" w:rsidRDefault="0099524D">
      <w:pPr>
        <w:spacing w:before="200" w:after="0" w:line="480" w:lineRule="auto"/>
        <w:rPr>
          <w:rFonts w:eastAsia="Times New Roman" w:cs="Calibri"/>
          <w:b/>
          <w:lang w:val="en-US" w:eastAsia="en-GB"/>
        </w:rPr>
      </w:pPr>
      <w:r>
        <w:rPr>
          <w:rFonts w:eastAsia="Times New Roman" w:cs="Calibri"/>
          <w:b/>
          <w:lang w:val="en-US" w:eastAsia="en-GB"/>
        </w:rPr>
        <w:t>A.2</w:t>
      </w:r>
      <w:r>
        <w:rPr>
          <w:rFonts w:eastAsia="Times New Roman" w:cs="Calibri"/>
          <w:b/>
          <w:lang w:val="en-US" w:eastAsia="en-GB"/>
        </w:rPr>
        <w:tab/>
        <w:t xml:space="preserve">Details for the entity “environment” </w:t>
      </w:r>
    </w:p>
    <w:p w14:paraId="0BBB1573" w14:textId="2CE56398" w:rsidR="00DA5D86" w:rsidRDefault="0099524D">
      <w:pPr>
        <w:pStyle w:val="WW-Standard"/>
        <w:spacing w:after="0" w:line="480" w:lineRule="auto"/>
        <w:jc w:val="both"/>
        <w:rPr>
          <w:lang w:val="en-US"/>
        </w:rPr>
      </w:pPr>
      <w:r>
        <w:rPr>
          <w:rFonts w:eastAsia="Times New Roman" w:cs="Calibri"/>
          <w:lang w:val="en-US" w:eastAsia="en-GB"/>
        </w:rPr>
        <w:lastRenderedPageBreak/>
        <w:t xml:space="preserve">The virtual environment simulated in our model was represented by four main components we assumed essential to represent the fish-seascape link and its potential key drivers (food availability, predation risk) at the </w:t>
      </w:r>
      <w:proofErr w:type="spellStart"/>
      <w:r>
        <w:rPr>
          <w:rFonts w:eastAsia="Times New Roman" w:cs="Calibri"/>
          <w:lang w:val="en-US" w:eastAsia="en-GB"/>
        </w:rPr>
        <w:t>spatio</w:t>
      </w:r>
      <w:proofErr w:type="spellEnd"/>
      <w:r>
        <w:rPr>
          <w:rFonts w:eastAsia="Times New Roman" w:cs="Calibri"/>
          <w:lang w:val="en-US" w:eastAsia="en-GB"/>
        </w:rPr>
        <w:t>-temporal scale of diel movement patterns: two spatial grids of identical sizes (500 x 750 pixel) and resolutions (1 pixel corresponds to 1 m</w:t>
      </w:r>
      <w:r>
        <w:rPr>
          <w:rFonts w:eastAsia="Times New Roman" w:cs="Calibri"/>
          <w:vertAlign w:val="superscript"/>
          <w:lang w:val="en-US" w:eastAsia="en-GB"/>
        </w:rPr>
        <w:t>2</w:t>
      </w:r>
      <w:r>
        <w:rPr>
          <w:rFonts w:eastAsia="Times New Roman" w:cs="Calibri"/>
          <w:lang w:val="en-US" w:eastAsia="en-GB"/>
        </w:rPr>
        <w:t>) depicting (</w:t>
      </w:r>
      <w:proofErr w:type="spellStart"/>
      <w:r>
        <w:rPr>
          <w:rFonts w:eastAsia="Times New Roman" w:cs="Calibri"/>
          <w:lang w:val="en-US" w:eastAsia="en-GB"/>
        </w:rPr>
        <w:t>i</w:t>
      </w:r>
      <w:proofErr w:type="spellEnd"/>
      <w:r>
        <w:rPr>
          <w:rFonts w:eastAsia="Times New Roman" w:cs="Calibri"/>
          <w:lang w:val="en-US" w:eastAsia="en-GB"/>
        </w:rPr>
        <w:t>) the seascape with different habitat types and (ii) the habitat-dependent food resources, respectively, (iii) information on the habitat-dependent predation risk for the model species as well as (iv) the abiotic factor daytime (</w:t>
      </w:r>
      <w:proofErr w:type="spellStart"/>
      <w:r>
        <w:rPr>
          <w:rFonts w:eastAsia="Times New Roman" w:cs="Calibri"/>
          <w:i/>
          <w:lang w:val="en-US" w:eastAsia="en-GB"/>
        </w:rPr>
        <w:t>TimeOfDay</w:t>
      </w:r>
      <w:proofErr w:type="spellEnd"/>
      <w:r>
        <w:rPr>
          <w:rFonts w:eastAsia="Times New Roman" w:cs="Calibri"/>
          <w:lang w:val="en-US" w:eastAsia="en-GB"/>
        </w:rPr>
        <w:t>). The simulated area thus equaled a total area of 0.375 km</w:t>
      </w:r>
      <w:r>
        <w:rPr>
          <w:rFonts w:eastAsia="Times New Roman" w:cs="Calibri"/>
          <w:vertAlign w:val="superscript"/>
          <w:lang w:val="en-US" w:eastAsia="en-GB"/>
        </w:rPr>
        <w:t>2</w:t>
      </w:r>
      <w:r>
        <w:rPr>
          <w:rFonts w:eastAsia="Times New Roman" w:cs="Calibri"/>
          <w:lang w:val="en-US" w:eastAsia="en-GB"/>
        </w:rPr>
        <w:t xml:space="preserve"> encompassing a </w:t>
      </w:r>
      <w:commentRangeStart w:id="522"/>
      <w:commentRangeStart w:id="523"/>
      <w:r>
        <w:rPr>
          <w:rFonts w:eastAsia="Times New Roman" w:cs="Calibri"/>
          <w:lang w:val="en-US" w:eastAsia="en-GB"/>
        </w:rPr>
        <w:t>typical home</w:t>
      </w:r>
      <w:commentRangeEnd w:id="522"/>
      <w:commentRangeEnd w:id="523"/>
      <w:ins w:id="524" w:author="hr" w:date="2017-10-28T22:44:00Z">
        <w:r>
          <w:commentReference w:id="523"/>
        </w:r>
        <w:r>
          <w:rPr>
            <w:rFonts w:eastAsia="Times New Roman" w:cs="Calibri"/>
            <w:lang w:val="en-US" w:eastAsia="en-GB"/>
          </w:rPr>
          <w:commentReference w:id="525"/>
        </w:r>
      </w:ins>
      <w:r>
        <w:commentReference w:id="522"/>
      </w:r>
      <w:r>
        <w:rPr>
          <w:rFonts w:eastAsia="Times New Roman" w:cs="Calibri"/>
          <w:lang w:val="en-US" w:eastAsia="en-GB"/>
        </w:rPr>
        <w:t xml:space="preserve"> range </w:t>
      </w:r>
      <w:r>
        <w:rPr>
          <w:rFonts w:eastAsia="Times New Roman" w:cs="Calibri"/>
          <w:color w:val="000000" w:themeColor="text1"/>
          <w:lang w:val="en-US" w:eastAsia="en-GB"/>
        </w:rPr>
        <w:t xml:space="preserve">(defined as “the area in which an individual spends the majority of its time and engages in most of its routine activities including foraging and resting” following </w:t>
      </w:r>
      <w:r>
        <w:fldChar w:fldCharType="begin" w:fldLock="1"/>
      </w:r>
      <w:r>
        <w:instrText>ADDIN CSL_CITATION { "citationItems" : [ { "id" : "ITEM-1", "itemData" : { "DOI" : "10.1111/brv.12155", "ISBN" : "1464-7931", "ISSN" : "1469185X", "PMID" : "25423947", "abstract" : "Well-designed and effectively managed networks of marine reserves can be\\neffective tools for both fisheries management and biodiversity\\nconservation. Connectivity, the demographic linking of local populations\\nthrough the dispersal of individuals as larvae, juveniles or adults, is\\na key ecological factor to consider in marine reserve design, since it\\nhas important implications for the persistence of metapopulations and\\ntheir recovery from disturbance. For marine reserves to protect\\nbiodiversity and enhance populations of species in fished areas, they\\nmust be able to sustain focal species (particularly fishery species)\\nwithin their boundaries, and be spaced such that they can function as\\nmutually replenishing networks whilst providing recruitment subsidies to\\nfished areas. Thus the configuration (size, spacing and location) of\\nindividual reserves within a network should be informed by larval\\ndispersal and movement patterns of the species for which protection is\\nrequired. In the past, empirical data regarding larval dispersal and\\nmovement patterns of adults and juveniles of many tropical marine\\nspecies have been unavailable or inaccessible to practitioners\\nresponsible for marine reserve design. Recent empirical studies using\\nnew technologies have also provided fresh insights into movement\\npatterns of many species and redefined our understanding of connectivity\\namong populations through larval dispersal. Our review of movement\\npatterns of 34 families (210 species) of coral reef fishes demonstrates\\nthat movement patterns (home ranges, ontogenetic shifts and spawning\\nmigrations) vary among and within species, and are influenced by a range\\nof factors (e.g. size, sex, behaviour, density, habitat characteristics,\\nseason, tide and time of day). Some species move &lt;0.1-0.5 km (e.g.\\ndamselfishes, butterflyfishes and angelfishes), &lt;0.5-3 km (e.g. most\\nparrotfishes, goatfishes and surgeonfishes) or 3-10 km (e.g. large\\nparrotfishes and wrasses), while others move tens to hundreds (e.g. some\\ngroupers, emperors, snappers and jacks) or thousands of kilometres (e.g.\\nsome sharks and tuna). Larval dispersal distances tend to be &lt;5-15 km,\\nand self-recruitment is common. Synthesising this information allows us,\\nfor the first time, to provide species, specific advice on the size,\\nspacing and location of marine reserves in tropical marine ecosystems to\\nmaximise benefits for conservation and fisheries management for a range\\nof taxa. We recommend\u2026", "author" : [ { "dropping-particle" : "", "family" : "Green", "given" : "Alison L.", "non-dropping-particle" : "", "parse-names" : false, "suffix" : "" }, { "dropping-particle" : "", "family" : "Maypa", "given" : "Aileen P.", "non-dropping-particle" : "", "parse-names" : false, "suffix" : "" }, { "dropping-particle" : "", "family" : "Almany", "given" : "Glenn R.", "non-dropping-particle" : "", "parse-names" : false, "suffix" : "" }, { "dropping-particle" : "", "family" : "Rhodes", "given" : "Kevin L.", "non-dropping-particle" : "", "parse-names" : false, "suffix" : "" }, { "dropping-particle" : "", "family" : "Weeks", "given" : "Rebecca", "non-dropping-particle" : "", "parse-names" : false, "suffix" : "" }, { "dropping-particle" : "", "family" : "Abesamis", "given" : "Rene A.", "non-dropping-particle" : "", "parse-names" : false, "suffix" : "" }, { "dropping-particle" : "", "family" : "Gleason", "given" : "Mary G.", "non-dropping-particle" : "", "parse-names" : false, "suffix" : "" }, { "dropping-particle" : "", "family" : "Mumby", "given" : "Peter J.", "non-dropping-particle" : "", "parse-names" : false, "suffix" : "" }, { "dropping-particle" : "", "family" : "White", "given" : "Alan T.", "non-dropping-particle" : "", "parse-names" : false, "suffix" : "" } ], "container-title" : "Biological Reviews", "id" : "ITEM-1", "issue" : "4", "issued" : { "date-parts" : [ [ "2015" ] ] }, "page" : "1215-1247", "title" : "Larval dispersal and movement patterns of coral reef fishes, and implications for marine reserve network design", "type" : "article-journal", "volume" : "90" }, "uris" : [ "http://www.mendeley.com/documents/?uuid=5760f05d-199a-44bb-b385-235d72a37692" ] } ], "mendeley" : { "formattedCitation" : "(Green et al., 2015)", "plainTextFormattedCitation" : "(Green et al., 2015)", "previouslyFormattedCitation" : "(Green et al., 2015)" }, "properties" : { "noteIndex" : 0 }, "schema" : "https://github.com/citation-style-language/schema/raw/master/csl-citation.json" }</w:instrText>
      </w:r>
      <w:r>
        <w:fldChar w:fldCharType="separate"/>
      </w:r>
      <w:bookmarkStart w:id="526" w:name="__Fieldmark__2433_807502902"/>
      <w:bookmarkStart w:id="527" w:name="__Fieldmark__2382_3085505453"/>
      <w:r>
        <w:rPr>
          <w:rFonts w:eastAsia="Times New Roman" w:cs="Calibri"/>
          <w:noProof/>
          <w:color w:val="000000" w:themeColor="text1"/>
          <w:lang w:val="en-US" w:eastAsia="en-GB"/>
        </w:rPr>
        <w:t>(Green et al., 2015)</w:t>
      </w:r>
      <w:bookmarkStart w:id="528" w:name="__Fieldmark__2384_746528969"/>
      <w:bookmarkStart w:id="529" w:name="__Fieldmark__2797_1929277862"/>
      <w:bookmarkStart w:id="530" w:name="__Fieldmark__2341_2083819471"/>
      <w:bookmarkStart w:id="531" w:name="__Fieldmark__1837_133029496"/>
      <w:bookmarkStart w:id="532" w:name="__Fieldmark__1621_316155023"/>
      <w:bookmarkStart w:id="533" w:name="__Fieldmark__4338_353340726"/>
      <w:bookmarkEnd w:id="528"/>
      <w:bookmarkEnd w:id="529"/>
      <w:bookmarkEnd w:id="530"/>
      <w:bookmarkEnd w:id="531"/>
      <w:bookmarkEnd w:id="532"/>
      <w:bookmarkEnd w:id="533"/>
      <w:r>
        <w:fldChar w:fldCharType="end"/>
      </w:r>
      <w:bookmarkEnd w:id="526"/>
      <w:bookmarkEnd w:id="527"/>
      <w:r>
        <w:rPr>
          <w:rFonts w:eastAsia="Times New Roman" w:cs="Calibri"/>
          <w:color w:val="000000" w:themeColor="text1"/>
          <w:lang w:val="en-US" w:eastAsia="en-GB"/>
        </w:rPr>
        <w:t xml:space="preserve"> </w:t>
      </w:r>
      <w:ins w:id="534" w:author="hr" w:date="2017-10-28T22:48:00Z">
        <w:r>
          <w:rPr>
            <w:rFonts w:eastAsia="Times New Roman" w:cs="Calibri"/>
            <w:color w:val="000000" w:themeColor="text1"/>
            <w:lang w:val="en-US" w:eastAsia="en-GB"/>
          </w:rPr>
          <w:t xml:space="preserve">) </w:t>
        </w:r>
      </w:ins>
      <w:r>
        <w:rPr>
          <w:rFonts w:eastAsia="Times New Roman" w:cs="Calibri"/>
          <w:lang w:val="en-US" w:eastAsia="en-GB"/>
        </w:rPr>
        <w:t xml:space="preserve">of diurnal herbivores like parrotfishes </w:t>
      </w:r>
      <w:r>
        <w:fldChar w:fldCharType="begin" w:fldLock="1"/>
      </w:r>
      <w:r>
        <w:instrText>ADDIN CSL_CITATION { "citationItems" : [ { "id" : "ITEM-1", "itemData" : { "DOI" : "10.1111/brv.12155", "ISBN" : "1464-7931", "ISSN" : "1469185X", "PMID" : "25423947", "abstract" : "Well-designed and effectively managed networks of marine reserves can be\\neffective tools for both fisheries management and biodiversity\\nconservation. Connectivity, the demographic linking of local populations\\nthrough the dispersal of individuals as larvae, juveniles or adults, is\\na key ecological factor to consider in marine reserve design, since it\\nhas important implications for the persistence of metapopulations and\\ntheir recovery from disturbance. For marine reserves to protect\\nbiodiversity and enhance populations of species in fished areas, they\\nmust be able to sustain focal species (particularly fishery species)\\nwithin their boundaries, and be spaced such that they can function as\\nmutually replenishing networks whilst providing recruitment subsidies to\\nfished areas. Thus the configuration (size, spacing and location) of\\nindividual reserves within a network should be informed by larval\\ndispersal and movement patterns of the species for which protection is\\nrequired. In the past, empirical data regarding larval dispersal and\\nmovement patterns of adults and juveniles of many tropical marine\\nspecies have been unavailable or inaccessible to practitioners\\nresponsible for marine reserve design. Recent empirical studies using\\nnew technologies have also provided fresh insights into movement\\npatterns of many species and redefined our understanding of connectivity\\namong populations through larval dispersal. Our review of movement\\npatterns of 34 families (210 species) of coral reef fishes demonstrates\\nthat movement patterns (home ranges, ontogenetic shifts and spawning\\nmigrations) vary among and within species, and are influenced by a range\\nof factors (e.g. size, sex, behaviour, density, habitat characteristics,\\nseason, tide and time of day). Some species move &lt;0.1-0.5 km (e.g.\\ndamselfishes, butterflyfishes and angelfishes), &lt;0.5-3 km (e.g. most\\nparrotfishes, goatfishes and surgeonfishes) or 3-10 km (e.g. large\\nparrotfishes and wrasses), while others move tens to hundreds (e.g. some\\ngroupers, emperors, snappers and jacks) or thousands of kilometres (e.g.\\nsome sharks and tuna). Larval dispersal distances tend to be &lt;5-15 km,\\nand self-recruitment is common. Synthesising this information allows us,\\nfor the first time, to provide species, specific advice on the size,\\nspacing and location of marine reserves in tropical marine ecosystems to\\nmaximise benefits for conservation and fisheries management for a range\\nof taxa. We recommend\u2026", "author" : [ { "dropping-particle" : "", "family" : "Green", "given" : "Alison L.", "non-dropping-particle" : "", "parse-names" : false, "suffix" : "" }, { "dropping-particle" : "", "family" : "Maypa", "given" : "Aileen P.", "non-dropping-particle" : "", "parse-names" : false, "suffix" : "" }, { "dropping-particle" : "", "family" : "Almany", "given" : "Glenn R.", "non-dropping-particle" : "", "parse-names" : false, "suffix" : "" }, { "dropping-particle" : "", "family" : "Rhodes", "given" : "Kevin L.", "non-dropping-particle" : "", "parse-names" : false, "suffix" : "" }, { "dropping-particle" : "", "family" : "Weeks", "given" : "Rebecca", "non-dropping-particle" : "", "parse-names" : false, "suffix" : "" }, { "dropping-particle" : "", "family" : "Abesamis", "given" : "Rene A.", "non-dropping-particle" : "", "parse-names" : false, "suffix" : "" }, { "dropping-particle" : "", "family" : "Gleason", "given" : "Mary G.", "non-dropping-particle" : "", "parse-names" : false, "suffix" : "" }, { "dropping-particle" : "", "family" : "Mumby", "given" : "Peter J.", "non-dropping-particle" : "", "parse-names" : false, "suffix" : "" }, { "dropping-particle" : "", "family" : "White", "given" : "Alan T.", "non-dropping-particle" : "", "parse-names" : false, "suffix" : "" } ], "container-title" : "Biological Reviews", "id" : "ITEM-1", "issue" : "4", "issued" : { "date-parts" : [ [ "2015" ] ] }, "page" : "1215-1247", "title" : "Larval dispersal and movement patterns of coral reef fishes, and implications for marine reserve network design", "type" : "article-journal", "volume" : "90" }, "uris" : [ "http://www.mendeley.com/documents/?uuid=5760f05d-199a-44bb-b385-235d72a37692" ] } ], "mendeley" : { "formattedCitation" : "(Green et al., 2015)", "plainTextFormattedCitation" : "(Green et al., 2015)", "previouslyFormattedCitation" : "(Green et al., 2015)" }, "properties" : { "noteIndex" : 0 }, "schema" : "https://github.com/citation-style-language/schema/raw/master/csl-citation.json" }</w:instrText>
      </w:r>
      <w:r>
        <w:fldChar w:fldCharType="separate"/>
      </w:r>
      <w:bookmarkStart w:id="535" w:name="__Fieldmark__2457_807502902"/>
      <w:bookmarkStart w:id="536" w:name="__Fieldmark__2403_3085505453"/>
      <w:r>
        <w:rPr>
          <w:rFonts w:eastAsia="Times New Roman" w:cs="Calibri"/>
          <w:noProof/>
          <w:lang w:val="en-US" w:eastAsia="en-GB"/>
        </w:rPr>
        <w:t>(Green et al., 2015)</w:t>
      </w:r>
      <w:bookmarkStart w:id="537" w:name="__Fieldmark__2405_746528969"/>
      <w:bookmarkStart w:id="538" w:name="__Fieldmark__4352_353340726"/>
      <w:bookmarkStart w:id="539" w:name="__Fieldmark__2358_2083819471"/>
      <w:bookmarkStart w:id="540" w:name="__Fieldmark__1629_316155023"/>
      <w:bookmarkStart w:id="541" w:name="__Fieldmark__1848_133029496"/>
      <w:bookmarkStart w:id="542" w:name="__Fieldmark__2802_1929277862"/>
      <w:bookmarkEnd w:id="537"/>
      <w:bookmarkEnd w:id="538"/>
      <w:bookmarkEnd w:id="539"/>
      <w:bookmarkEnd w:id="540"/>
      <w:bookmarkEnd w:id="541"/>
      <w:bookmarkEnd w:id="542"/>
      <w:r>
        <w:fldChar w:fldCharType="end"/>
      </w:r>
      <w:bookmarkEnd w:id="535"/>
      <w:bookmarkEnd w:id="536"/>
      <w:r>
        <w:rPr>
          <w:rFonts w:eastAsia="Times New Roman" w:cs="Calibri"/>
          <w:lang w:val="en-US" w:eastAsia="en-GB"/>
        </w:rPr>
        <w:t xml:space="preserve">. We further assumed conditions to be uniform within one grid cell regarding habitat type, food resources, and predation risk. We kept track of each individual’s location and fate in the population and </w:t>
      </w:r>
      <w:r>
        <w:rPr>
          <w:rFonts w:eastAsia="Times New Roman" w:cs="Calibri"/>
          <w:color w:val="000000" w:themeColor="text1"/>
          <w:lang w:val="en-US" w:eastAsia="en-GB"/>
        </w:rPr>
        <w:t xml:space="preserve">noted its velocity and energetic state. On population level total abundance and biomass, the abundances and biomass grouped by sexes (juveniles, females, males), and age-frequency distributions (grouped in five evenly distributed age classes) were noted at regular intervals (see table A.3). </w:t>
      </w:r>
      <w:commentRangeStart w:id="543"/>
      <w:r>
        <w:rPr>
          <w:rFonts w:eastAsia="Times New Roman" w:cs="Calibri"/>
          <w:color w:val="000000" w:themeColor="text1"/>
          <w:lang w:val="en-US" w:eastAsia="en-GB"/>
        </w:rPr>
        <w:t>On t</w:t>
      </w:r>
      <w:r>
        <w:rPr>
          <w:rFonts w:eastAsia="Times New Roman" w:cs="Calibri"/>
          <w:color w:val="000000" w:themeColor="text1"/>
          <w:highlight w:val="yellow"/>
          <w:lang w:val="en-US" w:eastAsia="en-GB"/>
        </w:rPr>
        <w:t>he environmental level the duration of habitat use of all fishes per habitat type were recorded to allow for an analysis of habitat use pa</w:t>
      </w:r>
      <w:r>
        <w:rPr>
          <w:rFonts w:eastAsia="Times New Roman" w:cs="Calibri"/>
          <w:color w:val="000000" w:themeColor="text1"/>
          <w:lang w:val="en-US" w:eastAsia="en-GB"/>
        </w:rPr>
        <w:t>tterns</w:t>
      </w:r>
      <w:commentRangeEnd w:id="543"/>
      <w:r>
        <w:commentReference w:id="543"/>
      </w:r>
      <w:r>
        <w:rPr>
          <w:rFonts w:eastAsia="Times New Roman" w:cs="Calibri"/>
          <w:color w:val="000000" w:themeColor="text1"/>
          <w:lang w:val="en-US" w:eastAsia="en-GB"/>
        </w:rPr>
        <w:t xml:space="preserve">. </w:t>
      </w:r>
    </w:p>
    <w:p w14:paraId="23329A12" w14:textId="77777777" w:rsidR="00DA5D86" w:rsidRDefault="0099524D">
      <w:pPr>
        <w:spacing w:before="120" w:after="0" w:line="480" w:lineRule="auto"/>
        <w:rPr>
          <w:rFonts w:eastAsia="Times New Roman" w:cs="Calibri"/>
          <w:b/>
          <w:lang w:val="en-US" w:eastAsia="en-GB"/>
        </w:rPr>
      </w:pPr>
      <w:r>
        <w:rPr>
          <w:rFonts w:eastAsia="Times New Roman" w:cs="Calibri"/>
          <w:b/>
          <w:lang w:val="en-US" w:eastAsia="en-GB"/>
        </w:rPr>
        <w:t>A.2.1</w:t>
      </w:r>
      <w:r>
        <w:rPr>
          <w:rFonts w:eastAsia="Times New Roman" w:cs="Calibri"/>
          <w:b/>
          <w:lang w:val="en-US" w:eastAsia="en-GB"/>
        </w:rPr>
        <w:tab/>
        <w:t>Seascape (habitat grid)</w:t>
      </w:r>
    </w:p>
    <w:p w14:paraId="674D6E57" w14:textId="77777777" w:rsidR="00DA5D86" w:rsidRPr="00197A7E" w:rsidRDefault="0099524D">
      <w:pPr>
        <w:pStyle w:val="WW-Standard"/>
        <w:spacing w:after="0" w:line="480" w:lineRule="auto"/>
        <w:jc w:val="both"/>
      </w:pPr>
      <w:r>
        <w:rPr>
          <w:rFonts w:eastAsia="Times New Roman" w:cs="Calibri"/>
          <w:lang w:val="en-US" w:eastAsia="en-GB"/>
        </w:rPr>
        <w:t xml:space="preserve">The habitat grid was based on an artificial seascape map, which was composed of different habitat types. In total, six distinct habitat types typically found in tropical coastal regions (coral reef, seagrass bed, mangroves, sandy bottom, and rock) were implemented as well as a type called “mainland” to simulate coastlines. For computational reasons a model fish in the move mode </w:t>
      </w:r>
      <w:r>
        <w:rPr>
          <w:rFonts w:eastAsia="Times New Roman" w:cs="Calibri"/>
          <w:i/>
          <w:lang w:val="en-US" w:eastAsia="en-GB"/>
        </w:rPr>
        <w:t>RANDOM</w:t>
      </w:r>
      <w:r>
        <w:rPr>
          <w:rFonts w:eastAsia="Times New Roman" w:cs="Calibri"/>
          <w:lang w:val="en-US" w:eastAsia="en-GB"/>
        </w:rPr>
        <w:t xml:space="preserve"> was simply set back to its former position when attempting to move towards/onto mainland, </w:t>
      </w:r>
      <w:r>
        <w:rPr>
          <w:rFonts w:eastAsia="Times New Roman" w:cs="Calibri"/>
          <w:color w:val="000000" w:themeColor="text1"/>
          <w:lang w:val="en-US" w:eastAsia="en-GB"/>
        </w:rPr>
        <w:t xml:space="preserve">while a fish in the </w:t>
      </w:r>
      <w:proofErr w:type="spellStart"/>
      <w:r>
        <w:rPr>
          <w:rFonts w:eastAsia="Times New Roman" w:cs="Calibri"/>
          <w:color w:val="000000" w:themeColor="text1"/>
          <w:lang w:val="en-US" w:eastAsia="en-GB"/>
        </w:rPr>
        <w:t>moveMode</w:t>
      </w:r>
      <w:proofErr w:type="spellEnd"/>
      <w:r>
        <w:rPr>
          <w:rFonts w:eastAsia="Times New Roman" w:cs="Calibri"/>
          <w:color w:val="000000" w:themeColor="text1"/>
          <w:lang w:val="en-US" w:eastAsia="en-GB"/>
        </w:rPr>
        <w:t xml:space="preserve"> </w:t>
      </w:r>
      <w:r>
        <w:rPr>
          <w:rFonts w:eastAsia="Times New Roman" w:cs="Calibri"/>
          <w:i/>
          <w:color w:val="000000" w:themeColor="text1"/>
          <w:lang w:val="en-US" w:eastAsia="en-GB"/>
        </w:rPr>
        <w:t>PERCEPTION</w:t>
      </w:r>
      <w:r>
        <w:rPr>
          <w:rFonts w:eastAsia="Times New Roman" w:cs="Calibri"/>
          <w:color w:val="000000" w:themeColor="text1"/>
          <w:lang w:val="en-US" w:eastAsia="en-GB"/>
        </w:rPr>
        <w:t xml:space="preserve"> would automatically </w:t>
      </w:r>
      <w:commentRangeStart w:id="544"/>
      <w:r>
        <w:rPr>
          <w:rFonts w:eastAsia="Times New Roman" w:cs="Calibri"/>
          <w:color w:val="000000" w:themeColor="text1"/>
          <w:lang w:val="en-US" w:eastAsia="en-GB"/>
        </w:rPr>
        <w:t>avoid mainland borders due to the forces of the potential fields</w:t>
      </w:r>
      <w:commentRangeEnd w:id="544"/>
      <w:r>
        <w:commentReference w:id="544"/>
      </w:r>
      <w:r>
        <w:rPr>
          <w:rFonts w:eastAsia="Times New Roman" w:cs="Calibri"/>
          <w:color w:val="000000" w:themeColor="text1"/>
          <w:lang w:val="en-US" w:eastAsia="en-GB"/>
        </w:rPr>
        <w:t xml:space="preserve"> (see A.1.2.1 for details on potential fields). Independent of the move mode all individuals were reflected at the margins of the simulation grid by inverting the respective velocity component (i.e. on vertical borders </w:t>
      </w:r>
      <w:proofErr w:type="spellStart"/>
      <w:r>
        <w:rPr>
          <w:rFonts w:eastAsia="Times New Roman" w:cs="Calibri"/>
          <w:i/>
          <w:color w:val="000000" w:themeColor="text1"/>
          <w:lang w:val="en-US" w:eastAsia="en-GB"/>
        </w:rPr>
        <w:t>velocity.x</w:t>
      </w:r>
      <w:proofErr w:type="spellEnd"/>
      <w:r>
        <w:rPr>
          <w:rFonts w:eastAsia="Times New Roman" w:cs="Calibri"/>
          <w:color w:val="000000" w:themeColor="text1"/>
          <w:lang w:val="en-US" w:eastAsia="en-GB"/>
        </w:rPr>
        <w:t xml:space="preserve"> and on horizontal ones </w:t>
      </w:r>
      <w:proofErr w:type="spellStart"/>
      <w:proofErr w:type="gramStart"/>
      <w:r>
        <w:rPr>
          <w:rFonts w:eastAsia="Times New Roman" w:cs="Calibri"/>
          <w:i/>
          <w:color w:val="000000" w:themeColor="text1"/>
          <w:lang w:val="en-US" w:eastAsia="en-GB"/>
        </w:rPr>
        <w:t>velocity.y</w:t>
      </w:r>
      <w:proofErr w:type="spellEnd"/>
      <w:proofErr w:type="gramEnd"/>
      <w:r>
        <w:rPr>
          <w:rFonts w:eastAsia="Times New Roman" w:cs="Calibri"/>
          <w:color w:val="000000" w:themeColor="text1"/>
          <w:lang w:val="en-US" w:eastAsia="en-GB"/>
        </w:rPr>
        <w:t xml:space="preserve">). </w:t>
      </w:r>
      <w:r>
        <w:rPr>
          <w:rFonts w:eastAsia="Times New Roman" w:cs="Calibri"/>
          <w:lang w:val="en-US" w:eastAsia="en-GB"/>
        </w:rPr>
        <w:t>Furthermore, the benthic map was made exchangeable to allow for tests of effects due to</w:t>
      </w:r>
      <w:r>
        <w:rPr>
          <w:rFonts w:eastAsia="Times New Roman" w:cs="Calibri"/>
          <w:color w:val="FF0000"/>
          <w:lang w:val="en-US" w:eastAsia="en-GB"/>
        </w:rPr>
        <w:t xml:space="preserve"> </w:t>
      </w:r>
      <w:r>
        <w:rPr>
          <w:rFonts w:eastAsia="Times New Roman" w:cs="Calibri"/>
          <w:lang w:val="en-US" w:eastAsia="en-GB"/>
        </w:rPr>
        <w:t xml:space="preserve">changing habitat structures and to enable the adaptation of the model to different study locations. </w:t>
      </w:r>
    </w:p>
    <w:p w14:paraId="208EFC97" w14:textId="77777777" w:rsidR="00DA5D86" w:rsidRDefault="0099524D">
      <w:pPr>
        <w:spacing w:before="120" w:after="0" w:line="480" w:lineRule="auto"/>
        <w:rPr>
          <w:rFonts w:eastAsia="Times New Roman" w:cs="Calibri"/>
          <w:b/>
          <w:lang w:val="en-US" w:eastAsia="en-GB"/>
        </w:rPr>
      </w:pPr>
      <w:r>
        <w:rPr>
          <w:rFonts w:eastAsia="Times New Roman" w:cs="Calibri"/>
          <w:b/>
          <w:lang w:val="en-US" w:eastAsia="en-GB"/>
        </w:rPr>
        <w:lastRenderedPageBreak/>
        <w:t>A.2.2</w:t>
      </w:r>
      <w:r>
        <w:rPr>
          <w:rFonts w:eastAsia="Times New Roman" w:cs="Calibri"/>
          <w:b/>
          <w:lang w:val="en-US" w:eastAsia="en-GB"/>
        </w:rPr>
        <w:tab/>
        <w:t>Biotic factors (food availability and predation risk)</w:t>
      </w:r>
    </w:p>
    <w:p w14:paraId="287CDF6F" w14:textId="77777777" w:rsidR="00DA5D86" w:rsidRDefault="0099524D">
      <w:pPr>
        <w:spacing w:before="120" w:after="0" w:line="480" w:lineRule="auto"/>
        <w:rPr>
          <w:rFonts w:eastAsia="Times New Roman" w:cs="Calibri"/>
          <w:b/>
          <w:lang w:val="en-US" w:eastAsia="en-GB"/>
        </w:rPr>
      </w:pPr>
      <w:r>
        <w:rPr>
          <w:rFonts w:eastAsia="Times New Roman" w:cs="Calibri"/>
          <w:b/>
          <w:lang w:val="en-US" w:eastAsia="en-GB"/>
        </w:rPr>
        <w:t>A.2.2.1 Food availability</w:t>
      </w:r>
    </w:p>
    <w:p w14:paraId="5994701A" w14:textId="77777777" w:rsidR="00DA5D86" w:rsidRPr="00197A7E" w:rsidRDefault="0099524D">
      <w:pPr>
        <w:spacing w:after="0" w:line="480" w:lineRule="auto"/>
        <w:jc w:val="both"/>
      </w:pPr>
      <w:r>
        <w:rPr>
          <w:rFonts w:eastAsia="Times New Roman" w:cs="Calibri"/>
          <w:lang w:val="en-US" w:eastAsia="en-GB"/>
        </w:rPr>
        <w:t xml:space="preserve">Food availability, as one of the two main seascape features driving fish movement behavior considered in our model, was estimated following </w:t>
      </w:r>
      <w:r>
        <w:fldChar w:fldCharType="begin" w:fldLock="1"/>
      </w:r>
      <w:r w:rsidRPr="00197A7E">
        <w:instrText>ADDIN CSL_CITATION { "citationItems" : [ { "id" : "ITEM-1", "itemData" : { "DOI" : "10.3354/meps116039", "ISBN" : "0171-8630", "ISSN" : "01718630", "abstract" : "Little is currently known about the temporal linkage between naturally occurring food levels and patterns of growth, reproduction, and feeding behavior by fishes on coral reefs. This study examines seasonal changes in these variables for populations of the herbivorous striped parrotfish Scarus iserti on 2 reefs in the San Bias region of Panama. Although less than 3 km apart, these populations experience notably different environmental conditions during Panama's annual cycle of rainfall and drought. In response to lower rainfall and higher dry-season winds and wave action, the renewal rate and standing crop of the striped parrotfish's algal food fell on a semi-exposed reef while rising on a more protected reef. Opposite trends occurred when wind and waves abated with the return of the wet season. In response, parrotfish on the 2 reefs showed opposite patterns of seasonal growth and reproduction, indicating that reef-associated environmental conditions determine seasonal peaks of reproduction for these fish. This result challenges the notion that planktonic conditions encountered during early life-history stages generally drive seasonal reproduction by coral reef fishes.", "author" : [ { "dropping-particle" : "", "family" : "Clifton", "given" : "K. E.", "non-dropping-particle" : "", "parse-names" : false, "suffix" : "" } ], "container-title" : "Marine Ecology Progress Series", "id" : "ITEM-1", "issue" : "1-3", "issued" : { "date-parts" : [ [ "1995" ] ] }, "page" : "39-46", "title" : "Asynchronous food availability on neighboring Caribbean coral reefs determines seasonal patterns of growth and reproduction for the herbivorous parrotfish Scarus iserti", "type" : "article-journal", "volume" : "116" }, "uris" : [ "http://www.mendeley.com/documents/?uuid=837f4e8b-2982-424b-a750-d2a3cfbe75d3" ] } ], "mendeley" : { "formattedCitation" : "(Clifton, 1995)", "plainTextFormattedCitation" : "(Clifton, 1995)", "previouslyFormattedCitation" : "(Clifton, 1995)" }, "properties" : { "noteIndex" : 0 }, "schema" : "https://github.com/citation-style-language/schema/raw/master/csl-citation.json" }</w:instrText>
      </w:r>
      <w:r>
        <w:fldChar w:fldCharType="separate"/>
      </w:r>
      <w:bookmarkStart w:id="545" w:name="__Fieldmark__2509_807502902"/>
      <w:bookmarkStart w:id="546" w:name="__Fieldmark__2459_3085505453"/>
      <w:r>
        <w:rPr>
          <w:rFonts w:eastAsia="Times New Roman" w:cs="Calibri"/>
          <w:noProof/>
          <w:lang w:val="en-US" w:eastAsia="en-GB"/>
        </w:rPr>
        <w:t>(</w:t>
      </w:r>
      <w:bookmarkStart w:id="547" w:name="__Fieldmark__2461_746528969"/>
      <w:r>
        <w:rPr>
          <w:rFonts w:eastAsia="Times New Roman" w:cs="Calibri"/>
          <w:noProof/>
          <w:lang w:val="en-US" w:eastAsia="en-GB"/>
        </w:rPr>
        <w:t>C</w:t>
      </w:r>
      <w:bookmarkStart w:id="548" w:name="__Fieldmark__2419_2083819471"/>
      <w:r>
        <w:rPr>
          <w:rFonts w:eastAsia="Times New Roman" w:cs="Calibri"/>
          <w:noProof/>
          <w:lang w:val="en-US" w:eastAsia="en-GB"/>
        </w:rPr>
        <w:t>l</w:t>
      </w:r>
      <w:bookmarkStart w:id="549" w:name="__Fieldmark__4406_353340726"/>
      <w:r>
        <w:rPr>
          <w:rFonts w:eastAsia="Times New Roman" w:cs="Calibri"/>
          <w:noProof/>
          <w:lang w:val="en-US" w:eastAsia="en-GB"/>
        </w:rPr>
        <w:t>i</w:t>
      </w:r>
      <w:bookmarkStart w:id="550" w:name="__Fieldmark__1899_133029496"/>
      <w:r>
        <w:rPr>
          <w:rFonts w:eastAsia="Times New Roman" w:cs="Calibri"/>
          <w:noProof/>
          <w:lang w:val="en-US" w:eastAsia="en-GB"/>
        </w:rPr>
        <w:t>f</w:t>
      </w:r>
      <w:bookmarkStart w:id="551" w:name="__Fieldmark__1677_316155023"/>
      <w:r>
        <w:rPr>
          <w:rFonts w:eastAsia="Times New Roman" w:cs="Calibri"/>
          <w:noProof/>
          <w:lang w:val="en-US" w:eastAsia="en-GB"/>
        </w:rPr>
        <w:t>t</w:t>
      </w:r>
      <w:bookmarkStart w:id="552" w:name="__Fieldmark__2976_1929277862"/>
      <w:r>
        <w:rPr>
          <w:rFonts w:eastAsia="Times New Roman" w:cs="Calibri"/>
          <w:noProof/>
          <w:lang w:val="en-US" w:eastAsia="en-GB"/>
        </w:rPr>
        <w:t>on, 1995)</w:t>
      </w:r>
      <w:r>
        <w:fldChar w:fldCharType="end"/>
      </w:r>
      <w:bookmarkEnd w:id="545"/>
      <w:bookmarkEnd w:id="546"/>
      <w:bookmarkEnd w:id="547"/>
      <w:bookmarkEnd w:id="548"/>
      <w:bookmarkEnd w:id="549"/>
      <w:bookmarkEnd w:id="550"/>
      <w:bookmarkEnd w:id="551"/>
      <w:bookmarkEnd w:id="552"/>
      <w:r>
        <w:rPr>
          <w:rFonts w:eastAsia="Times New Roman" w:cs="Calibri"/>
          <w:lang w:val="en-US" w:eastAsia="en-GB"/>
        </w:rPr>
        <w:t xml:space="preserve"> and implemented as a grid-based, habitat-dependent amount of </w:t>
      </w:r>
      <w:proofErr w:type="spellStart"/>
      <w:r>
        <w:rPr>
          <w:rFonts w:eastAsia="Times New Roman" w:cs="Calibri"/>
          <w:lang w:val="en-US" w:eastAsia="en-GB"/>
        </w:rPr>
        <w:t>epilithic</w:t>
      </w:r>
      <w:proofErr w:type="spellEnd"/>
      <w:r>
        <w:rPr>
          <w:rFonts w:eastAsia="Times New Roman" w:cs="Calibri"/>
          <w:lang w:val="en-US" w:eastAsia="en-GB"/>
        </w:rPr>
        <w:t xml:space="preserve"> algae per unit surface area (i.e. grid cell), the main food source of parrotfishes like </w:t>
      </w:r>
      <w:r>
        <w:rPr>
          <w:rFonts w:eastAsia="Times New Roman" w:cs="Calibri"/>
          <w:i/>
          <w:lang w:val="en-US" w:eastAsia="en-GB"/>
        </w:rPr>
        <w:t>C. </w:t>
      </w:r>
      <w:proofErr w:type="spellStart"/>
      <w:r>
        <w:rPr>
          <w:rFonts w:eastAsia="Times New Roman" w:cs="Calibri"/>
          <w:i/>
          <w:lang w:val="en-US" w:eastAsia="en-GB"/>
        </w:rPr>
        <w:t>sordidus</w:t>
      </w:r>
      <w:proofErr w:type="spellEnd"/>
      <w:r>
        <w:rPr>
          <w:rFonts w:eastAsia="Times New Roman" w:cs="Calibri"/>
          <w:lang w:val="en-US" w:eastAsia="en-GB"/>
        </w:rPr>
        <w:t xml:space="preserve"> </w:t>
      </w:r>
      <w:r>
        <w:fldChar w:fldCharType="begin" w:fldLock="1"/>
      </w:r>
      <w:r w:rsidRPr="00197A7E">
        <w:instrText>ADDIN CSL_CITATION { "citationItems" : [ { "id" : "ITEM-1", "itemData" : { "author" : [ { "dropping-particle" : "", "family" : "Froese", "given" : "R.", "non-dropping-particle" : "", "parse-names" : false, "suffix" : "" }, { "dropping-particle" : "", "family" : "Pauly", "given" : "D.E.", "non-dropping-particle" : "", "parse-names" : false, "suffix" : "" } ], "container-title" : "World Wide Web electronic publication version", "id" : "ITEM-1", "issued" : { "date-parts" : [ [ "2015" ] ] }, "title" : "FishBase", "type" : "webpage" }, "uris" : [ "http://www.mendeley.com/documents/?uuid=873c4048-c554-44ae-9c0c-2ed2a11166ef" ] } ], "mendeley" : { "formattedCitation" : "(Froese and Pauly, 2015)", "plainTextFormattedCitation" : "(Froese and Pauly, 2015)", "previouslyFormattedCitation" : "(Froese and Pauly, 2015)" }, "properties" : { "noteIndex" : 16 }, "schema" : "https://github.com/citation-style-language/schema/raw/master/csl-citation.json" }</w:instrText>
      </w:r>
      <w:r>
        <w:fldChar w:fldCharType="separate"/>
      </w:r>
      <w:bookmarkStart w:id="553" w:name="__Fieldmark__2538_807502902"/>
      <w:bookmarkStart w:id="554" w:name="__Fieldmark__2484_3085505453"/>
      <w:r>
        <w:rPr>
          <w:rFonts w:eastAsia="Times New Roman" w:cs="Calibri"/>
          <w:noProof/>
          <w:lang w:val="en-US" w:eastAsia="en-GB"/>
        </w:rPr>
        <w:t>(</w:t>
      </w:r>
      <w:bookmarkStart w:id="555" w:name="__Fieldmark__2486_746528969"/>
      <w:r>
        <w:rPr>
          <w:rFonts w:eastAsia="Times New Roman" w:cs="Calibri"/>
          <w:noProof/>
          <w:lang w:val="en-US" w:eastAsia="en-GB"/>
        </w:rPr>
        <w:t>Froese and Pauly, 2015)</w:t>
      </w:r>
      <w:r>
        <w:fldChar w:fldCharType="end"/>
      </w:r>
      <w:bookmarkEnd w:id="553"/>
      <w:bookmarkEnd w:id="554"/>
      <w:bookmarkEnd w:id="555"/>
      <w:r>
        <w:rPr>
          <w:rFonts w:eastAsia="Times New Roman" w:cs="Calibri"/>
          <w:lang w:val="en-US" w:eastAsia="en-GB"/>
        </w:rPr>
        <w:t>. Depending on the underlying habitat type each food grid cell was initialized with a food value (</w:t>
      </w:r>
      <w:proofErr w:type="spellStart"/>
      <w:r>
        <w:rPr>
          <w:rFonts w:eastAsia="Times New Roman" w:cs="Calibri"/>
          <w:i/>
          <w:lang w:val="en-US" w:eastAsia="en-GB"/>
        </w:rPr>
        <w:t>foodDensity</w:t>
      </w:r>
      <w:proofErr w:type="spellEnd"/>
      <w:r>
        <w:rPr>
          <w:rFonts w:eastAsia="Times New Roman" w:cs="Calibri"/>
          <w:lang w:val="en-US" w:eastAsia="en-GB"/>
        </w:rPr>
        <w:t>, algal mass density in g algal DW m</w:t>
      </w:r>
      <w:r>
        <w:rPr>
          <w:rFonts w:eastAsia="Times New Roman" w:cs="Calibri"/>
          <w:vertAlign w:val="superscript"/>
          <w:lang w:val="en-US" w:eastAsia="en-GB"/>
        </w:rPr>
        <w:t>-2</w:t>
      </w:r>
      <w:r>
        <w:rPr>
          <w:rFonts w:eastAsia="Times New Roman" w:cs="Calibri"/>
          <w:lang w:val="en-US" w:eastAsia="en-GB"/>
        </w:rPr>
        <w:t>), which was set randomly between habitat-dependent minimum and maximum values (coral reef = 5.0 – 14.0, seagrass bed= 5.0 – 10.0, mangrove = 3.0 – 5.0, rock = 2.0 – 5.0, sandy bottom = 0.1 – 3.0 g algal DW m</w:t>
      </w:r>
      <w:r>
        <w:rPr>
          <w:rFonts w:eastAsia="Times New Roman" w:cs="Calibri"/>
          <w:vertAlign w:val="superscript"/>
          <w:lang w:val="en-US" w:eastAsia="en-GB"/>
        </w:rPr>
        <w:t>-2</w:t>
      </w:r>
      <w:r>
        <w:rPr>
          <w:rFonts w:eastAsia="Times New Roman" w:cs="Calibri"/>
          <w:lang w:val="en-US" w:eastAsia="en-GB"/>
        </w:rPr>
        <w:t>) for every grid cell. The minimum value for algal mass density was implemented to avoid total (unnatural) depletion of food resources and ensure a realistic regrowth of algal cover. Based on a fish’s current position on the food grid and the pre-defined accessible foraging radius (</w:t>
      </w:r>
      <w:proofErr w:type="spellStart"/>
      <w:r>
        <w:rPr>
          <w:rFonts w:eastAsia="Times New Roman" w:cs="Calibri"/>
          <w:i/>
          <w:szCs w:val="20"/>
          <w:lang w:val="en-US" w:eastAsia="en-GB"/>
        </w:rPr>
        <w:t>accessibleForagingRadius</w:t>
      </w:r>
      <w:proofErr w:type="spellEnd"/>
      <w:r>
        <w:rPr>
          <w:rFonts w:eastAsia="Times New Roman" w:cs="Calibri"/>
          <w:szCs w:val="20"/>
          <w:lang w:val="en-US" w:eastAsia="en-GB"/>
        </w:rPr>
        <w:t xml:space="preserve"> in m, see table A.3</w:t>
      </w:r>
      <w:r>
        <w:rPr>
          <w:rFonts w:eastAsia="Times New Roman" w:cs="Calibri"/>
          <w:sz w:val="20"/>
          <w:szCs w:val="20"/>
          <w:lang w:val="en-US" w:eastAsia="en-GB"/>
        </w:rPr>
        <w:t>)</w:t>
      </w:r>
      <w:r>
        <w:rPr>
          <w:rFonts w:eastAsia="Times New Roman" w:cs="Calibri"/>
          <w:lang w:val="en-US" w:eastAsia="en-GB"/>
        </w:rPr>
        <w:t>, the ingestible amount of food (</w:t>
      </w:r>
      <w:proofErr w:type="spellStart"/>
      <w:r>
        <w:rPr>
          <w:rFonts w:eastAsia="Times New Roman" w:cs="Calibri"/>
          <w:i/>
          <w:lang w:val="en-US" w:eastAsia="en-GB"/>
        </w:rPr>
        <w:t>av</w:t>
      </w:r>
      <w:r>
        <w:rPr>
          <w:rFonts w:eastAsia="Times New Roman" w:cs="Calibri"/>
          <w:i/>
          <w:color w:val="000000" w:themeColor="text1"/>
          <w:lang w:val="en-US" w:eastAsia="en-GB"/>
        </w:rPr>
        <w:t>ailableFood</w:t>
      </w:r>
      <w:proofErr w:type="spellEnd"/>
      <w:r>
        <w:rPr>
          <w:rFonts w:eastAsia="Times New Roman" w:cs="Calibri"/>
          <w:color w:val="000000" w:themeColor="text1"/>
          <w:lang w:val="en-US" w:eastAsia="en-GB"/>
        </w:rPr>
        <w:t xml:space="preserve"> in g algal DW m</w:t>
      </w:r>
      <w:r>
        <w:rPr>
          <w:rFonts w:eastAsia="Times New Roman" w:cs="Calibri"/>
          <w:color w:val="000000" w:themeColor="text1"/>
          <w:vertAlign w:val="superscript"/>
          <w:lang w:val="en-US" w:eastAsia="en-GB"/>
        </w:rPr>
        <w:t>-2</w:t>
      </w:r>
      <w:r>
        <w:rPr>
          <w:rFonts w:eastAsia="Times New Roman" w:cs="Calibri"/>
          <w:color w:val="000000" w:themeColor="text1"/>
          <w:lang w:val="en-US" w:eastAsia="en-GB"/>
        </w:rPr>
        <w:t xml:space="preserve">) was calculated at each time step a fish was feeding using a radial </w:t>
      </w:r>
      <w:proofErr w:type="spellStart"/>
      <w:r>
        <w:rPr>
          <w:rFonts w:eastAsia="Times New Roman" w:cs="Calibri"/>
          <w:color w:val="000000" w:themeColor="text1"/>
          <w:lang w:val="en-US" w:eastAsia="en-GB"/>
        </w:rPr>
        <w:t>neighbourhood</w:t>
      </w:r>
      <w:proofErr w:type="spellEnd"/>
      <w:r>
        <w:rPr>
          <w:rFonts w:eastAsia="Times New Roman" w:cs="Calibri"/>
          <w:color w:val="000000" w:themeColor="text1"/>
          <w:lang w:val="en-US" w:eastAsia="en-GB"/>
        </w:rPr>
        <w:t xml:space="preserve"> (14) and </w:t>
      </w:r>
      <w:r>
        <w:rPr>
          <w:rFonts w:eastAsia="Times New Roman" w:cs="Calibri"/>
          <w:lang w:val="en-US" w:eastAsia="en-GB"/>
        </w:rPr>
        <w:t xml:space="preserve">made available for the fish, if in the behavior mode </w:t>
      </w:r>
      <w:r>
        <w:rPr>
          <w:rFonts w:eastAsia="Times New Roman" w:cs="Calibri"/>
          <w:i/>
          <w:lang w:val="en-US" w:eastAsia="en-GB"/>
        </w:rPr>
        <w:t>FORAGING</w:t>
      </w:r>
      <w:r>
        <w:rPr>
          <w:rFonts w:eastAsia="Times New Roman" w:cs="Calibri"/>
          <w:lang w:val="en-US" w:eastAsia="en-GB"/>
        </w:rPr>
        <w:t xml:space="preserve">. The amount of food on each accessible food grid cell was divided by a distance-factor </w:t>
      </w:r>
      <w:r>
        <w:rPr>
          <w:color w:val="000000" w:themeColor="text1"/>
          <w:lang w:val="en-US"/>
        </w:rPr>
        <w:t>to decrease the available amount with increasing distance to the fish.</w:t>
      </w:r>
    </w:p>
    <w:p w14:paraId="2E9D79ED" w14:textId="77777777" w:rsidR="00DA5D86" w:rsidRDefault="0099524D" w:rsidP="00197A7E">
      <w:pPr>
        <w:pStyle w:val="ListParagraph"/>
        <w:numPr>
          <w:ilvl w:val="0"/>
          <w:numId w:val="5"/>
        </w:numPr>
        <w:spacing w:after="0" w:line="480" w:lineRule="auto"/>
        <w:jc w:val="both"/>
        <w:rPr>
          <w:rFonts w:eastAsia="Times New Roman" w:cs="Calibri"/>
          <w:color w:val="000000" w:themeColor="text1"/>
          <w:lang w:val="en-US" w:eastAsia="en-GB"/>
        </w:rPr>
      </w:pPr>
      <w:r>
        <w:rPr>
          <w:rFonts w:eastAsia="Times New Roman" w:cs="Calibri"/>
          <w:color w:val="000000" w:themeColor="text1"/>
          <w:u w:val="single"/>
          <w:lang w:val="en-US" w:eastAsia="en-GB"/>
        </w:rPr>
        <w:t>Available food</w:t>
      </w:r>
      <w:r>
        <w:rPr>
          <w:rFonts w:eastAsia="Times New Roman" w:cs="Calibri"/>
          <w:color w:val="000000" w:themeColor="text1"/>
          <w:lang w:val="en-US" w:eastAsia="en-GB"/>
        </w:rPr>
        <w:t xml:space="preserve"> in [g algal DW]: </w:t>
      </w:r>
      <w:proofErr w:type="spellStart"/>
      <w:r>
        <w:rPr>
          <w:rFonts w:eastAsia="Times New Roman" w:cs="Calibri"/>
          <w:i/>
          <w:color w:val="000000" w:themeColor="text1"/>
          <w:lang w:val="en-US" w:eastAsia="en-GB"/>
        </w:rPr>
        <w:t>availableFood</w:t>
      </w:r>
      <w:proofErr w:type="spellEnd"/>
      <w:r>
        <w:rPr>
          <w:rFonts w:eastAsia="Times New Roman" w:cs="Calibri"/>
          <w:color w:val="000000" w:themeColor="text1"/>
          <w:lang w:val="en-US" w:eastAsia="en-GB"/>
        </w:rPr>
        <w:t xml:space="preserve"> [g algal DW] = ∑ (available food on </w:t>
      </w:r>
      <w:r>
        <w:rPr>
          <w:rFonts w:eastAsia="Times New Roman" w:cs="Calibri"/>
          <w:lang w:val="en-US" w:eastAsia="en-GB"/>
        </w:rPr>
        <w:t>accessible grid cells [</w:t>
      </w:r>
      <w:r>
        <w:rPr>
          <w:rFonts w:eastAsia="Times New Roman" w:cs="Calibri"/>
          <w:color w:val="000000" w:themeColor="text1"/>
          <w:lang w:val="en-US" w:eastAsia="en-GB"/>
        </w:rPr>
        <w:t>g algal DW m</w:t>
      </w:r>
      <w:r>
        <w:rPr>
          <w:rFonts w:eastAsia="Times New Roman" w:cs="Calibri"/>
          <w:color w:val="000000" w:themeColor="text1"/>
          <w:vertAlign w:val="superscript"/>
          <w:lang w:val="en-US" w:eastAsia="en-GB"/>
        </w:rPr>
        <w:t>-2</w:t>
      </w:r>
      <w:r>
        <w:rPr>
          <w:rFonts w:eastAsia="Times New Roman" w:cs="Calibri"/>
          <w:color w:val="000000" w:themeColor="text1"/>
          <w:lang w:val="en-US" w:eastAsia="en-GB"/>
        </w:rPr>
        <w:t xml:space="preserve">]) / (1+(distance to </w:t>
      </w:r>
      <w:r>
        <w:rPr>
          <w:rFonts w:eastAsia="Times New Roman" w:cs="Calibri"/>
          <w:lang w:val="en-US" w:eastAsia="en-GB"/>
        </w:rPr>
        <w:t>fish’s</w:t>
      </w:r>
      <w:r>
        <w:rPr>
          <w:rFonts w:eastAsia="Times New Roman" w:cs="Calibri"/>
          <w:color w:val="000000" w:themeColor="text1"/>
          <w:lang w:val="en-US" w:eastAsia="en-GB"/>
        </w:rPr>
        <w:t xml:space="preserve"> position [m])</w:t>
      </w:r>
      <w:r>
        <w:rPr>
          <w:rFonts w:eastAsia="Times New Roman" w:cs="Calibri"/>
          <w:color w:val="000000" w:themeColor="text1"/>
          <w:vertAlign w:val="superscript"/>
          <w:lang w:val="en-US" w:eastAsia="en-GB"/>
        </w:rPr>
        <w:t>2</w:t>
      </w:r>
      <w:r>
        <w:rPr>
          <w:rFonts w:eastAsia="Times New Roman" w:cs="Calibri"/>
          <w:color w:val="000000" w:themeColor="text1"/>
          <w:lang w:val="en-US" w:eastAsia="en-GB"/>
        </w:rPr>
        <w:t xml:space="preserve">) </w:t>
      </w:r>
    </w:p>
    <w:p w14:paraId="6A5B42D3" w14:textId="77777777" w:rsidR="00DA5D86" w:rsidRPr="00197A7E" w:rsidRDefault="0099524D">
      <w:pPr>
        <w:spacing w:after="0" w:line="480" w:lineRule="auto"/>
        <w:jc w:val="both"/>
      </w:pPr>
      <w:r>
        <w:rPr>
          <w:rFonts w:eastAsia="Times New Roman" w:cs="Calibri"/>
          <w:color w:val="000000" w:themeColor="text1"/>
          <w:lang w:val="en-US" w:eastAsia="en-GB"/>
        </w:rPr>
        <w:t>The algal mass density of the current and neighboring food cells was then depleted accordingly by the actually ingested amount, which was depende</w:t>
      </w:r>
      <w:r>
        <w:rPr>
          <w:rFonts w:eastAsia="Times New Roman" w:cs="Calibri"/>
          <w:lang w:val="en-US" w:eastAsia="en-GB"/>
        </w:rPr>
        <w:t xml:space="preserve">nt on the fish’s maximum ingestion rate and energy budget (if </w:t>
      </w:r>
      <w:r>
        <w:rPr>
          <w:rFonts w:eastAsia="Times New Roman" w:cs="Calibri"/>
          <w:i/>
          <w:lang w:val="en-US" w:eastAsia="en-GB"/>
        </w:rPr>
        <w:t xml:space="preserve">hungry </w:t>
      </w:r>
      <w:r>
        <w:rPr>
          <w:rFonts w:eastAsia="Times New Roman" w:cs="Calibri"/>
          <w:lang w:val="en-US" w:eastAsia="en-GB"/>
        </w:rPr>
        <w:t xml:space="preserve">or </w:t>
      </w:r>
      <w:r>
        <w:rPr>
          <w:rFonts w:eastAsia="Times New Roman" w:cs="Calibri"/>
          <w:i/>
          <w:lang w:val="en-US" w:eastAsia="en-GB"/>
        </w:rPr>
        <w:t>not hungry</w:t>
      </w:r>
      <w:r>
        <w:rPr>
          <w:rFonts w:eastAsia="Times New Roman" w:cs="Calibri"/>
          <w:lang w:val="en-US" w:eastAsia="en-GB"/>
        </w:rPr>
        <w:t xml:space="preserve">). To incorporate feedback processes between individual fishes and the food resources a habitat-dependent algal re-growth function (15) (following </w:t>
      </w:r>
      <w:r>
        <w:fldChar w:fldCharType="begin" w:fldLock="1"/>
      </w:r>
      <w:r w:rsidRPr="00197A7E">
        <w:instrText>ADDIN CSL_CITATION { "citationItems" : [ { "id" : "ITEM-1", "itemData" : { "DOI" : "10.3354/meps106057", "ISBN" : "0171-8630", "ISSN" : "0171-8630", "PMID" : "869", "abstract" : "Daily food intake by the herbivorous parrotfish Sparisoma v~ndea,s well as assimdation efficiencies of algal food, protein and energy, were quantified through a combination of laboratory feeding tnals and field observations. The intake of algal ash-free dry wt (AFDW) per bite increases hnearly with fish wet wt (FWW, g) and algal biomass (mg AFDW cm-2), and is further determined by the skeletal density of the limestone substrate. Low-density substrates yield higher amounts of AFDW per bite than do high-density substrates. The percentage of the total food intake that is derived from endolithic and crustose coralline algae increases with the size of the flsh, and can be 9 0 % depending on the biomass of epilithic algae. The daily pattern of foraging activity is positively correlated with diurnal changes in food quality, while seasonal daylength variations result in 13 % variation in total daily bites taken. Daily number of bites of S. viride in the field decreases wlth fish size, and is further dependent on life phase and foraging depth. In experiments, fish attained an assimilation efficiency of ca 20% from a natural diet of low algal biomass and high-density dead coral substrates that predominates in the shallow reef. Assimilation efficiency was ca 70 % from a diet of high algal biomass and lowdensity substrates that predominates on the deeper reef parts. In spite of lower daily foraging effort, territorial fish, living in deeper parts of the reef, ingest and assimilate higher amounts of AFDW, protein and energy per day than non-territorial fish foraging on the shallow reef. The difference is caused by increased availability of high-yield food and substrate types inside territories compared to the situation on the shallow reef. Daily assimilated energy (kJ d-') is 0.85 X FWW'.~'~ for fish foraging in the shallow reef zone, and 1.22 X FWW0854 for S. viride foraging inside territories on the deeper reef.", "author" : [ { "dropping-particle" : "", "family" : "Bruggemann", "given" : "Jh", "non-dropping-particle" : "", "parse-names" : false, "suffix" : "" }, { "dropping-particle" : "", "family" : "Begeman", "given" : "Jaap", "non-dropping-particle" : "", "parse-names" : false, "suffix" : "" }, { "dropping-particle" : "", "family" : "Bosma", "given" : "EM", "non-dropping-particle" : "", "parse-names" : false, "suffix" : "" }, { "dropping-particle" : "", "family" : "Verburg", "given" : "Piet", "non-dropping-particle" : "", "parse-names" : false, "suffix" : "" }, { "dropping-particle" : "", "family" : "Breeman", "given" : "Am", "non-dropping-particle" : "", "parse-names" : false, "suffix" : "" } ], "container-title" : "Marine Ecology Progress Series", "id" : "ITEM-1", "issue" : "February 2016", "issued" : { "date-parts" : [ [ "1994" ] ] }, "page" : "57-71", "title" : "Foraging by the stoplight parrotfish Sparisoma viride II. Intake and assimilation of food, protein and energy", "type" : "article-journal", "volume" : "106" }, "uris" : [ "http://www.mendeley.com/documents/?uuid=af8bedfe-9f06-4bd3-9e75-2ff47294a074" ] } ], "mendeley" : { "formattedCitation" : "(Bruggemann et al., 1994)", "plainTextFormattedCitation" : "(Bruggemann et al., 1994)", "previouslyFormattedCitation" : "(Bruggemann et al., 1994)" }, "properties" : { "noteIndex" : 0 }, "schema" : "https://github.com/citation-style-language/schema/raw/master/csl-citation.json" }</w:instrText>
      </w:r>
      <w:r>
        <w:fldChar w:fldCharType="separate"/>
      </w:r>
      <w:bookmarkStart w:id="556" w:name="__Fieldmark__2587_807502902"/>
      <w:bookmarkStart w:id="557" w:name="__Fieldmark__2544_3085505453"/>
      <w:r>
        <w:rPr>
          <w:rFonts w:eastAsia="Times New Roman" w:cs="Calibri"/>
          <w:noProof/>
          <w:lang w:val="en-US" w:eastAsia="en-GB"/>
        </w:rPr>
        <w:t>(</w:t>
      </w:r>
      <w:bookmarkStart w:id="558" w:name="__Fieldmark__2546_746528969"/>
      <w:r>
        <w:rPr>
          <w:rFonts w:eastAsia="Times New Roman" w:cs="Calibri"/>
          <w:noProof/>
          <w:lang w:val="en-US" w:eastAsia="en-GB"/>
        </w:rPr>
        <w:t>B</w:t>
      </w:r>
      <w:bookmarkStart w:id="559" w:name="__Fieldmark__2498_2083819471"/>
      <w:r>
        <w:rPr>
          <w:rFonts w:eastAsia="Times New Roman" w:cs="Calibri"/>
          <w:noProof/>
          <w:lang w:val="en-US" w:eastAsia="en-GB"/>
        </w:rPr>
        <w:t>r</w:t>
      </w:r>
      <w:bookmarkStart w:id="560" w:name="__Fieldmark__4475_353340726"/>
      <w:r>
        <w:rPr>
          <w:rFonts w:eastAsia="Times New Roman" w:cs="Calibri"/>
          <w:noProof/>
          <w:lang w:val="en-US" w:eastAsia="en-GB"/>
        </w:rPr>
        <w:t>u</w:t>
      </w:r>
      <w:bookmarkStart w:id="561" w:name="__Fieldmark__1964_133029496"/>
      <w:r>
        <w:rPr>
          <w:rFonts w:eastAsia="Times New Roman" w:cs="Calibri"/>
          <w:noProof/>
          <w:lang w:val="en-US" w:eastAsia="en-GB"/>
        </w:rPr>
        <w:t>g</w:t>
      </w:r>
      <w:bookmarkStart w:id="562" w:name="__Fieldmark__1738_316155023"/>
      <w:r>
        <w:rPr>
          <w:rFonts w:eastAsia="Times New Roman" w:cs="Calibri"/>
          <w:noProof/>
          <w:lang w:val="en-US" w:eastAsia="en-GB"/>
        </w:rPr>
        <w:t>g</w:t>
      </w:r>
      <w:bookmarkStart w:id="563" w:name="__Fieldmark__3182_1929277862"/>
      <w:r>
        <w:rPr>
          <w:rFonts w:eastAsia="Times New Roman" w:cs="Calibri"/>
          <w:noProof/>
          <w:lang w:val="en-US" w:eastAsia="en-GB"/>
        </w:rPr>
        <w:t>emann et al., 1994)</w:t>
      </w:r>
      <w:r>
        <w:fldChar w:fldCharType="end"/>
      </w:r>
      <w:bookmarkEnd w:id="556"/>
      <w:bookmarkEnd w:id="557"/>
      <w:bookmarkEnd w:id="558"/>
      <w:bookmarkEnd w:id="559"/>
      <w:bookmarkEnd w:id="560"/>
      <w:bookmarkEnd w:id="561"/>
      <w:bookmarkEnd w:id="562"/>
      <w:bookmarkEnd w:id="563"/>
      <w:r>
        <w:rPr>
          <w:rFonts w:eastAsia="Times New Roman" w:cs="Calibri"/>
          <w:lang w:val="en-US" w:eastAsia="en-GB"/>
        </w:rPr>
        <w:t xml:space="preserve">) was applied daily (i.e. every first time step of a 24-h cycle) and added to the current food value. </w:t>
      </w:r>
    </w:p>
    <w:p w14:paraId="4A1F8EAA" w14:textId="77777777" w:rsidR="00DA5D86" w:rsidRDefault="0099524D" w:rsidP="00197A7E">
      <w:pPr>
        <w:pStyle w:val="ListParagraph"/>
        <w:numPr>
          <w:ilvl w:val="0"/>
          <w:numId w:val="5"/>
        </w:numPr>
        <w:spacing w:after="0" w:line="480" w:lineRule="auto"/>
        <w:jc w:val="both"/>
        <w:rPr>
          <w:rFonts w:eastAsia="Times New Roman" w:cs="Calibri"/>
          <w:lang w:val="en-US" w:eastAsia="en-GB"/>
        </w:rPr>
      </w:pPr>
      <w:r>
        <w:rPr>
          <w:rFonts w:eastAsia="Times New Roman" w:cs="Calibri"/>
          <w:lang w:val="en-US" w:eastAsia="en-GB"/>
        </w:rPr>
        <w:t>Algal regrowth [mg algal DW m</w:t>
      </w:r>
      <w:r>
        <w:rPr>
          <w:rFonts w:eastAsia="Times New Roman" w:cs="Calibri"/>
          <w:vertAlign w:val="superscript"/>
          <w:lang w:val="en-US" w:eastAsia="en-GB"/>
        </w:rPr>
        <w:t>-2</w:t>
      </w:r>
      <w:r>
        <w:rPr>
          <w:rFonts w:eastAsia="Times New Roman" w:cs="Calibri"/>
          <w:lang w:val="en-US" w:eastAsia="en-GB"/>
        </w:rPr>
        <w:t xml:space="preserve"> d</w:t>
      </w:r>
      <w:r>
        <w:rPr>
          <w:rFonts w:eastAsia="Times New Roman" w:cs="Calibri"/>
          <w:vertAlign w:val="superscript"/>
          <w:lang w:val="en-US" w:eastAsia="en-GB"/>
        </w:rPr>
        <w:t>-1</w:t>
      </w:r>
      <w:r>
        <w:rPr>
          <w:rFonts w:eastAsia="Times New Roman" w:cs="Calibri"/>
          <w:lang w:val="en-US" w:eastAsia="en-GB"/>
        </w:rPr>
        <w:t>] per grid cell = 0.01 [d</w:t>
      </w:r>
      <w:r>
        <w:rPr>
          <w:rFonts w:eastAsia="Times New Roman" w:cs="Calibri"/>
          <w:vertAlign w:val="superscript"/>
          <w:lang w:val="en-US" w:eastAsia="en-GB"/>
        </w:rPr>
        <w:t>-1</w:t>
      </w:r>
      <w:r>
        <w:rPr>
          <w:rFonts w:eastAsia="Times New Roman" w:cs="Calibri"/>
          <w:lang w:val="en-US" w:eastAsia="en-GB"/>
        </w:rPr>
        <w:t>] * (</w:t>
      </w:r>
      <w:proofErr w:type="spellStart"/>
      <w:r>
        <w:rPr>
          <w:rFonts w:eastAsia="Times New Roman" w:cs="Calibri"/>
          <w:i/>
          <w:lang w:val="en-US" w:eastAsia="en-GB"/>
        </w:rPr>
        <w:t>foodDensity</w:t>
      </w:r>
      <w:proofErr w:type="spellEnd"/>
      <w:r>
        <w:rPr>
          <w:rFonts w:eastAsia="Times New Roman" w:cs="Calibri"/>
          <w:lang w:val="en-US" w:eastAsia="en-GB"/>
        </w:rPr>
        <w:t xml:space="preserve"> of grid cell [g algal DW]) * (1 - (</w:t>
      </w:r>
      <w:proofErr w:type="spellStart"/>
      <w:r>
        <w:rPr>
          <w:rFonts w:eastAsia="Times New Roman" w:cs="Calibri"/>
          <w:i/>
          <w:lang w:val="en-US" w:eastAsia="en-GB"/>
        </w:rPr>
        <w:t>foodDensity</w:t>
      </w:r>
      <w:proofErr w:type="spellEnd"/>
      <w:r>
        <w:rPr>
          <w:rFonts w:eastAsia="Times New Roman" w:cs="Calibri"/>
          <w:lang w:val="en-US" w:eastAsia="en-GB"/>
        </w:rPr>
        <w:t xml:space="preserve"> of grid cell [g algal DW]) / maximum </w:t>
      </w:r>
      <w:proofErr w:type="spellStart"/>
      <w:r>
        <w:rPr>
          <w:rFonts w:eastAsia="Times New Roman" w:cs="Calibri"/>
          <w:i/>
          <w:lang w:val="en-US" w:eastAsia="en-GB"/>
        </w:rPr>
        <w:t>foodDensity</w:t>
      </w:r>
      <w:proofErr w:type="spellEnd"/>
      <w:r>
        <w:rPr>
          <w:rFonts w:eastAsia="Times New Roman" w:cs="Calibri"/>
          <w:lang w:val="en-US" w:eastAsia="en-GB"/>
        </w:rPr>
        <w:t xml:space="preserve"> [g algal DW]) </w:t>
      </w:r>
    </w:p>
    <w:p w14:paraId="37B0ECD2" w14:textId="77777777" w:rsidR="00DA5D86" w:rsidRDefault="0099524D">
      <w:pPr>
        <w:spacing w:before="120" w:after="0" w:line="480" w:lineRule="auto"/>
        <w:jc w:val="both"/>
        <w:rPr>
          <w:rFonts w:eastAsia="Times New Roman" w:cs="Calibri"/>
          <w:b/>
          <w:lang w:val="en-US" w:eastAsia="en-GB"/>
        </w:rPr>
      </w:pPr>
      <w:r>
        <w:rPr>
          <w:rFonts w:eastAsia="Times New Roman" w:cs="Calibri"/>
          <w:b/>
          <w:lang w:val="en-US" w:eastAsia="en-GB"/>
        </w:rPr>
        <w:t>A.2.2.2 Predation risk</w:t>
      </w:r>
    </w:p>
    <w:p w14:paraId="1979FEB2" w14:textId="772A7C2E" w:rsidR="00DA5D86" w:rsidRPr="00197A7E" w:rsidRDefault="0099524D">
      <w:pPr>
        <w:spacing w:after="0" w:line="480" w:lineRule="auto"/>
        <w:jc w:val="both"/>
      </w:pPr>
      <w:r>
        <w:rPr>
          <w:rFonts w:eastAsia="Times New Roman" w:cs="Calibri"/>
          <w:lang w:val="en-US" w:eastAsia="en-GB"/>
        </w:rPr>
        <w:lastRenderedPageBreak/>
        <w:t xml:space="preserve">For reasons of simplicity the habitat-dependent risk of predation, as the second of the two modelled </w:t>
      </w:r>
      <w:r>
        <w:rPr>
          <w:rFonts w:eastAsia="Times New Roman" w:cs="Calibri"/>
          <w:color w:val="000000" w:themeColor="text1"/>
          <w:lang w:val="en-US" w:eastAsia="en-GB"/>
        </w:rPr>
        <w:t xml:space="preserve">(external) </w:t>
      </w:r>
      <w:r>
        <w:rPr>
          <w:rFonts w:eastAsia="Times New Roman" w:cs="Calibri"/>
          <w:lang w:val="en-US" w:eastAsia="en-GB"/>
        </w:rPr>
        <w:t xml:space="preserve">driving forces for small-scale fish movement patterns, was implemented as an additional mortality rate, which changed in dependence of the topographic complexity of each habitat type </w:t>
      </w:r>
      <w:r>
        <w:fldChar w:fldCharType="begin" w:fldLock="1"/>
      </w:r>
      <w:r w:rsidRPr="00197A7E">
        <w:instrText>ADDIN CSL_CITATION { "citationItems" : [ { "id" : "ITEM-1", "itemData" : { "DOI" : "10.1002/ece3.793", "ISBN" : "2045-7758", "ISSN" : "20457758", "PMID" : "24324872", "abstract" : "Topographic complexity is a key component of habitats that influences communities by modulating the interactions among individuals that drive population processes such as recruitment, competition, and predation. A broad range of disturbance agents affect biological communities indirectly through their modifications to habitat complexity. Individuals that best judge the threat of predation within their environment and can trade-off vigilance against behaviors that promote growth will be rewarded with the highest fitness. This study experimentally examined whether topographic habitat complexity affected the way a damselfish assessed predation risk using olfactory, visual, or combined cues. Fish had higher feeding rates in the low complexity environment. In a low complexity environment, damage-released olfactory cues and visual cues of predators complemented each other in the prey\u2019s assessment of risk. However, where complexity was high and visual cues obscured, prey had lower feeding rates and relied more heavily on olfactory cues for risk assessment. Overall, fish appear to be more conservative in the high complexity treatment. Low complexity promoted extremes of behavior, with higher foraging activity but a greater response to predation threats compared with the high complexity treatment. The degree of flexibility that individuals and species have in their ability to adjust the balance of senses used in risk assessment will determine the extent to which organisms will tolerate modifications to their habitat through disturbance.", "author" : [ { "dropping-particle" : "", "family" : "McCormick", "given" : "Mark I.", "non-dropping-particle" : "", "parse-names" : false, "suffix" : "" }, { "dropping-particle" : "", "family" : "L\u00f6nnstedt", "given" : "Oona M.", "non-dropping-particle" : "", "parse-names" : false, "suffix" : "" } ], "container-title" : "Ecology and Evolution", "id" : "ITEM-1", "issue" : "12", "issued" : { "date-parts" : [ [ "2013" ] ] }, "page" : "4221-4229", "title" : "Degrading habitats and the effect of topographic complexity on risk assessment", "type" : "article-journal", "volume" : "3" }, "uris" : [ "http://www.mendeley.com/documents/?uuid=75546270-8d16-4404-ae25-0514ec84824b" ] } ], "mendeley" : { "formattedCitation" : "(McCormick and L\u00f6nnstedt, 2013)", "plainTextFormattedCitation" : "(McCormick and L\u00f6nnstedt, 2013)", "previouslyFormattedCitation" : "(McCormick and L\u00f6nnstedt, 2013)" }, "properties" : { "noteIndex" : 0 }, "schema" : "https://github.com/citation-style-language/schema/raw/master/csl-citation.json" }</w:instrText>
      </w:r>
      <w:r>
        <w:fldChar w:fldCharType="separate"/>
      </w:r>
      <w:bookmarkStart w:id="564" w:name="__Fieldmark__2632_807502902"/>
      <w:bookmarkStart w:id="565" w:name="__Fieldmark__2594_3085505453"/>
      <w:r>
        <w:rPr>
          <w:rFonts w:eastAsia="Times New Roman" w:cs="Calibri"/>
          <w:noProof/>
          <w:lang w:val="en-US" w:eastAsia="en-GB"/>
        </w:rPr>
        <w:t>(</w:t>
      </w:r>
      <w:bookmarkStart w:id="566" w:name="__Fieldmark__2596_746528969"/>
      <w:r>
        <w:rPr>
          <w:rFonts w:eastAsia="Times New Roman" w:cs="Calibri"/>
          <w:noProof/>
          <w:lang w:val="en-US" w:eastAsia="en-GB"/>
        </w:rPr>
        <w:t>M</w:t>
      </w:r>
      <w:bookmarkStart w:id="567" w:name="__Fieldmark__2549_2083819471"/>
      <w:bookmarkStart w:id="568" w:name="__Fieldmark__4516_353340726"/>
      <w:bookmarkStart w:id="569" w:name="__Fieldmark__2001_133029496"/>
      <w:bookmarkStart w:id="570" w:name="__Fieldmark__1771_316155023"/>
      <w:bookmarkStart w:id="571" w:name="__Fieldmark__3261_1929277862"/>
      <w:r>
        <w:rPr>
          <w:rFonts w:eastAsia="Times New Roman" w:cs="Calibri"/>
          <w:noProof/>
          <w:lang w:val="en-US" w:eastAsia="en-GB"/>
        </w:rPr>
        <w:t>cCormick and Lönnstedt, 2013)</w:t>
      </w:r>
      <w:r>
        <w:fldChar w:fldCharType="end"/>
      </w:r>
      <w:bookmarkEnd w:id="564"/>
      <w:bookmarkEnd w:id="565"/>
      <w:bookmarkEnd w:id="566"/>
      <w:bookmarkEnd w:id="567"/>
      <w:bookmarkEnd w:id="568"/>
      <w:bookmarkEnd w:id="569"/>
      <w:bookmarkEnd w:id="570"/>
      <w:bookmarkEnd w:id="571"/>
      <w:r>
        <w:rPr>
          <w:rFonts w:eastAsia="Times New Roman" w:cs="Calibri"/>
          <w:lang w:val="en-US" w:eastAsia="en-GB"/>
        </w:rPr>
        <w:t xml:space="preserve">. However, due to the lack of empirical values for habitat-related mortality rates we assumed the predation-based mortality rate to be in the same order of magnitude as the rate for natural mortality (see above A.1.2.1) and set the predation risk of low complexity habitats such as sandy </w:t>
      </w:r>
      <w:commentRangeStart w:id="572"/>
      <w:r>
        <w:rPr>
          <w:rFonts w:eastAsia="Times New Roman" w:cs="Calibri"/>
          <w:lang w:val="en-US" w:eastAsia="en-GB"/>
        </w:rPr>
        <w:t>bottoms to 50 %</w:t>
      </w:r>
      <w:commentRangeEnd w:id="572"/>
      <w:r>
        <w:commentReference w:id="572"/>
      </w:r>
      <w:r>
        <w:rPr>
          <w:rFonts w:eastAsia="Times New Roman" w:cs="Calibri"/>
          <w:lang w:val="en-US" w:eastAsia="en-GB"/>
        </w:rPr>
        <w:t xml:space="preserve"> of the natural mortality and for rock as habitats of intermediate complexity to 25 %. For high complexity habitats like coral reefs, seagrass beds, and mangroves, which may provide better protection for prey organisms, no additional predation-based mortality was implemented. </w:t>
      </w:r>
    </w:p>
    <w:p w14:paraId="782CB44C" w14:textId="77777777" w:rsidR="00DA5D86" w:rsidRDefault="0099524D">
      <w:pPr>
        <w:spacing w:before="120" w:after="0" w:line="480" w:lineRule="auto"/>
        <w:jc w:val="both"/>
        <w:rPr>
          <w:rFonts w:eastAsia="Times New Roman" w:cs="Calibri"/>
          <w:b/>
          <w:lang w:val="en-US" w:eastAsia="en-GB"/>
        </w:rPr>
      </w:pPr>
      <w:r>
        <w:rPr>
          <w:rFonts w:eastAsia="Times New Roman" w:cs="Calibri"/>
          <w:b/>
          <w:lang w:val="en-US" w:eastAsia="en-GB"/>
        </w:rPr>
        <w:t>A.2.3</w:t>
      </w:r>
      <w:r>
        <w:rPr>
          <w:rFonts w:eastAsia="Times New Roman" w:cs="Calibri"/>
          <w:b/>
          <w:lang w:val="en-US" w:eastAsia="en-GB"/>
        </w:rPr>
        <w:tab/>
        <w:t>Abiotic factors (daytime)</w:t>
      </w:r>
    </w:p>
    <w:p w14:paraId="660DCC4E" w14:textId="77777777" w:rsidR="00DA5D86" w:rsidRPr="00197A7E" w:rsidRDefault="0099524D">
      <w:pPr>
        <w:spacing w:after="0" w:line="480" w:lineRule="auto"/>
        <w:jc w:val="both"/>
      </w:pPr>
      <w:r>
        <w:rPr>
          <w:rFonts w:eastAsia="Times New Roman" w:cs="Calibri"/>
          <w:lang w:val="en-US" w:eastAsia="en-GB"/>
        </w:rPr>
        <w:t>Currently, abiotic factors implemented in the model are restricted to the factor daytime (</w:t>
      </w:r>
      <w:proofErr w:type="spellStart"/>
      <w:r>
        <w:rPr>
          <w:rFonts w:eastAsia="Times New Roman" w:cs="Calibri"/>
          <w:lang w:val="en-US" w:eastAsia="en-GB"/>
        </w:rPr>
        <w:t>T</w:t>
      </w:r>
      <w:r>
        <w:rPr>
          <w:rFonts w:eastAsia="Times New Roman" w:cs="Calibri"/>
          <w:i/>
          <w:lang w:val="en-US" w:eastAsia="en-GB"/>
        </w:rPr>
        <w:t>imeOfDay</w:t>
      </w:r>
      <w:proofErr w:type="spellEnd"/>
      <w:r>
        <w:rPr>
          <w:rFonts w:eastAsia="Times New Roman" w:cs="Calibri"/>
          <w:lang w:val="en-US" w:eastAsia="en-GB"/>
        </w:rPr>
        <w:t xml:space="preserve">). As the main controlling force of a fish’s activity (i.e. </w:t>
      </w:r>
      <w:proofErr w:type="spellStart"/>
      <w:r>
        <w:rPr>
          <w:rFonts w:eastAsia="Times New Roman" w:cs="Calibri"/>
          <w:i/>
          <w:lang w:val="en-US" w:eastAsia="en-GB"/>
        </w:rPr>
        <w:t>behaviourMode</w:t>
      </w:r>
      <w:proofErr w:type="spellEnd"/>
      <w:r>
        <w:rPr>
          <w:rFonts w:eastAsia="Times New Roman" w:cs="Calibri"/>
          <w:lang w:val="en-US" w:eastAsia="en-GB"/>
        </w:rPr>
        <w:t>:</w:t>
      </w:r>
      <w:r>
        <w:rPr>
          <w:rFonts w:eastAsia="Times New Roman" w:cs="Calibri"/>
          <w:i/>
          <w:lang w:val="en-US" w:eastAsia="en-GB"/>
        </w:rPr>
        <w:t xml:space="preserve"> FORAGING, RESTING; MIGRATING</w:t>
      </w:r>
      <w:r>
        <w:rPr>
          <w:rFonts w:eastAsia="Times New Roman" w:cs="Calibri"/>
          <w:lang w:val="en-US" w:eastAsia="en-GB"/>
        </w:rPr>
        <w:t xml:space="preserve">) </w:t>
      </w:r>
      <w:r>
        <w:fldChar w:fldCharType="begin" w:fldLock="1"/>
      </w:r>
      <w:r w:rsidRPr="00197A7E">
        <w:instrText>ADDIN CSL_CITATION { "citationItems" : [ { "id" : "ITEM-1", "itemData" : { "author" : [ { "dropping-particle" : "", "family" : "Helfman", "given" : "GS", "non-dropping-particle" : "", "parse-names" : false, "suffix" : "" } ], "chapter-number" : "14", "container-title" : "The Behaviour of Teleost Fishes", "edition" : "second edi", "editor" : [ { "dropping-particle" : "", "family" : "Pitcher", "given" : "TJ", "non-dropping-particle" : "", "parse-names" : false, "suffix" : "" } ], "id" : "ITEM-1", "issued" : { "date-parts" : [ [ "1993" ] ] }, "page" : "479-512", "publisher" : "Chapman &amp; Hall", "publisher-place" : "London", "title" : "Fish behaviour by day, night and twilight", "type" : "chapter" }, "uris" : [ "http://www.mendeley.com/documents/?uuid=a00a7a14-154e-4914-b66e-b0f11661be3f" ] }, { "id" : "ITEM-2", "itemData" : { "DOI" : "Doi 10.1007/Bf00349451", "ISBN" : "0025-3162", "ISSN" : "0025-3162", "PMID" : "3812455", "abstract" : "A description of the daily feeding patterns is privided for the two most abundant bioeroding parrrofish on the GBR...", "author" : [ { "dropping-particle" : "", "family" : "Bellwood", "given" : "David", "non-dropping-particle" : "", "parse-names" : false, "suffix" : "" } ], "container-title" : "Marine Biology", "id" : "ITEM-2", "issued" : { "date-parts" : [ [ "1995" ] ] }, "page" : "419-429", "title" : "Direct estimate of bioerosion by two parrotfish species on the Great Barrier Reef, Australia", "type" : "article-journal", "volume" : "121" }, "uris" : [ "http://www.mendeley.com/documents/?uuid=6522369c-ab0e-464d-ae00-4266ca12ac87" ] } ], "mendeley" : { "formattedCitation" : "(Bellwood, 1995; Helfman, 1993)", "plainTextFormattedCitation" : "(Bellwood, 1995; Helfman, 1993)", "previouslyFormattedCitation" : "(Bellwood, 1995; Helfman, 1993)" }, "properties" : { "noteIndex" : 17 }, "schema" : "https://github.com/citation-style-language/schema/raw/master/csl-citation.json" }</w:instrText>
      </w:r>
      <w:r>
        <w:fldChar w:fldCharType="separate"/>
      </w:r>
      <w:bookmarkStart w:id="573" w:name="__Fieldmark__2662_807502902"/>
      <w:bookmarkStart w:id="574" w:name="__Fieldmark__2626_3085505453"/>
      <w:r>
        <w:rPr>
          <w:rFonts w:eastAsia="Times New Roman" w:cs="Calibri"/>
          <w:noProof/>
          <w:lang w:val="en-US" w:eastAsia="en-GB"/>
        </w:rPr>
        <w:t>(</w:t>
      </w:r>
      <w:bookmarkStart w:id="575" w:name="__Fieldmark__2628_746528969"/>
      <w:r>
        <w:rPr>
          <w:rFonts w:eastAsia="Times New Roman" w:cs="Calibri"/>
          <w:noProof/>
          <w:lang w:val="en-US" w:eastAsia="en-GB"/>
        </w:rPr>
        <w:t>Bellwood, 1995; Helfman, 1993)</w:t>
      </w:r>
      <w:r>
        <w:fldChar w:fldCharType="end"/>
      </w:r>
      <w:bookmarkEnd w:id="573"/>
      <w:bookmarkEnd w:id="574"/>
      <w:bookmarkEnd w:id="575"/>
      <w:r>
        <w:rPr>
          <w:rFonts w:eastAsia="Times New Roman" w:cs="Calibri"/>
          <w:lang w:val="en-US" w:eastAsia="en-GB"/>
        </w:rPr>
        <w:t xml:space="preserve">), </w:t>
      </w:r>
      <w:proofErr w:type="spellStart"/>
      <w:r>
        <w:rPr>
          <w:rFonts w:eastAsia="Times New Roman" w:cs="Calibri"/>
          <w:lang w:val="en-US" w:eastAsia="en-GB"/>
        </w:rPr>
        <w:t>T</w:t>
      </w:r>
      <w:r>
        <w:rPr>
          <w:rFonts w:eastAsia="Times New Roman" w:cs="Calibri"/>
          <w:i/>
          <w:lang w:val="en-US" w:eastAsia="en-GB"/>
        </w:rPr>
        <w:t>imeOfDay</w:t>
      </w:r>
      <w:proofErr w:type="spellEnd"/>
      <w:r>
        <w:rPr>
          <w:rFonts w:eastAsia="Times New Roman" w:cs="Calibri"/>
          <w:lang w:val="en-US" w:eastAsia="en-GB"/>
        </w:rPr>
        <w:t xml:space="preserve"> consisted of four distinct phases representing a 24-h cycle: sunrise, day, sunset, and night. Each phase was associated with a start- and end-time and durations were approximated for tropical regions following </w:t>
      </w:r>
      <w:r>
        <w:fldChar w:fldCharType="begin" w:fldLock="1"/>
      </w:r>
      <w:r w:rsidRPr="00197A7E">
        <w:instrText>ADDIN CSL_CITATION { "citationItems" : [ { "id" : "ITEM-1", "itemData" : { "author" : [ { "dropping-particle" : "", "family" : "Helfman", "given" : "GS", "non-dropping-particle" : "", "parse-names" : false, "suffix" : "" } ], "chapter-number" : "14", "container-title" : "The Behaviour of Teleost Fishes", "edition" : "second edi", "editor" : [ { "dropping-particle" : "", "family" : "Pitcher", "given" : "TJ", "non-dropping-particle" : "", "parse-names" : false, "suffix" : "" } ], "id" : "ITEM-1", "issued" : { "date-parts" : [ [ "1993" ] ] }, "page" : "479-512", "publisher" : "Chapman &amp; Hall", "publisher-place" : "London", "title" : "Fish behaviour by day, night and twilight", "type" : "chapter" }, "uris" : [ "http://www.mendeley.com/documents/?uuid=1545c148-ceac-4002-a740-ae5a4822e313", "http://www.mendeley.com/documents/?uuid=a00a7a14-154e-4914-b66e-b0f11661be3f" ] } ], "mendeley" : { "formattedCitation" : "(Helfman, 1993)", "plainTextFormattedCitation" : "(Helfman, 1993)", "previouslyFormattedCitation" : "(Helfman, 1993)" }, "properties" : { "noteIndex" : 0 }, "schema" : "https://github.com/citation-style-language/schema/raw/master/csl-citation.json" }</w:instrText>
      </w:r>
      <w:r>
        <w:fldChar w:fldCharType="separate"/>
      </w:r>
      <w:bookmarkStart w:id="576" w:name="__Fieldmark__2671_807502902"/>
      <w:bookmarkStart w:id="577" w:name="__Fieldmark__2634_3085505453"/>
      <w:r>
        <w:rPr>
          <w:rFonts w:eastAsia="Times New Roman" w:cs="Calibri"/>
          <w:noProof/>
          <w:lang w:val="en-US" w:eastAsia="en-GB"/>
        </w:rPr>
        <w:t>(</w:t>
      </w:r>
      <w:bookmarkStart w:id="578" w:name="__Fieldmark__2636_746528969"/>
      <w:r>
        <w:rPr>
          <w:rFonts w:eastAsia="Times New Roman" w:cs="Calibri"/>
          <w:noProof/>
          <w:lang w:val="en-US" w:eastAsia="en-GB"/>
        </w:rPr>
        <w:t>H</w:t>
      </w:r>
      <w:bookmarkStart w:id="579" w:name="__Fieldmark__2593_2083819471"/>
      <w:r>
        <w:rPr>
          <w:rFonts w:eastAsia="Times New Roman" w:cs="Calibri"/>
          <w:noProof/>
          <w:lang w:val="en-US" w:eastAsia="en-GB"/>
        </w:rPr>
        <w:t>e</w:t>
      </w:r>
      <w:bookmarkStart w:id="580" w:name="__Fieldmark__4548_353340726"/>
      <w:r>
        <w:rPr>
          <w:rFonts w:eastAsia="Times New Roman" w:cs="Calibri"/>
          <w:noProof/>
          <w:lang w:val="en-US" w:eastAsia="en-GB"/>
        </w:rPr>
        <w:t>l</w:t>
      </w:r>
      <w:bookmarkStart w:id="581" w:name="__Fieldmark__2029_133029496"/>
      <w:r>
        <w:rPr>
          <w:rFonts w:eastAsia="Times New Roman" w:cs="Calibri"/>
          <w:noProof/>
          <w:lang w:val="en-US" w:eastAsia="en-GB"/>
        </w:rPr>
        <w:t>f</w:t>
      </w:r>
      <w:bookmarkStart w:id="582" w:name="__Fieldmark__1795_316155023"/>
      <w:r>
        <w:rPr>
          <w:rFonts w:eastAsia="Times New Roman" w:cs="Calibri"/>
          <w:noProof/>
          <w:lang w:val="en-US" w:eastAsia="en-GB"/>
        </w:rPr>
        <w:t>m</w:t>
      </w:r>
      <w:bookmarkStart w:id="583" w:name="__Fieldmark__3332_1929277862"/>
      <w:r>
        <w:rPr>
          <w:rFonts w:eastAsia="Times New Roman" w:cs="Calibri"/>
          <w:noProof/>
          <w:lang w:val="en-US" w:eastAsia="en-GB"/>
        </w:rPr>
        <w:t>an, 1993)</w:t>
      </w:r>
      <w:r>
        <w:fldChar w:fldCharType="end"/>
      </w:r>
      <w:bookmarkEnd w:id="576"/>
      <w:bookmarkEnd w:id="577"/>
      <w:bookmarkEnd w:id="578"/>
      <w:bookmarkEnd w:id="579"/>
      <w:bookmarkEnd w:id="580"/>
      <w:bookmarkEnd w:id="581"/>
      <w:bookmarkEnd w:id="582"/>
      <w:bookmarkEnd w:id="583"/>
      <w:r>
        <w:rPr>
          <w:rFonts w:eastAsia="Times New Roman" w:cs="Calibri"/>
          <w:lang w:val="en-US" w:eastAsia="en-GB"/>
        </w:rPr>
        <w:t xml:space="preserve">: sunrise (6:01-7:00 h), day (7:01-18:00 h), sunset (18:01-19:00 h), and night (19:01-6:00 h). </w:t>
      </w:r>
    </w:p>
    <w:p w14:paraId="3A63C08D" w14:textId="77777777" w:rsidR="00DA5D86" w:rsidRDefault="0099524D">
      <w:pPr>
        <w:spacing w:before="200" w:after="0" w:line="480" w:lineRule="auto"/>
        <w:rPr>
          <w:rFonts w:eastAsia="Times New Roman" w:cs="Calibri"/>
          <w:b/>
          <w:sz w:val="24"/>
          <w:szCs w:val="24"/>
          <w:lang w:val="en-US" w:eastAsia="en-GB"/>
        </w:rPr>
      </w:pPr>
      <w:r>
        <w:rPr>
          <w:rFonts w:eastAsia="Times New Roman" w:cs="Calibri"/>
          <w:b/>
          <w:sz w:val="24"/>
          <w:szCs w:val="24"/>
          <w:lang w:val="en-US" w:eastAsia="en-GB"/>
        </w:rPr>
        <w:t>A.3</w:t>
      </w:r>
      <w:r>
        <w:rPr>
          <w:rFonts w:eastAsia="Times New Roman" w:cs="Calibri"/>
          <w:b/>
          <w:sz w:val="24"/>
          <w:szCs w:val="24"/>
          <w:lang w:val="en-US" w:eastAsia="en-GB"/>
        </w:rPr>
        <w:tab/>
        <w:t xml:space="preserve">Initialization/Start values </w:t>
      </w:r>
    </w:p>
    <w:p w14:paraId="1FDEB080" w14:textId="77777777" w:rsidR="00DA5D86" w:rsidRDefault="0099524D">
      <w:pPr>
        <w:spacing w:before="200" w:after="0" w:line="480" w:lineRule="auto"/>
        <w:rPr>
          <w:rFonts w:eastAsia="Times New Roman" w:cs="Calibri"/>
          <w:b/>
          <w:szCs w:val="24"/>
          <w:lang w:val="en-US" w:eastAsia="en-GB"/>
        </w:rPr>
      </w:pPr>
      <w:r>
        <w:rPr>
          <w:rFonts w:eastAsia="Times New Roman" w:cs="Calibri"/>
          <w:b/>
          <w:szCs w:val="24"/>
          <w:lang w:val="en-US" w:eastAsia="en-GB"/>
        </w:rPr>
        <w:t>Table A.3 Start parameters for simulation runs</w:t>
      </w:r>
    </w:p>
    <w:tbl>
      <w:tblPr>
        <w:tblStyle w:val="TableGrid"/>
        <w:tblW w:w="5000" w:type="pct"/>
        <w:tblInd w:w="-30" w:type="dxa"/>
        <w:tblCellMar>
          <w:left w:w="78" w:type="dxa"/>
        </w:tblCellMar>
        <w:tblLook w:val="04A0" w:firstRow="1" w:lastRow="0" w:firstColumn="1" w:lastColumn="0" w:noHBand="0" w:noVBand="1"/>
      </w:tblPr>
      <w:tblGrid>
        <w:gridCol w:w="3458"/>
        <w:gridCol w:w="2868"/>
        <w:gridCol w:w="3405"/>
        <w:gridCol w:w="11"/>
      </w:tblGrid>
      <w:tr w:rsidR="00DA5D86" w14:paraId="05D7D7D0" w14:textId="77777777" w:rsidTr="00197A7E">
        <w:trPr>
          <w:gridAfter w:val="1"/>
          <w:wAfter w:w="11" w:type="dxa"/>
        </w:trPr>
        <w:tc>
          <w:tcPr>
            <w:tcW w:w="3470" w:type="dxa"/>
            <w:shd w:val="clear" w:color="auto" w:fill="auto"/>
            <w:tcMar>
              <w:left w:w="78" w:type="dxa"/>
            </w:tcMar>
          </w:tcPr>
          <w:p w14:paraId="3D25D8B8" w14:textId="77777777" w:rsidR="00DA5D86" w:rsidRDefault="0099524D">
            <w:pPr>
              <w:spacing w:after="0" w:line="240" w:lineRule="auto"/>
              <w:rPr>
                <w:rFonts w:asciiTheme="minorHAnsi" w:hAnsiTheme="minorHAnsi"/>
                <w:b/>
                <w:sz w:val="20"/>
                <w:szCs w:val="20"/>
                <w:lang w:val="en-US"/>
              </w:rPr>
            </w:pPr>
            <w:r>
              <w:rPr>
                <w:rFonts w:asciiTheme="minorHAnsi" w:hAnsiTheme="minorHAnsi"/>
                <w:b/>
                <w:sz w:val="20"/>
                <w:szCs w:val="20"/>
                <w:lang w:val="en-US"/>
              </w:rPr>
              <w:t xml:space="preserve">Parameter </w:t>
            </w:r>
          </w:p>
        </w:tc>
        <w:tc>
          <w:tcPr>
            <w:tcW w:w="2871" w:type="dxa"/>
            <w:shd w:val="clear" w:color="auto" w:fill="auto"/>
            <w:tcMar>
              <w:left w:w="78" w:type="dxa"/>
            </w:tcMar>
          </w:tcPr>
          <w:p w14:paraId="6FF7E9DA" w14:textId="77777777" w:rsidR="00DA5D86" w:rsidRDefault="0099524D">
            <w:pPr>
              <w:spacing w:after="0" w:line="240" w:lineRule="auto"/>
              <w:rPr>
                <w:rFonts w:asciiTheme="minorHAnsi" w:hAnsiTheme="minorHAnsi"/>
                <w:b/>
                <w:sz w:val="20"/>
                <w:szCs w:val="20"/>
                <w:lang w:val="en-US"/>
              </w:rPr>
            </w:pPr>
            <w:r>
              <w:rPr>
                <w:rFonts w:asciiTheme="minorHAnsi" w:hAnsiTheme="minorHAnsi"/>
                <w:b/>
                <w:sz w:val="20"/>
                <w:szCs w:val="20"/>
                <w:lang w:val="en-US"/>
              </w:rPr>
              <w:t>Default value [Unit]</w:t>
            </w:r>
          </w:p>
        </w:tc>
        <w:tc>
          <w:tcPr>
            <w:tcW w:w="3411" w:type="dxa"/>
            <w:shd w:val="clear" w:color="auto" w:fill="auto"/>
            <w:tcMar>
              <w:left w:w="78" w:type="dxa"/>
            </w:tcMar>
          </w:tcPr>
          <w:p w14:paraId="14D33653" w14:textId="77777777" w:rsidR="00DA5D86" w:rsidRDefault="0099524D">
            <w:pPr>
              <w:spacing w:after="0" w:line="240" w:lineRule="auto"/>
              <w:rPr>
                <w:rFonts w:asciiTheme="minorHAnsi" w:hAnsiTheme="minorHAnsi"/>
                <w:b/>
                <w:sz w:val="20"/>
                <w:szCs w:val="20"/>
                <w:lang w:val="en-US"/>
              </w:rPr>
            </w:pPr>
            <w:r>
              <w:rPr>
                <w:rFonts w:asciiTheme="minorHAnsi" w:hAnsiTheme="minorHAnsi"/>
                <w:b/>
                <w:sz w:val="20"/>
                <w:szCs w:val="20"/>
                <w:lang w:val="en-US"/>
              </w:rPr>
              <w:t>Comment &amp; reference</w:t>
            </w:r>
          </w:p>
        </w:tc>
      </w:tr>
      <w:tr w:rsidR="00DA5D86" w14:paraId="53B8E0EB" w14:textId="77777777" w:rsidTr="00197A7E">
        <w:trPr>
          <w:gridAfter w:val="1"/>
          <w:wAfter w:w="11" w:type="dxa"/>
        </w:trPr>
        <w:tc>
          <w:tcPr>
            <w:tcW w:w="9752" w:type="dxa"/>
            <w:gridSpan w:val="3"/>
            <w:shd w:val="clear" w:color="auto" w:fill="auto"/>
            <w:tcMar>
              <w:left w:w="78" w:type="dxa"/>
            </w:tcMar>
          </w:tcPr>
          <w:p w14:paraId="447EE8E1" w14:textId="77777777" w:rsidR="00DA5D86" w:rsidRDefault="0099524D">
            <w:pPr>
              <w:spacing w:after="0" w:line="240" w:lineRule="auto"/>
              <w:rPr>
                <w:rFonts w:asciiTheme="minorHAnsi" w:hAnsiTheme="minorHAnsi"/>
                <w:b/>
                <w:i/>
                <w:sz w:val="20"/>
                <w:szCs w:val="20"/>
                <w:lang w:val="en-US"/>
              </w:rPr>
            </w:pPr>
            <w:r>
              <w:rPr>
                <w:rFonts w:asciiTheme="minorHAnsi" w:hAnsiTheme="minorHAnsi"/>
                <w:b/>
                <w:i/>
                <w:sz w:val="20"/>
                <w:szCs w:val="20"/>
                <w:lang w:val="en-US"/>
              </w:rPr>
              <w:t>General parameter settings</w:t>
            </w:r>
          </w:p>
        </w:tc>
      </w:tr>
      <w:tr w:rsidR="00DA5D86" w:rsidRPr="00A6678A" w14:paraId="3FDDCEA2" w14:textId="77777777" w:rsidTr="00197A7E">
        <w:trPr>
          <w:gridAfter w:val="1"/>
          <w:wAfter w:w="11" w:type="dxa"/>
        </w:trPr>
        <w:tc>
          <w:tcPr>
            <w:tcW w:w="3470" w:type="dxa"/>
            <w:shd w:val="clear" w:color="auto" w:fill="auto"/>
            <w:tcMar>
              <w:left w:w="78" w:type="dxa"/>
            </w:tcMar>
          </w:tcPr>
          <w:p w14:paraId="769987C3" w14:textId="77777777" w:rsidR="00DA5D86" w:rsidRDefault="0099524D">
            <w:pPr>
              <w:spacing w:after="0" w:line="240" w:lineRule="auto"/>
              <w:rPr>
                <w:rFonts w:asciiTheme="minorHAnsi" w:hAnsiTheme="minorHAnsi"/>
                <w:i/>
                <w:sz w:val="20"/>
                <w:szCs w:val="20"/>
                <w:lang w:val="en-US"/>
              </w:rPr>
            </w:pPr>
            <w:r>
              <w:rPr>
                <w:rFonts w:asciiTheme="minorHAnsi" w:hAnsiTheme="minorHAnsi"/>
                <w:i/>
                <w:sz w:val="20"/>
                <w:szCs w:val="20"/>
                <w:lang w:val="en-US"/>
              </w:rPr>
              <w:t xml:space="preserve">seed </w:t>
            </w:r>
          </w:p>
        </w:tc>
        <w:tc>
          <w:tcPr>
            <w:tcW w:w="2871" w:type="dxa"/>
            <w:shd w:val="clear" w:color="auto" w:fill="auto"/>
            <w:tcMar>
              <w:left w:w="78" w:type="dxa"/>
            </w:tcMar>
          </w:tcPr>
          <w:p w14:paraId="7AFA2F5C"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23 (long)</w:t>
            </w:r>
          </w:p>
        </w:tc>
        <w:tc>
          <w:tcPr>
            <w:tcW w:w="3411" w:type="dxa"/>
            <w:shd w:val="clear" w:color="auto" w:fill="auto"/>
            <w:tcMar>
              <w:left w:w="78" w:type="dxa"/>
            </w:tcMar>
          </w:tcPr>
          <w:p w14:paraId="6AF7CF6F"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With identical seeds the same sequence of pseudorandom numbers is generated</w:t>
            </w:r>
          </w:p>
        </w:tc>
      </w:tr>
      <w:tr w:rsidR="00DA5D86" w:rsidRPr="00A6678A" w14:paraId="4337DD2B" w14:textId="77777777" w:rsidTr="00197A7E">
        <w:trPr>
          <w:gridAfter w:val="1"/>
          <w:wAfter w:w="11" w:type="dxa"/>
        </w:trPr>
        <w:tc>
          <w:tcPr>
            <w:tcW w:w="3470" w:type="dxa"/>
            <w:shd w:val="clear" w:color="auto" w:fill="auto"/>
            <w:tcMar>
              <w:left w:w="78" w:type="dxa"/>
            </w:tcMar>
          </w:tcPr>
          <w:p w14:paraId="3B4CF9B0"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mapImageFilename</w:t>
            </w:r>
            <w:proofErr w:type="spellEnd"/>
          </w:p>
        </w:tc>
        <w:tc>
          <w:tcPr>
            <w:tcW w:w="2871" w:type="dxa"/>
            <w:shd w:val="clear" w:color="auto" w:fill="auto"/>
            <w:tcMar>
              <w:left w:w="78" w:type="dxa"/>
            </w:tcMar>
          </w:tcPr>
          <w:p w14:paraId="1313B0CD"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"CoralEyeHabitatMapGUI.png"</w:t>
            </w:r>
          </w:p>
        </w:tc>
        <w:tc>
          <w:tcPr>
            <w:tcW w:w="3411" w:type="dxa"/>
            <w:shd w:val="clear" w:color="auto" w:fill="auto"/>
            <w:tcMar>
              <w:left w:w="78" w:type="dxa"/>
            </w:tcMar>
          </w:tcPr>
          <w:p w14:paraId="75727678"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File name of habitat map image. Any appropriate habitat map file (i.e. habitat types are represented by pre-defined color values) can be loaded with the map size (in pixel) determining the extension of the simulation world</w:t>
            </w:r>
          </w:p>
        </w:tc>
      </w:tr>
      <w:tr w:rsidR="00DA5D86" w:rsidRPr="00A6678A" w14:paraId="63540DD9" w14:textId="77777777" w:rsidTr="00197A7E">
        <w:trPr>
          <w:gridAfter w:val="1"/>
          <w:wAfter w:w="11" w:type="dxa"/>
        </w:trPr>
        <w:tc>
          <w:tcPr>
            <w:tcW w:w="3470" w:type="dxa"/>
            <w:shd w:val="clear" w:color="auto" w:fill="auto"/>
            <w:tcMar>
              <w:left w:w="78" w:type="dxa"/>
            </w:tcMar>
          </w:tcPr>
          <w:p w14:paraId="512C92F6"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mapScale</w:t>
            </w:r>
            <w:proofErr w:type="spellEnd"/>
          </w:p>
        </w:tc>
        <w:tc>
          <w:tcPr>
            <w:tcW w:w="2871" w:type="dxa"/>
            <w:shd w:val="clear" w:color="auto" w:fill="auto"/>
            <w:tcMar>
              <w:left w:w="78" w:type="dxa"/>
            </w:tcMar>
          </w:tcPr>
          <w:p w14:paraId="360EC720"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1</w:t>
            </w:r>
          </w:p>
        </w:tc>
        <w:tc>
          <w:tcPr>
            <w:tcW w:w="3411" w:type="dxa"/>
            <w:shd w:val="clear" w:color="auto" w:fill="auto"/>
            <w:tcMar>
              <w:left w:w="78" w:type="dxa"/>
            </w:tcMar>
          </w:tcPr>
          <w:p w14:paraId="6FF9F5B5"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 xml:space="preserve">Used for conversions between the continuously modelled simulation </w:t>
            </w:r>
            <w:r>
              <w:rPr>
                <w:rFonts w:asciiTheme="minorHAnsi" w:hAnsiTheme="minorHAnsi"/>
                <w:sz w:val="20"/>
                <w:szCs w:val="20"/>
                <w:lang w:val="en-US"/>
              </w:rPr>
              <w:lastRenderedPageBreak/>
              <w:t xml:space="preserve">world and the discretely modelled map space (value of 1 means: 1 pixel corresponds to 1 m) </w:t>
            </w:r>
          </w:p>
        </w:tc>
      </w:tr>
      <w:tr w:rsidR="00DA5D86" w:rsidRPr="00A6678A" w14:paraId="082F42B4" w14:textId="77777777" w:rsidTr="00197A7E">
        <w:trPr>
          <w:gridAfter w:val="1"/>
          <w:wAfter w:w="11" w:type="dxa"/>
        </w:trPr>
        <w:tc>
          <w:tcPr>
            <w:tcW w:w="3470" w:type="dxa"/>
            <w:shd w:val="clear" w:color="auto" w:fill="auto"/>
            <w:tcMar>
              <w:left w:w="78" w:type="dxa"/>
            </w:tcMar>
          </w:tcPr>
          <w:p w14:paraId="2AA429A8"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lastRenderedPageBreak/>
              <w:t>outputPopulationInterval</w:t>
            </w:r>
            <w:proofErr w:type="spellEnd"/>
          </w:p>
        </w:tc>
        <w:tc>
          <w:tcPr>
            <w:tcW w:w="2871" w:type="dxa"/>
            <w:shd w:val="clear" w:color="auto" w:fill="auto"/>
            <w:tcMar>
              <w:left w:w="78" w:type="dxa"/>
            </w:tcMar>
          </w:tcPr>
          <w:p w14:paraId="76DED41D" w14:textId="58682479" w:rsidR="00DA5D86" w:rsidRDefault="0099524D">
            <w:pPr>
              <w:spacing w:after="0" w:line="240" w:lineRule="auto"/>
            </w:pPr>
            <w:commentRangeStart w:id="584"/>
            <w:r>
              <w:rPr>
                <w:rFonts w:asciiTheme="minorHAnsi" w:hAnsiTheme="minorHAnsi"/>
                <w:sz w:val="20"/>
                <w:szCs w:val="20"/>
                <w:lang w:val="en-US"/>
              </w:rPr>
              <w:t>1 [day]</w:t>
            </w:r>
            <w:commentRangeEnd w:id="584"/>
            <w:r>
              <w:commentReference w:id="584"/>
            </w:r>
          </w:p>
        </w:tc>
        <w:tc>
          <w:tcPr>
            <w:tcW w:w="3411" w:type="dxa"/>
            <w:shd w:val="clear" w:color="auto" w:fill="auto"/>
            <w:tcMar>
              <w:left w:w="78" w:type="dxa"/>
            </w:tcMar>
          </w:tcPr>
          <w:p w14:paraId="5D7C64AE"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Time interval for writing population data to file</w:t>
            </w:r>
          </w:p>
        </w:tc>
      </w:tr>
      <w:tr w:rsidR="00DA5D86" w:rsidRPr="00A6678A" w14:paraId="4407276E" w14:textId="77777777" w:rsidTr="00197A7E">
        <w:trPr>
          <w:gridAfter w:val="1"/>
          <w:wAfter w:w="11" w:type="dxa"/>
        </w:trPr>
        <w:tc>
          <w:tcPr>
            <w:tcW w:w="3470" w:type="dxa"/>
            <w:shd w:val="clear" w:color="auto" w:fill="auto"/>
            <w:tcMar>
              <w:left w:w="78" w:type="dxa"/>
            </w:tcMar>
          </w:tcPr>
          <w:p w14:paraId="181E9E8D"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outputAgeInterval</w:t>
            </w:r>
            <w:proofErr w:type="spellEnd"/>
            <w:r>
              <w:rPr>
                <w:rFonts w:asciiTheme="minorHAnsi" w:hAnsiTheme="minorHAnsi"/>
                <w:i/>
                <w:sz w:val="20"/>
                <w:szCs w:val="20"/>
                <w:lang w:val="en-US"/>
              </w:rPr>
              <w:t xml:space="preserve"> </w:t>
            </w:r>
          </w:p>
        </w:tc>
        <w:tc>
          <w:tcPr>
            <w:tcW w:w="2871" w:type="dxa"/>
            <w:shd w:val="clear" w:color="auto" w:fill="auto"/>
            <w:tcMar>
              <w:left w:w="78" w:type="dxa"/>
            </w:tcMar>
          </w:tcPr>
          <w:p w14:paraId="69B552AC" w14:textId="397C5A76" w:rsidR="00DA5D86" w:rsidRDefault="0099524D">
            <w:pPr>
              <w:spacing w:after="0" w:line="240" w:lineRule="auto"/>
            </w:pPr>
            <w:commentRangeStart w:id="585"/>
            <w:r>
              <w:rPr>
                <w:rFonts w:asciiTheme="minorHAnsi" w:hAnsiTheme="minorHAnsi"/>
                <w:sz w:val="20"/>
                <w:szCs w:val="20"/>
                <w:lang w:val="en-US"/>
              </w:rPr>
              <w:t>1 [day]</w:t>
            </w:r>
            <w:commentRangeEnd w:id="585"/>
            <w:ins w:id="586" w:author="hr" w:date="2017-10-28T22:53:00Z">
              <w:r>
                <w:commentReference w:id="585"/>
              </w:r>
              <w:r>
                <w:rPr>
                  <w:rFonts w:asciiTheme="minorHAnsi" w:hAnsiTheme="minorHAnsi"/>
                  <w:sz w:val="20"/>
                  <w:szCs w:val="20"/>
                  <w:lang w:val="en-US"/>
                </w:rPr>
                <w:commentReference w:id="587"/>
              </w:r>
            </w:ins>
          </w:p>
        </w:tc>
        <w:tc>
          <w:tcPr>
            <w:tcW w:w="3411" w:type="dxa"/>
            <w:shd w:val="clear" w:color="auto" w:fill="auto"/>
            <w:tcMar>
              <w:left w:w="78" w:type="dxa"/>
            </w:tcMar>
          </w:tcPr>
          <w:p w14:paraId="6C318D50"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Time interval for writing age data to file</w:t>
            </w:r>
          </w:p>
        </w:tc>
      </w:tr>
      <w:tr w:rsidR="00DA5D86" w:rsidRPr="00A6678A" w14:paraId="3E72B55B" w14:textId="77777777" w:rsidTr="00197A7E">
        <w:trPr>
          <w:gridAfter w:val="1"/>
          <w:wAfter w:w="11" w:type="dxa"/>
        </w:trPr>
        <w:tc>
          <w:tcPr>
            <w:tcW w:w="3470" w:type="dxa"/>
            <w:tcBorders>
              <w:top w:val="nil"/>
            </w:tcBorders>
            <w:shd w:val="clear" w:color="auto" w:fill="auto"/>
            <w:tcMar>
              <w:left w:w="78" w:type="dxa"/>
            </w:tcMar>
          </w:tcPr>
          <w:p w14:paraId="61807A0E"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outputStayDurationsInterval</w:t>
            </w:r>
            <w:proofErr w:type="spellEnd"/>
          </w:p>
        </w:tc>
        <w:tc>
          <w:tcPr>
            <w:tcW w:w="2871" w:type="dxa"/>
            <w:tcBorders>
              <w:top w:val="nil"/>
            </w:tcBorders>
            <w:shd w:val="clear" w:color="auto" w:fill="auto"/>
            <w:tcMar>
              <w:left w:w="78" w:type="dxa"/>
            </w:tcMar>
          </w:tcPr>
          <w:p w14:paraId="18D755C9"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1[month]</w:t>
            </w:r>
          </w:p>
        </w:tc>
        <w:tc>
          <w:tcPr>
            <w:tcW w:w="3411" w:type="dxa"/>
            <w:tcBorders>
              <w:top w:val="nil"/>
            </w:tcBorders>
            <w:shd w:val="clear" w:color="auto" w:fill="auto"/>
            <w:tcMar>
              <w:left w:w="78" w:type="dxa"/>
            </w:tcMar>
          </w:tcPr>
          <w:p w14:paraId="1802CCAD"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Time interval for writing stay durations data to file. Larger interval chosen due to large amount of data.</w:t>
            </w:r>
          </w:p>
        </w:tc>
      </w:tr>
      <w:tr w:rsidR="00DA5D86" w:rsidRPr="00A6678A" w14:paraId="59373624" w14:textId="77777777" w:rsidTr="00197A7E">
        <w:trPr>
          <w:gridAfter w:val="1"/>
          <w:wAfter w:w="11" w:type="dxa"/>
        </w:trPr>
        <w:tc>
          <w:tcPr>
            <w:tcW w:w="3470" w:type="dxa"/>
            <w:tcBorders>
              <w:top w:val="nil"/>
            </w:tcBorders>
            <w:shd w:val="clear" w:color="auto" w:fill="auto"/>
            <w:tcMar>
              <w:left w:w="78" w:type="dxa"/>
            </w:tcMar>
          </w:tcPr>
          <w:p w14:paraId="51A439DA"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algalGrowthRate</w:t>
            </w:r>
            <w:proofErr w:type="spellEnd"/>
          </w:p>
        </w:tc>
        <w:tc>
          <w:tcPr>
            <w:tcW w:w="2871" w:type="dxa"/>
            <w:tcBorders>
              <w:top w:val="nil"/>
            </w:tcBorders>
            <w:shd w:val="clear" w:color="auto" w:fill="auto"/>
            <w:tcMar>
              <w:left w:w="78" w:type="dxa"/>
            </w:tcMar>
          </w:tcPr>
          <w:p w14:paraId="244C3936"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0.01 [day</w:t>
            </w:r>
            <w:r>
              <w:rPr>
                <w:rFonts w:asciiTheme="minorHAnsi" w:hAnsiTheme="minorHAnsi"/>
                <w:sz w:val="20"/>
                <w:szCs w:val="20"/>
                <w:vertAlign w:val="superscript"/>
                <w:lang w:val="en-US"/>
              </w:rPr>
              <w:t>-1</w:t>
            </w:r>
            <w:r>
              <w:rPr>
                <w:rFonts w:asciiTheme="minorHAnsi" w:hAnsiTheme="minorHAnsi"/>
                <w:sz w:val="20"/>
                <w:szCs w:val="20"/>
                <w:lang w:val="en-US"/>
              </w:rPr>
              <w:t>]</w:t>
            </w:r>
          </w:p>
        </w:tc>
        <w:tc>
          <w:tcPr>
            <w:tcW w:w="3411" w:type="dxa"/>
            <w:tcBorders>
              <w:top w:val="nil"/>
            </w:tcBorders>
            <w:shd w:val="clear" w:color="auto" w:fill="auto"/>
            <w:tcMar>
              <w:left w:w="78" w:type="dxa"/>
            </w:tcMar>
          </w:tcPr>
          <w:p w14:paraId="1B3B9E5E"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Proportional increase of algae per time unit.</w:t>
            </w:r>
          </w:p>
        </w:tc>
      </w:tr>
      <w:tr w:rsidR="00DA5D86" w:rsidRPr="00A6678A" w14:paraId="11456B5E" w14:textId="77777777" w:rsidTr="00197A7E">
        <w:trPr>
          <w:gridAfter w:val="1"/>
          <w:wAfter w:w="11" w:type="dxa"/>
        </w:trPr>
        <w:tc>
          <w:tcPr>
            <w:tcW w:w="9752" w:type="dxa"/>
            <w:gridSpan w:val="3"/>
            <w:shd w:val="clear" w:color="auto" w:fill="auto"/>
            <w:tcMar>
              <w:left w:w="78" w:type="dxa"/>
            </w:tcMar>
          </w:tcPr>
          <w:p w14:paraId="3624F38C" w14:textId="77777777" w:rsidR="00DA5D86" w:rsidRDefault="00DA5D86">
            <w:pPr>
              <w:spacing w:after="0" w:line="240" w:lineRule="auto"/>
              <w:rPr>
                <w:rFonts w:asciiTheme="minorHAnsi" w:eastAsia="Times New Roman" w:hAnsiTheme="minorHAnsi" w:cs="Calibri"/>
                <w:b/>
                <w:sz w:val="20"/>
                <w:szCs w:val="20"/>
                <w:lang w:val="en-US" w:eastAsia="en-GB"/>
              </w:rPr>
            </w:pPr>
          </w:p>
          <w:p w14:paraId="42A00DFD" w14:textId="77777777" w:rsidR="00DA5D86" w:rsidRDefault="0099524D">
            <w:pPr>
              <w:spacing w:after="0" w:line="240" w:lineRule="auto"/>
              <w:rPr>
                <w:rFonts w:asciiTheme="minorHAnsi" w:eastAsia="Times New Roman" w:hAnsiTheme="minorHAnsi" w:cs="Calibri"/>
                <w:b/>
                <w:i/>
                <w:sz w:val="20"/>
                <w:szCs w:val="20"/>
                <w:lang w:val="en-US" w:eastAsia="en-GB"/>
              </w:rPr>
            </w:pPr>
            <w:r>
              <w:rPr>
                <w:rFonts w:eastAsia="Times New Roman" w:cs="Calibri"/>
                <w:b/>
                <w:i/>
                <w:sz w:val="20"/>
                <w:szCs w:val="20"/>
                <w:lang w:val="en-US" w:eastAsia="en-GB"/>
              </w:rPr>
              <w:t>Definition of the functional group DIURNAL HERBIVORE</w:t>
            </w:r>
            <w:r>
              <w:rPr>
                <w:rFonts w:asciiTheme="minorHAnsi" w:hAnsiTheme="minorHAnsi"/>
                <w:i/>
                <w:sz w:val="20"/>
                <w:szCs w:val="20"/>
                <w:lang w:val="en-US"/>
              </w:rPr>
              <w:t xml:space="preserve"> (as a default setting) </w:t>
            </w:r>
            <w:r>
              <w:rPr>
                <w:rFonts w:eastAsia="Times New Roman" w:cs="Calibri"/>
                <w:b/>
                <w:i/>
                <w:sz w:val="20"/>
                <w:szCs w:val="20"/>
                <w:lang w:val="en-US" w:eastAsia="en-GB"/>
              </w:rPr>
              <w:t xml:space="preserve">derived from empirical data from the literature </w:t>
            </w:r>
          </w:p>
        </w:tc>
      </w:tr>
      <w:tr w:rsidR="00DA5D86" w14:paraId="15ED48FE" w14:textId="77777777" w:rsidTr="00197A7E">
        <w:trPr>
          <w:gridAfter w:val="1"/>
          <w:wAfter w:w="11" w:type="dxa"/>
        </w:trPr>
        <w:tc>
          <w:tcPr>
            <w:tcW w:w="9752" w:type="dxa"/>
            <w:gridSpan w:val="3"/>
            <w:shd w:val="clear" w:color="auto" w:fill="auto"/>
            <w:tcMar>
              <w:left w:w="78" w:type="dxa"/>
            </w:tcMar>
          </w:tcPr>
          <w:p w14:paraId="2F34C16D" w14:textId="77777777" w:rsidR="00DA5D86" w:rsidRDefault="0099524D">
            <w:pPr>
              <w:spacing w:after="0" w:line="240" w:lineRule="auto"/>
              <w:rPr>
                <w:rFonts w:asciiTheme="minorHAnsi" w:eastAsia="Times New Roman" w:hAnsiTheme="minorHAnsi" w:cs="Calibri"/>
                <w:b/>
                <w:sz w:val="20"/>
                <w:szCs w:val="20"/>
                <w:lang w:val="en-US" w:eastAsia="en-GB"/>
              </w:rPr>
            </w:pPr>
            <w:r>
              <w:rPr>
                <w:rFonts w:eastAsia="Times New Roman" w:cs="Calibri"/>
                <w:b/>
                <w:sz w:val="20"/>
                <w:szCs w:val="20"/>
                <w:lang w:val="en-US" w:eastAsia="en-GB"/>
              </w:rPr>
              <w:t>General parameters</w:t>
            </w:r>
          </w:p>
        </w:tc>
      </w:tr>
      <w:tr w:rsidR="00DA5D86" w:rsidRPr="00A6678A" w14:paraId="15EA132A" w14:textId="77777777" w:rsidTr="00197A7E">
        <w:trPr>
          <w:gridAfter w:val="1"/>
          <w:wAfter w:w="11" w:type="dxa"/>
        </w:trPr>
        <w:tc>
          <w:tcPr>
            <w:tcW w:w="3470" w:type="dxa"/>
            <w:shd w:val="clear" w:color="auto" w:fill="auto"/>
            <w:tcMar>
              <w:left w:w="78" w:type="dxa"/>
            </w:tcMar>
          </w:tcPr>
          <w:p w14:paraId="4B15FC4F" w14:textId="77777777" w:rsidR="00DA5D86" w:rsidRDefault="0099524D">
            <w:pPr>
              <w:spacing w:after="0" w:line="240" w:lineRule="auto"/>
              <w:rPr>
                <w:rFonts w:asciiTheme="minorHAnsi" w:eastAsia="Times New Roman" w:hAnsiTheme="minorHAnsi" w:cs="Calibri"/>
                <w:i/>
                <w:sz w:val="20"/>
                <w:szCs w:val="20"/>
                <w:lang w:val="en-US" w:eastAsia="en-GB"/>
              </w:rPr>
            </w:pPr>
            <w:r>
              <w:rPr>
                <w:rFonts w:eastAsia="Times New Roman" w:cs="Calibri"/>
                <w:i/>
                <w:sz w:val="20"/>
                <w:szCs w:val="20"/>
                <w:lang w:val="en-US" w:eastAsia="en-GB"/>
              </w:rPr>
              <w:t>name</w:t>
            </w:r>
          </w:p>
        </w:tc>
        <w:tc>
          <w:tcPr>
            <w:tcW w:w="2871" w:type="dxa"/>
            <w:shd w:val="clear" w:color="auto" w:fill="auto"/>
            <w:tcMar>
              <w:left w:w="78" w:type="dxa"/>
            </w:tcMar>
          </w:tcPr>
          <w:p w14:paraId="257D39D8" w14:textId="77777777" w:rsidR="00DA5D86" w:rsidRDefault="0099524D">
            <w:pPr>
              <w:spacing w:after="0" w:line="240" w:lineRule="auto"/>
              <w:rPr>
                <w:rFonts w:asciiTheme="minorHAnsi" w:hAnsiTheme="minorHAnsi"/>
                <w:sz w:val="20"/>
                <w:szCs w:val="20"/>
                <w:lang w:val="en-US"/>
              </w:rPr>
            </w:pPr>
            <w:r>
              <w:rPr>
                <w:rFonts w:eastAsia="Times New Roman" w:cs="Calibri"/>
                <w:color w:val="000000" w:themeColor="text1"/>
                <w:sz w:val="20"/>
                <w:szCs w:val="20"/>
                <w:lang w:val="en-US" w:eastAsia="en-GB"/>
              </w:rPr>
              <w:t>Diurnal herbivore (parrotfishes)</w:t>
            </w:r>
          </w:p>
        </w:tc>
        <w:tc>
          <w:tcPr>
            <w:tcW w:w="3411" w:type="dxa"/>
            <w:shd w:val="clear" w:color="auto" w:fill="auto"/>
            <w:tcMar>
              <w:left w:w="78" w:type="dxa"/>
            </w:tcMar>
          </w:tcPr>
          <w:p w14:paraId="5020D076"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Name of functional group of modelled fish</w:t>
            </w:r>
          </w:p>
        </w:tc>
      </w:tr>
      <w:tr w:rsidR="00DA5D86" w:rsidRPr="00A6678A" w14:paraId="63B6293C" w14:textId="77777777" w:rsidTr="00197A7E">
        <w:trPr>
          <w:gridAfter w:val="1"/>
          <w:wAfter w:w="11" w:type="dxa"/>
        </w:trPr>
        <w:tc>
          <w:tcPr>
            <w:tcW w:w="3470" w:type="dxa"/>
            <w:shd w:val="clear" w:color="auto" w:fill="auto"/>
            <w:tcMar>
              <w:left w:w="78" w:type="dxa"/>
            </w:tcMar>
          </w:tcPr>
          <w:p w14:paraId="4FEDF2FF"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activityPattern</w:t>
            </w:r>
            <w:proofErr w:type="spellEnd"/>
          </w:p>
        </w:tc>
        <w:tc>
          <w:tcPr>
            <w:tcW w:w="2871" w:type="dxa"/>
            <w:shd w:val="clear" w:color="auto" w:fill="auto"/>
            <w:tcMar>
              <w:left w:w="78" w:type="dxa"/>
            </w:tcMar>
          </w:tcPr>
          <w:p w14:paraId="768FF813"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Diurnal</w:t>
            </w:r>
          </w:p>
          <w:p w14:paraId="0C2CF022" w14:textId="77777777" w:rsidR="00DA5D86" w:rsidRDefault="00DA5D86">
            <w:pPr>
              <w:spacing w:after="0" w:line="240" w:lineRule="auto"/>
              <w:rPr>
                <w:rFonts w:asciiTheme="minorHAnsi" w:eastAsia="Times New Roman" w:hAnsiTheme="minorHAnsi" w:cs="Calibri"/>
                <w:sz w:val="20"/>
                <w:szCs w:val="20"/>
                <w:lang w:val="en-US" w:eastAsia="en-GB"/>
              </w:rPr>
            </w:pPr>
          </w:p>
        </w:tc>
        <w:tc>
          <w:tcPr>
            <w:tcW w:w="3411" w:type="dxa"/>
            <w:shd w:val="clear" w:color="auto" w:fill="auto"/>
            <w:tcMar>
              <w:left w:w="78" w:type="dxa"/>
            </w:tcMar>
          </w:tcPr>
          <w:p w14:paraId="33050C50" w14:textId="31E08621" w:rsidR="00DA5D86" w:rsidRDefault="0099524D">
            <w:pPr>
              <w:spacing w:after="0" w:line="240" w:lineRule="auto"/>
              <w:rPr>
                <w:rFonts w:asciiTheme="minorHAnsi" w:eastAsia="Times New Roman" w:hAnsiTheme="minorHAnsi" w:cs="Calibri"/>
                <w:sz w:val="20"/>
                <w:szCs w:val="20"/>
                <w:lang w:val="en-US" w:eastAsia="en-GB"/>
              </w:rPr>
            </w:pPr>
            <w:commentRangeStart w:id="588"/>
            <w:r>
              <w:rPr>
                <w:rFonts w:eastAsia="Times New Roman" w:cs="Calibri"/>
                <w:sz w:val="20"/>
                <w:szCs w:val="20"/>
                <w:lang w:val="en-US" w:eastAsia="en-GB"/>
              </w:rPr>
              <w:t>Tick box to choose</w:t>
            </w:r>
            <w:commentRangeEnd w:id="588"/>
            <w:r>
              <w:commentReference w:id="588"/>
            </w:r>
            <w:r>
              <w:rPr>
                <w:rFonts w:eastAsia="Times New Roman" w:cs="Calibri"/>
                <w:sz w:val="20"/>
                <w:szCs w:val="20"/>
                <w:lang w:val="en-US" w:eastAsia="en-GB"/>
              </w:rPr>
              <w:t xml:space="preserve"> activity pattern of model species (diurnal or nocturnal with DIURNAL: sets resting time to night, foraging time to “day”, migrating to feeding areas to “sunrise”, and migrating to sleeping area to sunset; and NOCTURNAL: set resting time = day, foraging time = night, migrating to feeding areas: sunset, migrating to sleeping area = sunrise</w:t>
            </w:r>
          </w:p>
        </w:tc>
      </w:tr>
      <w:tr w:rsidR="00DA5D86" w:rsidRPr="00A6678A" w14:paraId="77E247AF" w14:textId="77777777" w:rsidTr="00197A7E">
        <w:trPr>
          <w:gridAfter w:val="1"/>
          <w:wAfter w:w="11" w:type="dxa"/>
        </w:trPr>
        <w:tc>
          <w:tcPr>
            <w:tcW w:w="3470" w:type="dxa"/>
            <w:shd w:val="clear" w:color="auto" w:fill="auto"/>
            <w:tcMar>
              <w:left w:w="78" w:type="dxa"/>
            </w:tcMar>
          </w:tcPr>
          <w:p w14:paraId="5E58CA45"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PreferredHabitats.FORAGING</w:t>
            </w:r>
            <w:proofErr w:type="spellEnd"/>
            <w:r>
              <w:rPr>
                <w:rFonts w:eastAsia="Times New Roman" w:cs="Calibri"/>
                <w:i/>
                <w:sz w:val="20"/>
                <w:szCs w:val="20"/>
                <w:highlight w:val="yellow"/>
                <w:lang w:val="en-US" w:eastAsia="en-GB"/>
              </w:rPr>
              <w:t xml:space="preserve"> </w:t>
            </w:r>
          </w:p>
        </w:tc>
        <w:tc>
          <w:tcPr>
            <w:tcW w:w="2871" w:type="dxa"/>
            <w:shd w:val="clear" w:color="auto" w:fill="auto"/>
            <w:tcMar>
              <w:left w:w="78" w:type="dxa"/>
            </w:tcMar>
          </w:tcPr>
          <w:p w14:paraId="0F54B35A"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CORALREEF &amp; SEAGRASS</w:t>
            </w:r>
          </w:p>
        </w:tc>
        <w:tc>
          <w:tcPr>
            <w:tcW w:w="3411" w:type="dxa"/>
            <w:shd w:val="clear" w:color="auto" w:fill="auto"/>
            <w:tcMar>
              <w:left w:w="78" w:type="dxa"/>
            </w:tcMar>
          </w:tcPr>
          <w:p w14:paraId="3F7147F5" w14:textId="77777777" w:rsidR="00DA5D86" w:rsidRDefault="0099524D">
            <w:pPr>
              <w:spacing w:after="0" w:line="240" w:lineRule="auto"/>
              <w:rPr>
                <w:rFonts w:asciiTheme="minorHAnsi" w:eastAsia="Times New Roman" w:hAnsiTheme="minorHAnsi" w:cs="Calibri"/>
                <w:sz w:val="20"/>
                <w:szCs w:val="20"/>
                <w:highlight w:val="yellow"/>
                <w:lang w:val="en-US" w:eastAsia="en-GB"/>
              </w:rPr>
            </w:pPr>
            <w:r>
              <w:rPr>
                <w:rFonts w:eastAsia="Times New Roman" w:cs="Calibri"/>
                <w:sz w:val="20"/>
                <w:szCs w:val="20"/>
                <w:lang w:val="en-US" w:eastAsia="en-GB"/>
              </w:rPr>
              <w:t>Tick box to choose main foraging habitat of model species (options: all habitat types). This parameter is used during twilight (i.e. sunrise for diurnal fishes), when fish moves from resting to feeding habitats (</w:t>
            </w:r>
            <w:proofErr w:type="spellStart"/>
            <w:r>
              <w:rPr>
                <w:rFonts w:eastAsia="Times New Roman" w:cs="Calibri"/>
                <w:i/>
                <w:sz w:val="20"/>
                <w:szCs w:val="20"/>
                <w:lang w:val="en-US" w:eastAsia="en-GB"/>
              </w:rPr>
              <w:t>behaviourMode</w:t>
            </w:r>
            <w:proofErr w:type="spellEnd"/>
            <w:r>
              <w:rPr>
                <w:rFonts w:eastAsia="Times New Roman" w:cs="Calibri"/>
                <w:sz w:val="20"/>
                <w:szCs w:val="20"/>
                <w:lang w:val="en-US" w:eastAsia="en-GB"/>
              </w:rPr>
              <w:t xml:space="preserve"> </w:t>
            </w:r>
            <w:r>
              <w:rPr>
                <w:rFonts w:eastAsia="Times New Roman" w:cs="Calibri"/>
                <w:i/>
                <w:sz w:val="20"/>
                <w:szCs w:val="20"/>
                <w:lang w:val="en-US" w:eastAsia="en-GB"/>
              </w:rPr>
              <w:t>MIGRATION</w:t>
            </w:r>
            <w:r>
              <w:rPr>
                <w:rFonts w:eastAsia="Times New Roman" w:cs="Calibri"/>
                <w:sz w:val="20"/>
                <w:szCs w:val="20"/>
                <w:lang w:val="en-US" w:eastAsia="en-GB"/>
              </w:rPr>
              <w:t>)</w:t>
            </w:r>
          </w:p>
        </w:tc>
      </w:tr>
      <w:tr w:rsidR="00DA5D86" w:rsidRPr="00A6678A" w14:paraId="31594DAC" w14:textId="77777777" w:rsidTr="00197A7E">
        <w:trPr>
          <w:gridAfter w:val="1"/>
          <w:wAfter w:w="11" w:type="dxa"/>
        </w:trPr>
        <w:tc>
          <w:tcPr>
            <w:tcW w:w="3470" w:type="dxa"/>
            <w:shd w:val="clear" w:color="auto" w:fill="auto"/>
            <w:tcMar>
              <w:left w:w="78" w:type="dxa"/>
            </w:tcMar>
          </w:tcPr>
          <w:p w14:paraId="3EE501EE"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PreferredHabitats.RESTING</w:t>
            </w:r>
            <w:proofErr w:type="spellEnd"/>
          </w:p>
        </w:tc>
        <w:tc>
          <w:tcPr>
            <w:tcW w:w="2871" w:type="dxa"/>
            <w:shd w:val="clear" w:color="auto" w:fill="auto"/>
            <w:tcMar>
              <w:left w:w="78" w:type="dxa"/>
            </w:tcMar>
          </w:tcPr>
          <w:p w14:paraId="7287DCF4"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CORALREEF</w:t>
            </w:r>
          </w:p>
        </w:tc>
        <w:tc>
          <w:tcPr>
            <w:tcW w:w="3411" w:type="dxa"/>
            <w:shd w:val="clear" w:color="auto" w:fill="auto"/>
            <w:tcMar>
              <w:left w:w="78" w:type="dxa"/>
            </w:tcMar>
          </w:tcPr>
          <w:p w14:paraId="61346025"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Tick box to choose main resting habitat of model species (options: all habitat types). This parameter is used analogue to</w:t>
            </w:r>
            <w:r>
              <w:rPr>
                <w:rFonts w:eastAsia="Times New Roman" w:cs="Calibri"/>
                <w:i/>
                <w:sz w:val="20"/>
                <w:szCs w:val="20"/>
                <w:lang w:val="en-US" w:eastAsia="en-GB"/>
              </w:rPr>
              <w:t xml:space="preserve"> </w:t>
            </w:r>
            <w:proofErr w:type="spellStart"/>
            <w:r>
              <w:rPr>
                <w:rFonts w:eastAsia="Times New Roman" w:cs="Calibri"/>
                <w:i/>
                <w:sz w:val="20"/>
                <w:szCs w:val="20"/>
                <w:lang w:val="en-US" w:eastAsia="en-GB"/>
              </w:rPr>
              <w:t>foragingHabitat</w:t>
            </w:r>
            <w:proofErr w:type="spellEnd"/>
            <w:r>
              <w:rPr>
                <w:rFonts w:eastAsia="Times New Roman" w:cs="Calibri"/>
                <w:sz w:val="20"/>
                <w:szCs w:val="20"/>
                <w:lang w:val="en-US" w:eastAsia="en-GB"/>
              </w:rPr>
              <w:t xml:space="preserve"> during twilight (i.e. sunset for diurnal fishes), when fish moves from feeding to resting habitats (</w:t>
            </w:r>
            <w:proofErr w:type="spellStart"/>
            <w:r>
              <w:rPr>
                <w:rFonts w:eastAsia="Times New Roman" w:cs="Calibri"/>
                <w:i/>
                <w:sz w:val="20"/>
                <w:szCs w:val="20"/>
                <w:lang w:val="en-US" w:eastAsia="en-GB"/>
              </w:rPr>
              <w:t>behaviourMode</w:t>
            </w:r>
            <w:proofErr w:type="spellEnd"/>
            <w:r>
              <w:rPr>
                <w:rFonts w:eastAsia="Times New Roman" w:cs="Calibri"/>
                <w:i/>
                <w:sz w:val="20"/>
                <w:szCs w:val="20"/>
                <w:lang w:val="en-US" w:eastAsia="en-GB"/>
              </w:rPr>
              <w:t xml:space="preserve"> MIGRATION</w:t>
            </w:r>
            <w:r>
              <w:rPr>
                <w:rFonts w:eastAsia="Times New Roman" w:cs="Calibri"/>
                <w:sz w:val="20"/>
                <w:szCs w:val="20"/>
                <w:lang w:val="en-US" w:eastAsia="en-GB"/>
              </w:rPr>
              <w:t>)</w:t>
            </w:r>
          </w:p>
        </w:tc>
      </w:tr>
      <w:tr w:rsidR="00DA5D86" w:rsidRPr="00197A7E" w14:paraId="48740FCE" w14:textId="77777777" w:rsidTr="00197A7E">
        <w:trPr>
          <w:gridAfter w:val="1"/>
          <w:wAfter w:w="11" w:type="dxa"/>
        </w:trPr>
        <w:tc>
          <w:tcPr>
            <w:tcW w:w="3470" w:type="dxa"/>
            <w:shd w:val="clear" w:color="auto" w:fill="auto"/>
            <w:tcMar>
              <w:left w:w="78" w:type="dxa"/>
            </w:tcMar>
          </w:tcPr>
          <w:p w14:paraId="4A059E58"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initalNum</w:t>
            </w:r>
            <w:proofErr w:type="spellEnd"/>
          </w:p>
        </w:tc>
        <w:tc>
          <w:tcPr>
            <w:tcW w:w="2871" w:type="dxa"/>
            <w:shd w:val="clear" w:color="auto" w:fill="auto"/>
            <w:tcMar>
              <w:left w:w="78" w:type="dxa"/>
            </w:tcMar>
          </w:tcPr>
          <w:p w14:paraId="54986E29"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500 [individuals]</w:t>
            </w:r>
          </w:p>
        </w:tc>
        <w:tc>
          <w:tcPr>
            <w:tcW w:w="3411" w:type="dxa"/>
            <w:shd w:val="clear" w:color="auto" w:fill="auto"/>
            <w:tcMar>
              <w:left w:w="78" w:type="dxa"/>
            </w:tcMar>
          </w:tcPr>
          <w:p w14:paraId="76C6ECB7" w14:textId="77777777" w:rsidR="00DA5D86" w:rsidRPr="00197A7E" w:rsidRDefault="0099524D">
            <w:pPr>
              <w:spacing w:after="0" w:line="240" w:lineRule="auto"/>
            </w:pPr>
            <w:r>
              <w:rPr>
                <w:rFonts w:eastAsia="Times New Roman" w:cs="Calibri"/>
                <w:sz w:val="20"/>
                <w:szCs w:val="20"/>
                <w:lang w:val="en-US" w:eastAsia="en-GB"/>
              </w:rPr>
              <w:t xml:space="preserve">Due to computational limitation we chose a relatively small initial number, that was still within the range reported for typical densities of parrotfish populations </w:t>
            </w:r>
            <w:r>
              <w:fldChar w:fldCharType="begin" w:fldLock="1"/>
            </w:r>
            <w:r w:rsidRPr="00197A7E">
              <w:instrText>ADDIN CSL_CITATION { "citationItems" : [ { "id" : "ITEM-1", "itemData" : { "abstract" : "Choat, J.H., Carpenter, K.E., Clements, K.D., Rocha, L.A., Russell, B., Myers, R., Lazuardi, M.E., Muljadi, A., Pardede, S. &amp; Rahardjo, P. 2012. Chlorurus sordidus. The IUCN Red List of Threatened Species 2012: e.T190715A17795228. http://dx.doi.org/10.2305/IUCN.UK.2012.RLTS.T190715A17795228.en. Downloaded on 16 February 2016.", "author" : [ { "dropping-particle" : "", "family" : "Choat", "given" : "J.H.", "non-dropping-particle" : "", "parse-names" : false, "suffix" : "" }, { "dropping-particle" : "", "family" : "Carpenter, K.E. Clements", "given" : "K.D.", "non-dropping-particle" : "", "parse-names" : false, "suffix" : "" }, { "dropping-particle" : "", "family" : "Rocha", "given" : "L.A.", "non-dropping-particle" : "", "parse-names" : false, "suffix" : "" }, { "dropping-particle" : "", "family" : "Russell", "given" : "B.", "non-dropping-particle" : "", "parse-names" : false, "suffix" : "" }, { "dropping-particle" : "", "family" : "Myers", "given" : "R.", "non-dropping-particle" : "", "parse-names" : false, "suffix" : "" }, { "dropping-particle" : "", "family" : "Lazuardi", "given" : "M.E.", "non-dropping-particle" : "", "parse-names" : false, "suffix" : "" }, { "dropping-particle" : "", "family" : "Muljadi", "given" : "A.", "non-dropping-particle" : "", "parse-names" : false, "suffix" : "" }, { "dropping-particle" : "", "family" : "Pardede", "given" : "S.", "non-dropping-particle" : "", "parse-names" : false, "suffix" : "" }, { "dropping-particle" : "", "family" : "Rahardjo", "given" : "P.", "non-dropping-particle" : "", "parse-names" : false, "suffix" : "" } ], "container-title" : "World Wide Web electronic publication version", "id" : "ITEM-1", "issued" : { "date-parts" : [ [ "2012" ] ] }, "title" : "Chlorurus sordidus. The IUCN Red List of Threatened Species 2012", "type" : "webpage" }, "uris" : [ "http://www.mendeley.com/documents/?uuid=5902506e-04be-4d2f-a18f-27641a8edb7a", "http://www.mendeley.com/documents/?uuid=7a7ba53d-9908-4200-9964-88dd2301cb41" ] } ], "mendeley" : { "formattedCitation" : "(Choat et al., 2012)", "plainTextFormattedCitation" : "(Choat et al., 2012)", "previouslyFormattedCitation" : "(Choat et al., 2012)" }, "properties" : { "noteIndex" : 0 }, "schema" : "https://github.com/citation-style-language/schema/raw/master/csl-citation.json" }</w:instrText>
            </w:r>
            <w:r>
              <w:fldChar w:fldCharType="separate"/>
            </w:r>
            <w:bookmarkStart w:id="589" w:name="__Fieldmark__2761_807502902"/>
            <w:bookmarkStart w:id="590" w:name="__Fieldmark__2743_3085505453"/>
            <w:r>
              <w:rPr>
                <w:rFonts w:eastAsia="Times New Roman" w:cs="Calibri"/>
                <w:noProof/>
                <w:sz w:val="20"/>
                <w:szCs w:val="20"/>
                <w:lang w:val="en-US" w:eastAsia="en-GB"/>
              </w:rPr>
              <w:t>(</w:t>
            </w:r>
            <w:bookmarkStart w:id="591" w:name="__Fieldmark__2745_746528969"/>
            <w:r>
              <w:rPr>
                <w:rFonts w:eastAsia="Times New Roman" w:cs="Calibri"/>
                <w:noProof/>
                <w:sz w:val="20"/>
                <w:szCs w:val="20"/>
                <w:lang w:val="en-US" w:eastAsia="en-GB"/>
              </w:rPr>
              <w:t>C</w:t>
            </w:r>
            <w:bookmarkStart w:id="592" w:name="__Fieldmark__2709_2083819471"/>
            <w:r>
              <w:rPr>
                <w:rFonts w:eastAsia="Times New Roman" w:cs="Calibri"/>
                <w:noProof/>
                <w:sz w:val="20"/>
                <w:szCs w:val="20"/>
                <w:lang w:val="en-US" w:eastAsia="en-GB"/>
              </w:rPr>
              <w:t>h</w:t>
            </w:r>
            <w:bookmarkStart w:id="593" w:name="__Fieldmark__4647_353340726"/>
            <w:r>
              <w:rPr>
                <w:rFonts w:eastAsia="Times New Roman" w:cs="Calibri"/>
                <w:noProof/>
                <w:sz w:val="20"/>
                <w:szCs w:val="20"/>
                <w:lang w:val="en-US" w:eastAsia="en-GB"/>
              </w:rPr>
              <w:t>o</w:t>
            </w:r>
            <w:bookmarkStart w:id="594" w:name="__Fieldmark__2120_133029496"/>
            <w:r>
              <w:rPr>
                <w:rFonts w:eastAsia="Times New Roman" w:cs="Calibri"/>
                <w:noProof/>
                <w:sz w:val="20"/>
                <w:szCs w:val="20"/>
                <w:lang w:val="en-US" w:eastAsia="en-GB"/>
              </w:rPr>
              <w:t>a</w:t>
            </w:r>
            <w:bookmarkStart w:id="595" w:name="__Fieldmark__1870_316155023"/>
            <w:r>
              <w:rPr>
                <w:rFonts w:eastAsia="Times New Roman" w:cs="Calibri"/>
                <w:noProof/>
                <w:sz w:val="20"/>
                <w:szCs w:val="20"/>
                <w:lang w:val="en-US" w:eastAsia="en-GB"/>
              </w:rPr>
              <w:t>t</w:t>
            </w:r>
            <w:bookmarkStart w:id="596" w:name="__Fieldmark__3487_1929277862"/>
            <w:r>
              <w:rPr>
                <w:rFonts w:eastAsia="Times New Roman" w:cs="Calibri"/>
                <w:noProof/>
                <w:sz w:val="20"/>
                <w:szCs w:val="20"/>
                <w:lang w:val="en-US" w:eastAsia="en-GB"/>
              </w:rPr>
              <w:t xml:space="preserve"> et al., 2012)</w:t>
            </w:r>
            <w:r>
              <w:fldChar w:fldCharType="end"/>
            </w:r>
            <w:bookmarkEnd w:id="589"/>
            <w:bookmarkEnd w:id="590"/>
            <w:bookmarkEnd w:id="591"/>
            <w:bookmarkEnd w:id="592"/>
            <w:bookmarkEnd w:id="593"/>
            <w:bookmarkEnd w:id="594"/>
            <w:bookmarkEnd w:id="595"/>
            <w:bookmarkEnd w:id="596"/>
            <w:r>
              <w:rPr>
                <w:rFonts w:eastAsia="Times New Roman" w:cs="Calibri"/>
                <w:sz w:val="20"/>
                <w:szCs w:val="20"/>
                <w:lang w:val="en-US" w:eastAsia="en-GB"/>
              </w:rPr>
              <w:t xml:space="preserve">. The initial age- and </w:t>
            </w:r>
            <w:r>
              <w:rPr>
                <w:rFonts w:eastAsia="Times New Roman" w:cs="Calibri"/>
                <w:color w:val="000000" w:themeColor="text1"/>
                <w:sz w:val="20"/>
                <w:szCs w:val="20"/>
                <w:lang w:val="en-US" w:eastAsia="en-GB"/>
              </w:rPr>
              <w:t>gender-</w:t>
            </w:r>
            <w:r>
              <w:rPr>
                <w:rFonts w:eastAsia="Times New Roman" w:cs="Calibri"/>
                <w:sz w:val="20"/>
                <w:szCs w:val="20"/>
                <w:lang w:val="en-US" w:eastAsia="en-GB"/>
              </w:rPr>
              <w:t>distribution was set to represent a typical parrotfish population (probability for: juvenile phase = 0.6, initial phase=0.35, terminal phase = 0.05).</w:t>
            </w:r>
          </w:p>
        </w:tc>
      </w:tr>
      <w:tr w:rsidR="00DA5D86" w:rsidRPr="00197A7E" w14:paraId="439CF044" w14:textId="77777777" w:rsidTr="00197A7E">
        <w:trPr>
          <w:gridAfter w:val="1"/>
          <w:wAfter w:w="11" w:type="dxa"/>
        </w:trPr>
        <w:tc>
          <w:tcPr>
            <w:tcW w:w="3470" w:type="dxa"/>
            <w:shd w:val="clear" w:color="auto" w:fill="auto"/>
            <w:tcMar>
              <w:left w:w="78" w:type="dxa"/>
            </w:tcMar>
          </w:tcPr>
          <w:p w14:paraId="278F3E42"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naturalMortalityRisk</w:t>
            </w:r>
            <w:proofErr w:type="spellEnd"/>
          </w:p>
        </w:tc>
        <w:tc>
          <w:tcPr>
            <w:tcW w:w="2871" w:type="dxa"/>
            <w:shd w:val="clear" w:color="auto" w:fill="auto"/>
            <w:tcMar>
              <w:left w:w="78" w:type="dxa"/>
            </w:tcMar>
          </w:tcPr>
          <w:p w14:paraId="3D543D72"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0.519 [year</w:t>
            </w:r>
            <w:r>
              <w:rPr>
                <w:rFonts w:eastAsia="Times New Roman" w:cs="Calibri"/>
                <w:sz w:val="20"/>
                <w:szCs w:val="20"/>
                <w:vertAlign w:val="superscript"/>
                <w:lang w:val="en-US" w:eastAsia="en-GB"/>
              </w:rPr>
              <w:t>-1</w:t>
            </w:r>
            <w:r>
              <w:rPr>
                <w:rFonts w:eastAsia="Times New Roman" w:cs="Calibri"/>
                <w:sz w:val="20"/>
                <w:szCs w:val="20"/>
                <w:lang w:val="en-US" w:eastAsia="en-GB"/>
              </w:rPr>
              <w:t>]</w:t>
            </w:r>
          </w:p>
        </w:tc>
        <w:tc>
          <w:tcPr>
            <w:tcW w:w="3411" w:type="dxa"/>
            <w:shd w:val="clear" w:color="auto" w:fill="auto"/>
            <w:tcMar>
              <w:left w:w="78" w:type="dxa"/>
            </w:tcMar>
          </w:tcPr>
          <w:p w14:paraId="63C62597" w14:textId="77777777" w:rsidR="00DA5D86" w:rsidRPr="00197A7E" w:rsidRDefault="0099524D">
            <w:pPr>
              <w:spacing w:after="0" w:line="240" w:lineRule="auto"/>
            </w:pPr>
            <w:r>
              <w:rPr>
                <w:rFonts w:eastAsia="Times New Roman" w:cs="Calibri"/>
                <w:sz w:val="20"/>
                <w:szCs w:val="20"/>
                <w:lang w:val="en-US" w:eastAsia="en-GB"/>
              </w:rPr>
              <w:t xml:space="preserve">Natural mortality rate </w:t>
            </w:r>
            <w:r>
              <w:fldChar w:fldCharType="begin" w:fldLock="1"/>
            </w:r>
            <w:r w:rsidRPr="00197A7E">
              <w:rPr>
                <w:lang w:val="en-GB"/>
              </w:rP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597" w:name="__Fieldmark__2796_807502902"/>
            <w:bookmarkStart w:id="598" w:name="__Fieldmark__2787_3085505453"/>
            <w:r>
              <w:rPr>
                <w:rFonts w:eastAsia="Times New Roman" w:cs="Calibri"/>
                <w:noProof/>
                <w:sz w:val="20"/>
                <w:szCs w:val="20"/>
                <w:lang w:val="en-US" w:eastAsia="en-GB"/>
              </w:rPr>
              <w:t>(</w:t>
            </w:r>
            <w:bookmarkStart w:id="599" w:name="__Fieldmark__2789_746528969"/>
            <w:r>
              <w:rPr>
                <w:rFonts w:eastAsia="Times New Roman" w:cs="Calibri"/>
                <w:noProof/>
                <w:sz w:val="20"/>
                <w:szCs w:val="20"/>
                <w:lang w:val="en-US" w:eastAsia="en-GB"/>
              </w:rPr>
              <w:t>M</w:t>
            </w:r>
            <w:bookmarkStart w:id="600" w:name="__Fieldmark__2777_2083819471"/>
            <w:r>
              <w:rPr>
                <w:rFonts w:eastAsia="Times New Roman" w:cs="Calibri"/>
                <w:noProof/>
                <w:sz w:val="20"/>
                <w:szCs w:val="20"/>
                <w:lang w:val="en-US" w:eastAsia="en-GB"/>
              </w:rPr>
              <w:t>c</w:t>
            </w:r>
            <w:bookmarkStart w:id="601" w:name="__Fieldmark__4678_353340726"/>
            <w:r>
              <w:rPr>
                <w:rFonts w:eastAsia="Times New Roman" w:cs="Calibri"/>
                <w:noProof/>
                <w:sz w:val="20"/>
                <w:szCs w:val="20"/>
                <w:lang w:val="en-US" w:eastAsia="en-GB"/>
              </w:rPr>
              <w:t>I</w:t>
            </w:r>
            <w:bookmarkStart w:id="602" w:name="__Fieldmark__2147_133029496"/>
            <w:r>
              <w:rPr>
                <w:rFonts w:eastAsia="Times New Roman" w:cs="Calibri"/>
                <w:noProof/>
                <w:sz w:val="20"/>
                <w:szCs w:val="20"/>
                <w:lang w:val="en-US" w:eastAsia="en-GB"/>
              </w:rPr>
              <w:t>l</w:t>
            </w:r>
            <w:bookmarkStart w:id="603" w:name="__Fieldmark__1892_316155023"/>
            <w:r>
              <w:rPr>
                <w:rFonts w:eastAsia="Times New Roman" w:cs="Calibri"/>
                <w:noProof/>
                <w:sz w:val="20"/>
                <w:szCs w:val="20"/>
                <w:lang w:val="en-US" w:eastAsia="en-GB"/>
              </w:rPr>
              <w:t>w</w:t>
            </w:r>
            <w:bookmarkStart w:id="604" w:name="__Fieldmark__3537_1929277862"/>
            <w:r>
              <w:rPr>
                <w:rFonts w:eastAsia="Times New Roman" w:cs="Calibri"/>
                <w:noProof/>
                <w:sz w:val="20"/>
                <w:szCs w:val="20"/>
                <w:lang w:val="en-US" w:eastAsia="en-GB"/>
              </w:rPr>
              <w:t>ain and Taylor, 2009)</w:t>
            </w:r>
            <w:bookmarkEnd w:id="597"/>
            <w:bookmarkEnd w:id="598"/>
            <w:bookmarkEnd w:id="599"/>
            <w:bookmarkEnd w:id="600"/>
            <w:bookmarkEnd w:id="601"/>
            <w:bookmarkEnd w:id="602"/>
            <w:bookmarkEnd w:id="603"/>
            <w:bookmarkEnd w:id="604"/>
            <w:r>
              <w:fldChar w:fldCharType="end"/>
            </w:r>
          </w:p>
        </w:tc>
      </w:tr>
      <w:tr w:rsidR="00DA5D86" w14:paraId="09DE6A46" w14:textId="77777777" w:rsidTr="00197A7E">
        <w:trPr>
          <w:gridAfter w:val="1"/>
          <w:wAfter w:w="11" w:type="dxa"/>
        </w:trPr>
        <w:tc>
          <w:tcPr>
            <w:tcW w:w="3470" w:type="dxa"/>
            <w:shd w:val="clear" w:color="auto" w:fill="auto"/>
            <w:tcMar>
              <w:left w:w="78" w:type="dxa"/>
            </w:tcMar>
          </w:tcPr>
          <w:p w14:paraId="76BA3572"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postsettlementAge</w:t>
            </w:r>
            <w:proofErr w:type="spellEnd"/>
          </w:p>
        </w:tc>
        <w:tc>
          <w:tcPr>
            <w:tcW w:w="2871" w:type="dxa"/>
            <w:shd w:val="clear" w:color="auto" w:fill="auto"/>
            <w:tcMar>
              <w:left w:w="78" w:type="dxa"/>
            </w:tcMar>
          </w:tcPr>
          <w:p w14:paraId="60A140F6"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120 [days]</w:t>
            </w:r>
          </w:p>
        </w:tc>
        <w:tc>
          <w:tcPr>
            <w:tcW w:w="3411" w:type="dxa"/>
            <w:shd w:val="clear" w:color="auto" w:fill="auto"/>
            <w:tcMar>
              <w:left w:w="78" w:type="dxa"/>
            </w:tcMar>
          </w:tcPr>
          <w:p w14:paraId="25460299"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Post-settlement age (</w:t>
            </w:r>
            <w:r>
              <w:rPr>
                <w:rFonts w:eastAsia="Times New Roman" w:cs="Calibri"/>
                <w:color w:val="00B0F0"/>
                <w:sz w:val="20"/>
                <w:szCs w:val="20"/>
                <w:highlight w:val="yellow"/>
                <w:lang w:val="en-US" w:eastAsia="en-GB"/>
              </w:rPr>
              <w:t>REF</w:t>
            </w:r>
            <w:r>
              <w:rPr>
                <w:rFonts w:eastAsia="Times New Roman" w:cs="Calibri"/>
                <w:sz w:val="20"/>
                <w:szCs w:val="20"/>
                <w:lang w:val="en-US" w:eastAsia="en-GB"/>
              </w:rPr>
              <w:t>)</w:t>
            </w:r>
          </w:p>
        </w:tc>
      </w:tr>
      <w:tr w:rsidR="00DA5D86" w14:paraId="386A76ED" w14:textId="77777777" w:rsidTr="00197A7E">
        <w:trPr>
          <w:gridAfter w:val="1"/>
          <w:wAfter w:w="11" w:type="dxa"/>
        </w:trPr>
        <w:tc>
          <w:tcPr>
            <w:tcW w:w="3470" w:type="dxa"/>
            <w:shd w:val="clear" w:color="auto" w:fill="auto"/>
            <w:tcMar>
              <w:left w:w="78" w:type="dxa"/>
            </w:tcMar>
          </w:tcPr>
          <w:p w14:paraId="349FA5DE"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lastRenderedPageBreak/>
              <w:t>maxAgeAverage</w:t>
            </w:r>
            <w:proofErr w:type="spellEnd"/>
          </w:p>
        </w:tc>
        <w:tc>
          <w:tcPr>
            <w:tcW w:w="2871" w:type="dxa"/>
            <w:shd w:val="clear" w:color="auto" w:fill="auto"/>
            <w:tcMar>
              <w:left w:w="78" w:type="dxa"/>
            </w:tcMar>
          </w:tcPr>
          <w:p w14:paraId="6BAB1674" w14:textId="77777777" w:rsidR="00DA5D86" w:rsidRDefault="0099524D">
            <w:pPr>
              <w:spacing w:after="0" w:line="240" w:lineRule="auto"/>
              <w:rPr>
                <w:rFonts w:asciiTheme="minorHAnsi" w:hAnsiTheme="minorHAnsi"/>
                <w:sz w:val="20"/>
                <w:szCs w:val="20"/>
                <w:lang w:val="en-US"/>
              </w:rPr>
            </w:pPr>
            <w:r>
              <w:rPr>
                <w:rFonts w:eastAsia="Times New Roman" w:cs="Calibri"/>
                <w:color w:val="000000" w:themeColor="text1"/>
                <w:sz w:val="20"/>
                <w:szCs w:val="20"/>
                <w:lang w:val="en-US" w:eastAsia="en-GB"/>
              </w:rPr>
              <w:t>10 [years]</w:t>
            </w:r>
          </w:p>
        </w:tc>
        <w:tc>
          <w:tcPr>
            <w:tcW w:w="3411" w:type="dxa"/>
            <w:shd w:val="clear" w:color="auto" w:fill="auto"/>
            <w:tcMar>
              <w:left w:w="78" w:type="dxa"/>
            </w:tcMar>
          </w:tcPr>
          <w:p w14:paraId="1D89540F" w14:textId="77777777" w:rsidR="00DA5D86" w:rsidRDefault="0099524D">
            <w:pPr>
              <w:spacing w:after="0" w:line="240" w:lineRule="auto"/>
            </w:pPr>
            <w:r>
              <w:fldChar w:fldCharType="begin" w:fldLock="1"/>
            </w:r>
            <w: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605" w:name="__Fieldmark__2830_807502902"/>
            <w:bookmarkStart w:id="606" w:name="__Fieldmark__2819_3085505453"/>
            <w:r>
              <w:rPr>
                <w:rFonts w:eastAsia="Times New Roman" w:cs="Calibri"/>
                <w:noProof/>
                <w:sz w:val="20"/>
                <w:szCs w:val="20"/>
                <w:lang w:val="en-US" w:eastAsia="en-GB"/>
              </w:rPr>
              <w:t>(</w:t>
            </w:r>
            <w:bookmarkStart w:id="607" w:name="__Fieldmark__2821_746528969"/>
            <w:r>
              <w:rPr>
                <w:rFonts w:eastAsia="Times New Roman" w:cs="Calibri"/>
                <w:noProof/>
                <w:sz w:val="20"/>
                <w:szCs w:val="20"/>
                <w:lang w:val="en-US" w:eastAsia="en-GB"/>
              </w:rPr>
              <w:t>M</w:t>
            </w:r>
            <w:bookmarkStart w:id="608" w:name="__Fieldmark__2810_2083819471"/>
            <w:r>
              <w:rPr>
                <w:rFonts w:eastAsia="Times New Roman" w:cs="Calibri"/>
                <w:noProof/>
                <w:sz w:val="20"/>
                <w:szCs w:val="20"/>
                <w:lang w:val="en-US" w:eastAsia="en-GB"/>
              </w:rPr>
              <w:t>c</w:t>
            </w:r>
            <w:bookmarkStart w:id="609" w:name="__Fieldmark__4707_353340726"/>
            <w:r>
              <w:rPr>
                <w:rFonts w:eastAsia="Times New Roman" w:cs="Calibri"/>
                <w:noProof/>
                <w:sz w:val="20"/>
                <w:szCs w:val="20"/>
                <w:lang w:val="en-US" w:eastAsia="en-GB"/>
              </w:rPr>
              <w:t>I</w:t>
            </w:r>
            <w:bookmarkStart w:id="610" w:name="__Fieldmark__2172_133029496"/>
            <w:r>
              <w:rPr>
                <w:rFonts w:eastAsia="Times New Roman" w:cs="Calibri"/>
                <w:noProof/>
                <w:sz w:val="20"/>
                <w:szCs w:val="20"/>
                <w:lang w:val="en-US" w:eastAsia="en-GB"/>
              </w:rPr>
              <w:t>l</w:t>
            </w:r>
            <w:bookmarkStart w:id="611" w:name="__Fieldmark__1909_316155023"/>
            <w:r>
              <w:rPr>
                <w:rFonts w:eastAsia="Times New Roman" w:cs="Calibri"/>
                <w:noProof/>
                <w:sz w:val="20"/>
                <w:szCs w:val="20"/>
                <w:lang w:val="en-US" w:eastAsia="en-GB"/>
              </w:rPr>
              <w:t>w</w:t>
            </w:r>
            <w:bookmarkStart w:id="612" w:name="__Fieldmark__3552_1929277862"/>
            <w:r>
              <w:rPr>
                <w:rFonts w:eastAsia="Times New Roman" w:cs="Calibri"/>
                <w:noProof/>
                <w:sz w:val="20"/>
                <w:szCs w:val="20"/>
                <w:lang w:val="en-US" w:eastAsia="en-GB"/>
              </w:rPr>
              <w:t>ain and Taylor, 2009)</w:t>
            </w:r>
            <w:bookmarkEnd w:id="605"/>
            <w:bookmarkEnd w:id="606"/>
            <w:bookmarkEnd w:id="607"/>
            <w:bookmarkEnd w:id="608"/>
            <w:bookmarkEnd w:id="609"/>
            <w:bookmarkEnd w:id="610"/>
            <w:bookmarkEnd w:id="611"/>
            <w:bookmarkEnd w:id="612"/>
            <w:r>
              <w:fldChar w:fldCharType="end"/>
            </w:r>
          </w:p>
        </w:tc>
      </w:tr>
      <w:tr w:rsidR="00DA5D86" w:rsidRPr="00A6678A" w14:paraId="1138C130" w14:textId="77777777" w:rsidTr="00197A7E">
        <w:trPr>
          <w:gridAfter w:val="1"/>
          <w:wAfter w:w="11" w:type="dxa"/>
        </w:trPr>
        <w:tc>
          <w:tcPr>
            <w:tcW w:w="3470" w:type="dxa"/>
            <w:tcBorders>
              <w:top w:val="nil"/>
            </w:tcBorders>
            <w:shd w:val="clear" w:color="auto" w:fill="auto"/>
            <w:tcMar>
              <w:left w:w="78" w:type="dxa"/>
            </w:tcMar>
          </w:tcPr>
          <w:p w14:paraId="676133C4" w14:textId="77777777" w:rsidR="00DA5D86" w:rsidRDefault="0099524D">
            <w:pPr>
              <w:spacing w:after="0" w:line="240" w:lineRule="auto"/>
              <w:rPr>
                <w:rFonts w:asciiTheme="minorHAnsi" w:hAnsiTheme="minorHAnsi"/>
                <w:i/>
                <w:sz w:val="20"/>
                <w:szCs w:val="20"/>
                <w:lang w:val="en-US"/>
              </w:rPr>
            </w:pPr>
            <w:r>
              <w:rPr>
                <w:rFonts w:asciiTheme="minorHAnsi" w:hAnsiTheme="minorHAnsi"/>
                <w:i/>
                <w:sz w:val="20"/>
                <w:szCs w:val="20"/>
                <w:lang w:val="en-US"/>
              </w:rPr>
              <w:t>MAX_AGE_DEVIATION</w:t>
            </w:r>
          </w:p>
        </w:tc>
        <w:tc>
          <w:tcPr>
            <w:tcW w:w="2871" w:type="dxa"/>
            <w:tcBorders>
              <w:top w:val="nil"/>
            </w:tcBorders>
            <w:shd w:val="clear" w:color="auto" w:fill="auto"/>
            <w:tcMar>
              <w:left w:w="78" w:type="dxa"/>
            </w:tcMar>
          </w:tcPr>
          <w:p w14:paraId="170BE5F5"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0.1 [%] (constant)</w:t>
            </w:r>
          </w:p>
        </w:tc>
        <w:tc>
          <w:tcPr>
            <w:tcW w:w="3411" w:type="dxa"/>
            <w:tcBorders>
              <w:top w:val="nil"/>
            </w:tcBorders>
            <w:shd w:val="clear" w:color="auto" w:fill="auto"/>
            <w:tcMar>
              <w:left w:w="78" w:type="dxa"/>
            </w:tcMar>
          </w:tcPr>
          <w:p w14:paraId="3E81B63B"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Deviation range of maximum ager</w:t>
            </w:r>
          </w:p>
        </w:tc>
      </w:tr>
      <w:tr w:rsidR="00DA5D86" w:rsidRPr="00A6678A" w14:paraId="48BC877A" w14:textId="77777777" w:rsidTr="00197A7E">
        <w:trPr>
          <w:gridAfter w:val="1"/>
          <w:wAfter w:w="11" w:type="dxa"/>
        </w:trPr>
        <w:tc>
          <w:tcPr>
            <w:tcW w:w="3470" w:type="dxa"/>
            <w:tcBorders>
              <w:top w:val="nil"/>
            </w:tcBorders>
            <w:shd w:val="clear" w:color="auto" w:fill="auto"/>
            <w:tcMar>
              <w:left w:w="78" w:type="dxa"/>
            </w:tcMar>
          </w:tcPr>
          <w:p w14:paraId="49581A6A"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PredationRisks.CORALREEF</w:t>
            </w:r>
            <w:proofErr w:type="spellEnd"/>
          </w:p>
        </w:tc>
        <w:tc>
          <w:tcPr>
            <w:tcW w:w="2871" w:type="dxa"/>
            <w:tcBorders>
              <w:top w:val="nil"/>
            </w:tcBorders>
            <w:shd w:val="clear" w:color="auto" w:fill="auto"/>
            <w:tcMar>
              <w:left w:w="78" w:type="dxa"/>
            </w:tcMar>
          </w:tcPr>
          <w:p w14:paraId="53FA3564"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 [</w:t>
            </w:r>
            <w:bookmarkStart w:id="613" w:name="__DdeLink__2901_133029496"/>
            <w:r>
              <w:rPr>
                <w:rFonts w:asciiTheme="minorHAnsi" w:hAnsiTheme="minorHAnsi"/>
                <w:sz w:val="20"/>
                <w:szCs w:val="20"/>
                <w:lang w:val="en-US"/>
              </w:rPr>
              <w:t>year</w:t>
            </w:r>
            <w:r>
              <w:rPr>
                <w:rFonts w:asciiTheme="minorHAnsi" w:hAnsiTheme="minorHAnsi"/>
                <w:sz w:val="20"/>
                <w:szCs w:val="20"/>
                <w:vertAlign w:val="superscript"/>
                <w:lang w:val="en-US"/>
              </w:rPr>
              <w:t>-1</w:t>
            </w:r>
            <w:bookmarkEnd w:id="613"/>
            <w:r>
              <w:rPr>
                <w:rFonts w:asciiTheme="minorHAnsi" w:hAnsiTheme="minorHAnsi"/>
                <w:sz w:val="20"/>
                <w:szCs w:val="20"/>
                <w:lang w:val="en-US"/>
              </w:rPr>
              <w:t>]</w:t>
            </w:r>
          </w:p>
        </w:tc>
        <w:tc>
          <w:tcPr>
            <w:tcW w:w="3411" w:type="dxa"/>
            <w:tcBorders>
              <w:top w:val="nil"/>
            </w:tcBorders>
            <w:shd w:val="clear" w:color="auto" w:fill="auto"/>
            <w:tcMar>
              <w:left w:w="78" w:type="dxa"/>
            </w:tcMar>
          </w:tcPr>
          <w:p w14:paraId="40DF11D9"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Predation risk in CORALREEF habitat</w:t>
            </w:r>
          </w:p>
        </w:tc>
      </w:tr>
      <w:tr w:rsidR="00DA5D86" w:rsidRPr="00A6678A" w14:paraId="56C56D74" w14:textId="77777777" w:rsidTr="00197A7E">
        <w:trPr>
          <w:gridAfter w:val="1"/>
          <w:wAfter w:w="11" w:type="dxa"/>
        </w:trPr>
        <w:tc>
          <w:tcPr>
            <w:tcW w:w="3470" w:type="dxa"/>
            <w:tcBorders>
              <w:top w:val="nil"/>
            </w:tcBorders>
            <w:shd w:val="clear" w:color="auto" w:fill="auto"/>
            <w:tcMar>
              <w:left w:w="78" w:type="dxa"/>
            </w:tcMar>
          </w:tcPr>
          <w:p w14:paraId="03A61E67"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PredationRisks.SEAGRASS</w:t>
            </w:r>
            <w:proofErr w:type="spellEnd"/>
          </w:p>
        </w:tc>
        <w:tc>
          <w:tcPr>
            <w:tcW w:w="2871" w:type="dxa"/>
            <w:tcBorders>
              <w:top w:val="nil"/>
            </w:tcBorders>
            <w:shd w:val="clear" w:color="auto" w:fill="auto"/>
            <w:tcMar>
              <w:left w:w="78" w:type="dxa"/>
            </w:tcMar>
          </w:tcPr>
          <w:p w14:paraId="16E9090C"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 [year</w:t>
            </w:r>
            <w:r>
              <w:rPr>
                <w:rFonts w:asciiTheme="minorHAnsi" w:hAnsiTheme="minorHAnsi"/>
                <w:sz w:val="20"/>
                <w:szCs w:val="20"/>
                <w:vertAlign w:val="superscript"/>
                <w:lang w:val="en-US"/>
              </w:rPr>
              <w:t>-1</w:t>
            </w:r>
            <w:r>
              <w:rPr>
                <w:rFonts w:asciiTheme="minorHAnsi" w:hAnsiTheme="minorHAnsi"/>
                <w:sz w:val="20"/>
                <w:szCs w:val="20"/>
                <w:lang w:val="en-US"/>
              </w:rPr>
              <w:t>]</w:t>
            </w:r>
          </w:p>
        </w:tc>
        <w:tc>
          <w:tcPr>
            <w:tcW w:w="3411" w:type="dxa"/>
            <w:tcBorders>
              <w:top w:val="nil"/>
            </w:tcBorders>
            <w:shd w:val="clear" w:color="auto" w:fill="auto"/>
            <w:tcMar>
              <w:left w:w="78" w:type="dxa"/>
            </w:tcMar>
          </w:tcPr>
          <w:p w14:paraId="050CCA9C"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Predation risk in SEAGRASS habitat</w:t>
            </w:r>
          </w:p>
        </w:tc>
      </w:tr>
      <w:tr w:rsidR="00DA5D86" w:rsidRPr="00A6678A" w14:paraId="50F456CA" w14:textId="77777777" w:rsidTr="00197A7E">
        <w:trPr>
          <w:gridAfter w:val="1"/>
          <w:wAfter w:w="11" w:type="dxa"/>
        </w:trPr>
        <w:tc>
          <w:tcPr>
            <w:tcW w:w="3470" w:type="dxa"/>
            <w:tcBorders>
              <w:top w:val="nil"/>
            </w:tcBorders>
            <w:shd w:val="clear" w:color="auto" w:fill="auto"/>
            <w:tcMar>
              <w:left w:w="78" w:type="dxa"/>
            </w:tcMar>
          </w:tcPr>
          <w:p w14:paraId="6F04F07A"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PredationRisks.MANGROVE</w:t>
            </w:r>
            <w:proofErr w:type="spellEnd"/>
          </w:p>
        </w:tc>
        <w:tc>
          <w:tcPr>
            <w:tcW w:w="2871" w:type="dxa"/>
            <w:tcBorders>
              <w:top w:val="nil"/>
            </w:tcBorders>
            <w:shd w:val="clear" w:color="auto" w:fill="auto"/>
            <w:tcMar>
              <w:left w:w="78" w:type="dxa"/>
            </w:tcMar>
          </w:tcPr>
          <w:p w14:paraId="2B8A6365"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 [year</w:t>
            </w:r>
            <w:r>
              <w:rPr>
                <w:rFonts w:asciiTheme="minorHAnsi" w:hAnsiTheme="minorHAnsi"/>
                <w:sz w:val="20"/>
                <w:szCs w:val="20"/>
                <w:vertAlign w:val="superscript"/>
                <w:lang w:val="en-US"/>
              </w:rPr>
              <w:t>-1</w:t>
            </w:r>
            <w:r>
              <w:rPr>
                <w:rFonts w:asciiTheme="minorHAnsi" w:hAnsiTheme="minorHAnsi"/>
                <w:sz w:val="20"/>
                <w:szCs w:val="20"/>
                <w:lang w:val="en-US"/>
              </w:rPr>
              <w:t>]</w:t>
            </w:r>
          </w:p>
        </w:tc>
        <w:tc>
          <w:tcPr>
            <w:tcW w:w="3411" w:type="dxa"/>
            <w:tcBorders>
              <w:top w:val="nil"/>
            </w:tcBorders>
            <w:shd w:val="clear" w:color="auto" w:fill="auto"/>
            <w:tcMar>
              <w:left w:w="78" w:type="dxa"/>
            </w:tcMar>
          </w:tcPr>
          <w:p w14:paraId="7713E2E5"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Predation risk in MANGROVE habitat</w:t>
            </w:r>
          </w:p>
        </w:tc>
      </w:tr>
      <w:tr w:rsidR="00DA5D86" w:rsidRPr="00A6678A" w14:paraId="076E44C2" w14:textId="77777777" w:rsidTr="00197A7E">
        <w:trPr>
          <w:gridAfter w:val="1"/>
          <w:wAfter w:w="11" w:type="dxa"/>
        </w:trPr>
        <w:tc>
          <w:tcPr>
            <w:tcW w:w="3470" w:type="dxa"/>
            <w:tcBorders>
              <w:top w:val="nil"/>
            </w:tcBorders>
            <w:shd w:val="clear" w:color="auto" w:fill="auto"/>
            <w:tcMar>
              <w:left w:w="78" w:type="dxa"/>
            </w:tcMar>
          </w:tcPr>
          <w:p w14:paraId="48B256ED"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PredationRisks.ROCK</w:t>
            </w:r>
            <w:proofErr w:type="spellEnd"/>
          </w:p>
        </w:tc>
        <w:tc>
          <w:tcPr>
            <w:tcW w:w="2871" w:type="dxa"/>
            <w:tcBorders>
              <w:top w:val="nil"/>
            </w:tcBorders>
            <w:shd w:val="clear" w:color="auto" w:fill="auto"/>
            <w:tcMar>
              <w:left w:w="78" w:type="dxa"/>
            </w:tcMar>
          </w:tcPr>
          <w:p w14:paraId="7CBDB03D"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0.12975 [year</w:t>
            </w:r>
            <w:r>
              <w:rPr>
                <w:rFonts w:asciiTheme="minorHAnsi" w:hAnsiTheme="minorHAnsi"/>
                <w:sz w:val="20"/>
                <w:szCs w:val="20"/>
                <w:vertAlign w:val="superscript"/>
                <w:lang w:val="en-US"/>
              </w:rPr>
              <w:t>-1</w:t>
            </w:r>
            <w:r>
              <w:rPr>
                <w:rFonts w:asciiTheme="minorHAnsi" w:hAnsiTheme="minorHAnsi"/>
                <w:sz w:val="20"/>
                <w:szCs w:val="20"/>
                <w:lang w:val="en-US"/>
              </w:rPr>
              <w:t>]</w:t>
            </w:r>
          </w:p>
        </w:tc>
        <w:tc>
          <w:tcPr>
            <w:tcW w:w="3411" w:type="dxa"/>
            <w:tcBorders>
              <w:top w:val="nil"/>
            </w:tcBorders>
            <w:shd w:val="clear" w:color="auto" w:fill="auto"/>
            <w:tcMar>
              <w:left w:w="78" w:type="dxa"/>
            </w:tcMar>
          </w:tcPr>
          <w:p w14:paraId="141F14D1"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Predation risk in ROCK habitat</w:t>
            </w:r>
          </w:p>
        </w:tc>
      </w:tr>
      <w:tr w:rsidR="00DA5D86" w:rsidRPr="00A6678A" w14:paraId="7E5283E8" w14:textId="77777777" w:rsidTr="00197A7E">
        <w:trPr>
          <w:gridAfter w:val="1"/>
          <w:wAfter w:w="11" w:type="dxa"/>
        </w:trPr>
        <w:tc>
          <w:tcPr>
            <w:tcW w:w="3470" w:type="dxa"/>
            <w:tcBorders>
              <w:top w:val="nil"/>
            </w:tcBorders>
            <w:shd w:val="clear" w:color="auto" w:fill="auto"/>
            <w:tcMar>
              <w:left w:w="78" w:type="dxa"/>
            </w:tcMar>
          </w:tcPr>
          <w:p w14:paraId="2C508E1C"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PredationRisks.SANDYBOTTOM</w:t>
            </w:r>
            <w:proofErr w:type="spellEnd"/>
          </w:p>
        </w:tc>
        <w:tc>
          <w:tcPr>
            <w:tcW w:w="2871" w:type="dxa"/>
            <w:tcBorders>
              <w:top w:val="nil"/>
            </w:tcBorders>
            <w:shd w:val="clear" w:color="auto" w:fill="auto"/>
            <w:tcMar>
              <w:left w:w="78" w:type="dxa"/>
            </w:tcMar>
          </w:tcPr>
          <w:p w14:paraId="29689487"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0.2595 [year</w:t>
            </w:r>
            <w:r>
              <w:rPr>
                <w:rFonts w:asciiTheme="minorHAnsi" w:hAnsiTheme="minorHAnsi"/>
                <w:sz w:val="20"/>
                <w:szCs w:val="20"/>
                <w:vertAlign w:val="superscript"/>
                <w:lang w:val="en-US"/>
              </w:rPr>
              <w:t>-1</w:t>
            </w:r>
            <w:r>
              <w:rPr>
                <w:rFonts w:asciiTheme="minorHAnsi" w:hAnsiTheme="minorHAnsi"/>
                <w:sz w:val="20"/>
                <w:szCs w:val="20"/>
                <w:lang w:val="en-US"/>
              </w:rPr>
              <w:t>]</w:t>
            </w:r>
          </w:p>
        </w:tc>
        <w:tc>
          <w:tcPr>
            <w:tcW w:w="3411" w:type="dxa"/>
            <w:tcBorders>
              <w:top w:val="nil"/>
            </w:tcBorders>
            <w:shd w:val="clear" w:color="auto" w:fill="auto"/>
            <w:tcMar>
              <w:left w:w="78" w:type="dxa"/>
            </w:tcMar>
          </w:tcPr>
          <w:p w14:paraId="2C16B60B"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Predation risk in SANDYBOTTOM habitat</w:t>
            </w:r>
          </w:p>
        </w:tc>
      </w:tr>
      <w:tr w:rsidR="00DA5D86" w:rsidRPr="00197A7E" w14:paraId="3FA52EBD" w14:textId="77777777">
        <w:trPr>
          <w:del w:id="614" w:author="unmarked" w:date="2017-11-14T15:44:00Z"/>
        </w:trPr>
        <w:tc>
          <w:tcPr>
            <w:tcW w:w="3470" w:type="dxa"/>
            <w:tcBorders>
              <w:top w:val="nil"/>
            </w:tcBorders>
            <w:shd w:val="clear" w:color="auto" w:fill="auto"/>
            <w:tcMar>
              <w:left w:w="78" w:type="dxa"/>
            </w:tcMar>
          </w:tcPr>
          <w:p w14:paraId="3E9B5929" w14:textId="77777777" w:rsidR="00DA5D86" w:rsidRDefault="0099524D">
            <w:pPr>
              <w:spacing w:after="0" w:line="240" w:lineRule="auto"/>
              <w:rPr>
                <w:del w:id="615" w:author="unmarked" w:date="2017-11-14T15:44:00Z"/>
                <w:i/>
                <w:iCs/>
                <w:sz w:val="20"/>
                <w:szCs w:val="20"/>
              </w:rPr>
            </w:pPr>
            <w:ins w:id="616" w:author="cmeyer " w:date="2017-11-05T22:12:00Z">
              <w:r>
                <w:rPr>
                  <w:i/>
                  <w:iCs/>
                  <w:sz w:val="20"/>
                  <w:szCs w:val="20"/>
                </w:rPr>
                <w:t>PredationRisks.MAINLAND</w:t>
              </w:r>
            </w:ins>
          </w:p>
        </w:tc>
        <w:tc>
          <w:tcPr>
            <w:tcW w:w="2871" w:type="dxa"/>
            <w:tcBorders>
              <w:top w:val="nil"/>
            </w:tcBorders>
            <w:shd w:val="clear" w:color="auto" w:fill="auto"/>
            <w:tcMar>
              <w:left w:w="78" w:type="dxa"/>
            </w:tcMar>
          </w:tcPr>
          <w:p w14:paraId="68B859BA" w14:textId="77777777" w:rsidR="00DA5D86" w:rsidRDefault="0099524D">
            <w:pPr>
              <w:spacing w:after="0" w:line="240" w:lineRule="auto"/>
              <w:rPr>
                <w:del w:id="617" w:author="unmarked" w:date="2017-11-14T15:44:00Z"/>
                <w:sz w:val="20"/>
                <w:szCs w:val="20"/>
              </w:rPr>
            </w:pPr>
            <w:ins w:id="618" w:author="cmeyer " w:date="2017-11-05T22:12:00Z">
              <w:r>
                <w:rPr>
                  <w:sz w:val="20"/>
                  <w:szCs w:val="20"/>
                </w:rPr>
                <w:t>1 [</w:t>
              </w:r>
            </w:ins>
            <w:ins w:id="619" w:author="cmeyer " w:date="2017-11-05T22:13:00Z">
              <w:r>
                <w:rPr>
                  <w:sz w:val="20"/>
                  <w:szCs w:val="20"/>
                </w:rPr>
                <w:t>s</w:t>
              </w:r>
              <w:r>
                <w:rPr>
                  <w:sz w:val="20"/>
                  <w:szCs w:val="20"/>
                  <w:vertAlign w:val="superscript"/>
                </w:rPr>
                <w:t>-1</w:t>
              </w:r>
              <w:r>
                <w:rPr>
                  <w:sz w:val="20"/>
                  <w:szCs w:val="20"/>
                </w:rPr>
                <w:t xml:space="preserve">] </w:t>
              </w:r>
              <w:proofErr w:type="gramStart"/>
              <w:r>
                <w:rPr>
                  <w:sz w:val="20"/>
                  <w:szCs w:val="20"/>
                </w:rPr>
                <w:t xml:space="preserve">( </w:t>
              </w:r>
              <w:proofErr w:type="spellStart"/>
              <w:r>
                <w:rPr>
                  <w:sz w:val="20"/>
                  <w:szCs w:val="20"/>
                </w:rPr>
                <w:t>constant</w:t>
              </w:r>
              <w:proofErr w:type="spellEnd"/>
              <w:proofErr w:type="gramEnd"/>
              <w:r>
                <w:rPr>
                  <w:sz w:val="20"/>
                  <w:szCs w:val="20"/>
                </w:rPr>
                <w:t>)</w:t>
              </w:r>
            </w:ins>
          </w:p>
        </w:tc>
        <w:tc>
          <w:tcPr>
            <w:tcW w:w="3411" w:type="dxa"/>
            <w:gridSpan w:val="2"/>
            <w:tcBorders>
              <w:top w:val="nil"/>
            </w:tcBorders>
            <w:shd w:val="clear" w:color="auto" w:fill="auto"/>
            <w:tcMar>
              <w:left w:w="78" w:type="dxa"/>
            </w:tcMar>
          </w:tcPr>
          <w:p w14:paraId="03571AA0" w14:textId="77777777" w:rsidR="00DA5D86" w:rsidRPr="00197A7E" w:rsidRDefault="0099524D">
            <w:pPr>
              <w:spacing w:after="0" w:line="240" w:lineRule="auto"/>
              <w:rPr>
                <w:del w:id="620" w:author="unmarked" w:date="2017-11-14T15:44:00Z"/>
                <w:sz w:val="20"/>
                <w:szCs w:val="20"/>
              </w:rPr>
            </w:pPr>
            <w:ins w:id="621" w:author="cmeyer " w:date="2017-11-05T22:13:00Z">
              <w:r w:rsidRPr="00197A7E">
                <w:rPr>
                  <w:sz w:val="20"/>
                  <w:szCs w:val="20"/>
                </w:rPr>
                <w:t>Predation risk in not accessible MAINLAND habitat.</w:t>
              </w:r>
            </w:ins>
          </w:p>
        </w:tc>
      </w:tr>
      <w:tr w:rsidR="00DA5D86" w14:paraId="733C7290" w14:textId="77777777" w:rsidTr="00197A7E">
        <w:tc>
          <w:tcPr>
            <w:tcW w:w="9752" w:type="dxa"/>
            <w:gridSpan w:val="4"/>
            <w:shd w:val="clear" w:color="auto" w:fill="auto"/>
            <w:tcMar>
              <w:left w:w="78" w:type="dxa"/>
            </w:tcMar>
          </w:tcPr>
          <w:p w14:paraId="3EFECE7E" w14:textId="77777777" w:rsidR="00DA5D86" w:rsidRDefault="00DA5D86">
            <w:pPr>
              <w:spacing w:after="0" w:line="240" w:lineRule="auto"/>
              <w:rPr>
                <w:rFonts w:asciiTheme="minorHAnsi" w:hAnsiTheme="minorHAnsi"/>
                <w:sz w:val="20"/>
                <w:szCs w:val="20"/>
                <w:lang w:val="en-US"/>
              </w:rPr>
            </w:pPr>
          </w:p>
          <w:p w14:paraId="50449CB4" w14:textId="77777777" w:rsidR="00DA5D86" w:rsidRDefault="0099524D">
            <w:pPr>
              <w:spacing w:after="0" w:line="240" w:lineRule="auto"/>
              <w:rPr>
                <w:rFonts w:asciiTheme="minorHAnsi" w:eastAsia="Times New Roman" w:hAnsiTheme="minorHAnsi" w:cs="Calibri"/>
                <w:b/>
                <w:sz w:val="20"/>
                <w:szCs w:val="20"/>
                <w:lang w:val="en-US" w:eastAsia="en-GB"/>
              </w:rPr>
            </w:pPr>
            <w:r>
              <w:rPr>
                <w:rFonts w:eastAsia="Times New Roman" w:cs="Calibri"/>
                <w:b/>
                <w:sz w:val="20"/>
                <w:szCs w:val="20"/>
                <w:lang w:val="en-US" w:eastAsia="en-GB"/>
              </w:rPr>
              <w:t>Movement related parameters</w:t>
            </w:r>
          </w:p>
        </w:tc>
      </w:tr>
      <w:tr w:rsidR="00DA5D86" w:rsidRPr="00197A7E" w14:paraId="26E40745" w14:textId="77777777" w:rsidTr="00197A7E">
        <w:tc>
          <w:tcPr>
            <w:tcW w:w="3470" w:type="dxa"/>
            <w:shd w:val="clear" w:color="auto" w:fill="auto"/>
            <w:tcMar>
              <w:left w:w="78" w:type="dxa"/>
            </w:tcMar>
          </w:tcPr>
          <w:p w14:paraId="710401F5"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maxTurnSpeed</w:t>
            </w:r>
            <w:proofErr w:type="spellEnd"/>
          </w:p>
        </w:tc>
        <w:tc>
          <w:tcPr>
            <w:tcW w:w="2871" w:type="dxa"/>
            <w:shd w:val="clear" w:color="auto" w:fill="auto"/>
            <w:tcMar>
              <w:left w:w="78" w:type="dxa"/>
            </w:tcMar>
          </w:tcPr>
          <w:p w14:paraId="41CC19C0"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5.0 [° s</w:t>
            </w:r>
            <w:r>
              <w:rPr>
                <w:rFonts w:eastAsia="Times New Roman" w:cs="Calibri"/>
                <w:sz w:val="20"/>
                <w:szCs w:val="20"/>
                <w:vertAlign w:val="superscript"/>
                <w:lang w:val="en-US" w:eastAsia="en-GB"/>
              </w:rPr>
              <w:t>-1</w:t>
            </w:r>
            <w:r>
              <w:rPr>
                <w:rFonts w:eastAsia="Times New Roman" w:cs="Calibri"/>
                <w:sz w:val="20"/>
                <w:szCs w:val="20"/>
                <w:lang w:val="en-US" w:eastAsia="en-GB"/>
              </w:rPr>
              <w:t>]</w:t>
            </w:r>
          </w:p>
        </w:tc>
        <w:tc>
          <w:tcPr>
            <w:tcW w:w="3411" w:type="dxa"/>
            <w:gridSpan w:val="2"/>
            <w:shd w:val="clear" w:color="auto" w:fill="auto"/>
            <w:tcMar>
              <w:left w:w="78" w:type="dxa"/>
            </w:tcMar>
          </w:tcPr>
          <w:p w14:paraId="4E04BD6E" w14:textId="77777777" w:rsidR="00DA5D86" w:rsidRPr="00197A7E" w:rsidRDefault="0099524D">
            <w:pPr>
              <w:spacing w:after="0" w:line="240" w:lineRule="auto"/>
            </w:pPr>
            <w:r>
              <w:rPr>
                <w:rFonts w:eastAsia="Times New Roman" w:cs="Calibri"/>
                <w:sz w:val="20"/>
                <w:szCs w:val="20"/>
                <w:lang w:val="en-US" w:eastAsia="en-GB"/>
              </w:rPr>
              <w:t xml:space="preserve">Maximum turning angle of a fish depending on time step duration (see </w:t>
            </w:r>
            <w:r>
              <w:fldChar w:fldCharType="begin" w:fldLock="1"/>
            </w:r>
            <w:r w:rsidRPr="00197A7E">
              <w:instrText>ADDIN CSL_CITATION { "citationItems" : [ { "id" : "ITEM-1", "itemData" : { "DOI" : "10.1016/j.ecolmodel.2005.02.009", "ISSN" : "03043800", "author" : [ { "dropping-particle" : "", "family" : "Jopp", "given" : "Fred", "non-dropping-particle" : "", "parse-names" : false, "suffix" : "" }, { "dropping-particle" : "", "family" : "Reuter", "given" : "Hauke", "non-dropping-particle" : "", "parse-names" : false, "suffix" : "" } ], "container-title" : "Ecological Modelling", "id" : "ITEM-1", "issued" : { "date-parts" : [ [ "2005", "9" ] ] }, "page" : "389-405", "title" : "Dispersal of carabid beetles\u2014emergence of distribution patterns", "type" : "article-journal", "volume" : "186" }, "uris" : [ "http://www.mendeley.com/documents/?uuid=02e25277-6a0e-4432-9898-da9433711525", "http://www.mendeley.com/documents/?uuid=7f92f985-8209-4fd8-9d54-ef29ab09aa7f" ] } ], "mendeley" : { "formattedCitation" : "(Jopp and Reuter, 2005)", "plainTextFormattedCitation" : "(Jopp and Reuter, 2005)", "previouslyFormattedCitation" : "(Jopp and Reuter, 2005)" }, "properties" : { "noteIndex" : 0 }, "schema" : "https://github.com/citation-style-language/schema/raw/master/csl-citation.json" }</w:instrText>
            </w:r>
            <w:r>
              <w:fldChar w:fldCharType="separate"/>
            </w:r>
            <w:bookmarkStart w:id="622" w:name="__Fieldmark__2894_807502902"/>
            <w:bookmarkStart w:id="623" w:name="__Fieldmark__2888_3085505453"/>
            <w:r>
              <w:rPr>
                <w:rFonts w:eastAsia="Times New Roman" w:cs="Calibri"/>
                <w:noProof/>
                <w:sz w:val="20"/>
                <w:szCs w:val="20"/>
                <w:lang w:val="en-US" w:eastAsia="en-GB"/>
              </w:rPr>
              <w:t>(</w:t>
            </w:r>
            <w:bookmarkStart w:id="624" w:name="__Fieldmark__2890_746528969"/>
            <w:r>
              <w:rPr>
                <w:rFonts w:eastAsia="Times New Roman" w:cs="Calibri"/>
                <w:noProof/>
                <w:sz w:val="20"/>
                <w:szCs w:val="20"/>
                <w:lang w:val="en-US" w:eastAsia="en-GB"/>
              </w:rPr>
              <w:t>J</w:t>
            </w:r>
            <w:bookmarkStart w:id="625" w:name="__Fieldmark__2874_2083819471"/>
            <w:r>
              <w:rPr>
                <w:rFonts w:eastAsia="Times New Roman" w:cs="Calibri"/>
                <w:noProof/>
                <w:sz w:val="20"/>
                <w:szCs w:val="20"/>
                <w:lang w:val="en-US" w:eastAsia="en-GB"/>
              </w:rPr>
              <w:t>o</w:t>
            </w:r>
            <w:bookmarkStart w:id="626" w:name="__Fieldmark__4768_353340726"/>
            <w:r>
              <w:rPr>
                <w:rFonts w:eastAsia="Times New Roman" w:cs="Calibri"/>
                <w:noProof/>
                <w:sz w:val="20"/>
                <w:szCs w:val="20"/>
                <w:lang w:val="en-US" w:eastAsia="en-GB"/>
              </w:rPr>
              <w:t>p</w:t>
            </w:r>
            <w:bookmarkStart w:id="627" w:name="__Fieldmark__2193_133029496"/>
            <w:r>
              <w:rPr>
                <w:rFonts w:eastAsia="Times New Roman" w:cs="Calibri"/>
                <w:noProof/>
                <w:sz w:val="20"/>
                <w:szCs w:val="20"/>
                <w:lang w:val="en-US" w:eastAsia="en-GB"/>
              </w:rPr>
              <w:t>p</w:t>
            </w:r>
            <w:bookmarkStart w:id="628" w:name="__Fieldmark__1922_316155023"/>
            <w:r>
              <w:rPr>
                <w:rFonts w:eastAsia="Times New Roman" w:cs="Calibri"/>
                <w:noProof/>
                <w:sz w:val="20"/>
                <w:szCs w:val="20"/>
                <w:lang w:val="en-US" w:eastAsia="en-GB"/>
              </w:rPr>
              <w:t xml:space="preserve"> </w:t>
            </w:r>
            <w:bookmarkStart w:id="629" w:name="__Fieldmark__3563_1929277862"/>
            <w:r>
              <w:rPr>
                <w:rFonts w:eastAsia="Times New Roman" w:cs="Calibri"/>
                <w:noProof/>
                <w:sz w:val="20"/>
                <w:szCs w:val="20"/>
                <w:lang w:val="en-US" w:eastAsia="en-GB"/>
              </w:rPr>
              <w:t>and Reuter, 2005)</w:t>
            </w:r>
            <w:r>
              <w:fldChar w:fldCharType="end"/>
            </w:r>
            <w:bookmarkEnd w:id="622"/>
            <w:bookmarkEnd w:id="623"/>
            <w:bookmarkEnd w:id="624"/>
            <w:bookmarkEnd w:id="625"/>
            <w:bookmarkEnd w:id="626"/>
            <w:bookmarkEnd w:id="627"/>
            <w:bookmarkEnd w:id="628"/>
            <w:bookmarkEnd w:id="629"/>
            <w:r>
              <w:rPr>
                <w:rFonts w:eastAsia="Times New Roman" w:cs="Calibri"/>
                <w:sz w:val="20"/>
                <w:szCs w:val="20"/>
                <w:lang w:val="en-US" w:eastAsia="en-GB"/>
              </w:rPr>
              <w:t>)</w:t>
            </w:r>
          </w:p>
        </w:tc>
      </w:tr>
      <w:tr w:rsidR="00DA5D86" w:rsidRPr="00A6678A" w14:paraId="011ADFD6" w14:textId="77777777" w:rsidTr="00197A7E">
        <w:tc>
          <w:tcPr>
            <w:tcW w:w="3470" w:type="dxa"/>
            <w:shd w:val="clear" w:color="auto" w:fill="auto"/>
            <w:tcMar>
              <w:left w:w="78" w:type="dxa"/>
            </w:tcMar>
          </w:tcPr>
          <w:p w14:paraId="14F7A189"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moveMode</w:t>
            </w:r>
            <w:proofErr w:type="spellEnd"/>
          </w:p>
        </w:tc>
        <w:tc>
          <w:tcPr>
            <w:tcW w:w="2871" w:type="dxa"/>
            <w:shd w:val="clear" w:color="auto" w:fill="auto"/>
            <w:tcMar>
              <w:left w:w="78" w:type="dxa"/>
            </w:tcMar>
          </w:tcPr>
          <w:p w14:paraId="7AFCB279"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RANDOM </w:t>
            </w:r>
          </w:p>
        </w:tc>
        <w:tc>
          <w:tcPr>
            <w:tcW w:w="3411" w:type="dxa"/>
            <w:gridSpan w:val="2"/>
            <w:shd w:val="clear" w:color="auto" w:fill="auto"/>
            <w:tcMar>
              <w:left w:w="78" w:type="dxa"/>
            </w:tcMar>
          </w:tcPr>
          <w:p w14:paraId="4B57C484"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 xml:space="preserve">Drop-down list to choose movement strategy for current simulation run (options: </w:t>
            </w:r>
            <w:r>
              <w:rPr>
                <w:rFonts w:eastAsia="Times New Roman" w:cs="Calibri"/>
                <w:i/>
                <w:sz w:val="20"/>
                <w:szCs w:val="20"/>
                <w:lang w:val="en-US" w:eastAsia="en-GB"/>
              </w:rPr>
              <w:t>RANDOM</w:t>
            </w:r>
            <w:r>
              <w:rPr>
                <w:rFonts w:eastAsia="Times New Roman" w:cs="Calibri"/>
                <w:sz w:val="20"/>
                <w:szCs w:val="20"/>
                <w:lang w:val="en-US" w:eastAsia="en-GB"/>
              </w:rPr>
              <w:t xml:space="preserve"> or</w:t>
            </w:r>
            <w:r>
              <w:rPr>
                <w:rFonts w:eastAsia="Times New Roman" w:cs="Calibri"/>
                <w:i/>
                <w:sz w:val="20"/>
                <w:szCs w:val="20"/>
                <w:lang w:val="en-US" w:eastAsia="en-GB"/>
              </w:rPr>
              <w:t xml:space="preserve"> PERCEPTION</w:t>
            </w:r>
            <w:r>
              <w:rPr>
                <w:rFonts w:eastAsia="Times New Roman" w:cs="Calibri"/>
                <w:sz w:val="20"/>
                <w:szCs w:val="20"/>
                <w:lang w:val="en-US" w:eastAsia="en-GB"/>
              </w:rPr>
              <w:t>)</w:t>
            </w:r>
          </w:p>
        </w:tc>
      </w:tr>
      <w:tr w:rsidR="00DA5D86" w:rsidRPr="00A6678A" w14:paraId="740FCDD3" w14:textId="77777777" w:rsidTr="00197A7E">
        <w:tc>
          <w:tcPr>
            <w:tcW w:w="3470" w:type="dxa"/>
            <w:shd w:val="clear" w:color="auto" w:fill="auto"/>
            <w:tcMar>
              <w:left w:w="78" w:type="dxa"/>
            </w:tcMar>
          </w:tcPr>
          <w:p w14:paraId="7F09CD16"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perceptionRadius</w:t>
            </w:r>
            <w:proofErr w:type="spellEnd"/>
          </w:p>
        </w:tc>
        <w:tc>
          <w:tcPr>
            <w:tcW w:w="2871" w:type="dxa"/>
            <w:shd w:val="clear" w:color="auto" w:fill="auto"/>
            <w:tcMar>
              <w:left w:w="78" w:type="dxa"/>
            </w:tcMar>
          </w:tcPr>
          <w:p w14:paraId="360DB59D"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3 [m]</w:t>
            </w:r>
          </w:p>
        </w:tc>
        <w:tc>
          <w:tcPr>
            <w:tcW w:w="3411" w:type="dxa"/>
            <w:gridSpan w:val="2"/>
            <w:shd w:val="clear" w:color="auto" w:fill="auto"/>
            <w:tcMar>
              <w:left w:w="78" w:type="dxa"/>
            </w:tcMar>
          </w:tcPr>
          <w:p w14:paraId="46FD0759"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Radius in which a fish can perceive its surroundings, if in move mode </w:t>
            </w:r>
            <w:r>
              <w:rPr>
                <w:rFonts w:eastAsia="Times New Roman" w:cs="Calibri"/>
                <w:i/>
                <w:sz w:val="20"/>
                <w:szCs w:val="20"/>
                <w:lang w:val="en-US" w:eastAsia="en-GB"/>
              </w:rPr>
              <w:t>PERCEPTION</w:t>
            </w:r>
          </w:p>
        </w:tc>
      </w:tr>
      <w:tr w:rsidR="00DA5D86" w14:paraId="31B2B664" w14:textId="77777777" w:rsidTr="00197A7E">
        <w:tc>
          <w:tcPr>
            <w:tcW w:w="3470" w:type="dxa"/>
            <w:shd w:val="clear" w:color="auto" w:fill="auto"/>
            <w:tcMar>
              <w:left w:w="78" w:type="dxa"/>
            </w:tcMar>
          </w:tcPr>
          <w:p w14:paraId="1D581875" w14:textId="77777777" w:rsidR="00DA5D86" w:rsidRDefault="0099524D">
            <w:pPr>
              <w:spacing w:after="0" w:line="240" w:lineRule="auto"/>
              <w:rPr>
                <w:rFonts w:asciiTheme="minorHAnsi" w:hAnsiTheme="minorHAnsi"/>
                <w:i/>
                <w:sz w:val="20"/>
                <w:szCs w:val="20"/>
                <w:lang w:val="en-US"/>
              </w:rPr>
            </w:pPr>
            <w:r>
              <w:rPr>
                <w:rFonts w:eastAsia="Times New Roman" w:cs="Calibri"/>
                <w:i/>
                <w:sz w:val="20"/>
                <w:szCs w:val="20"/>
                <w:lang w:val="en-US" w:eastAsia="en-GB"/>
              </w:rPr>
              <w:t>SPEED_DEVIATION</w:t>
            </w:r>
          </w:p>
        </w:tc>
        <w:tc>
          <w:tcPr>
            <w:tcW w:w="2871" w:type="dxa"/>
            <w:shd w:val="clear" w:color="auto" w:fill="auto"/>
            <w:tcMar>
              <w:left w:w="78" w:type="dxa"/>
            </w:tcMar>
          </w:tcPr>
          <w:p w14:paraId="57AEFD45"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0.1 [%] (constant)</w:t>
            </w:r>
          </w:p>
        </w:tc>
        <w:tc>
          <w:tcPr>
            <w:tcW w:w="3411" w:type="dxa"/>
            <w:gridSpan w:val="2"/>
            <w:shd w:val="clear" w:color="auto" w:fill="auto"/>
            <w:tcMar>
              <w:left w:w="78" w:type="dxa"/>
            </w:tcMar>
          </w:tcPr>
          <w:p w14:paraId="6F3725D1" w14:textId="77777777" w:rsidR="00DA5D86" w:rsidRDefault="0099524D">
            <w:pPr>
              <w:spacing w:after="0" w:line="240" w:lineRule="auto"/>
            </w:pPr>
            <w:r>
              <w:rPr>
                <w:rFonts w:eastAsia="Times New Roman" w:cs="Calibri"/>
                <w:sz w:val="20"/>
                <w:szCs w:val="20"/>
                <w:lang w:val="en-US" w:eastAsia="en-GB"/>
              </w:rPr>
              <w:t xml:space="preserve">Following </w:t>
            </w:r>
            <w:r>
              <w:fldChar w:fldCharType="begin" w:fldLock="1"/>
            </w:r>
            <w:r>
              <w:instrText>ADDIN CSL_CITATION { "citationItems" : [ { "id" : "ITEM-1", "itemData" : { "ISBN" : "0022-0949", "ISSN" : "0022-0949", "PMID" : "11948202", "abstract" : "To determine the energetic costs of rigid-body, median or paired-fin (MPF) swimming versus undulatory, body-caudal fin (BCF) swimming, we measured oxygen consumption as a function of swimming speed in two MPF swimming specialists, Schlegel's parrotfish and Picasso triggerfish. The parrotfish swam exclusively with the pectoral fins at prolonged swimming speeds up to 3.2 total lengths per second (L s(-1); 30 min critical swimming speed, U(crit)). At higher speeds, gait transferred to a burst-and-coast BCF swimming mode that resulted in rapid fatigue. The triggerfish swam using undulations of the soft dorsal and anal fins up to 1.5 L s(-1), beyond which BCF undulations were recruited intermittently. BCF swimming was used continuously above 3.5 L s(-1), and was accompanied by synchronous undulations of the dorsal and anal fins. The triggerfish were capable of high, prolonged swimming speeds of up to 4.1 L s(-1) (30 min U(crit)). In both species, the rates of increase in oxygen consumption with swimming speed were higher during BCF swimming than during rigid-body MPF swimming. Our results indicate that, for these species, undulatory swimming is energetically more costly than rigid-body swimming, and therefore support the hypothesis that MPF swimming is more efficient. In addition, use of the BCF gait at higher swimming speed increased the cost of transport in both species beyond that predicted for MPF swimming at the same speeds. This suggests that, unlike for terrestrial locomotion, gait transition in fishes does not occur to reduce energetic costs, but to increase recruitable muscle mass and propulsive surfaces. The appropriate use of the power and exponential functions to model swimming energetics is also discussed.", "author" : [ { "dropping-particle" : "", "family" : "Korsmeyer", "given" : "Keith E", "non-dropping-particle" : "", "parse-names" : false, "suffix" : "" }, { "dropping-particle" : "", "family" : "Steffensen", "given" : "John Fleng", "non-dropping-particle" : "", "parse-names" : false, "suffix" : "" }, { "dropping-particle" : "", "family" : "Herskin", "given" : "Jannik", "non-dropping-particle" : "", "parse-names" : false, "suffix" : "" } ], "container-title" : "The Journal of experimental biology", "id" : "ITEM-1", "issue" : "Pt 9", "issued" : { "date-parts" : [ [ "2002" ] ] }, "page" : "1253-1263", "title" : "Energetics of median and paired fin swimming, body and caudal fin swimming, and gait transition in parrotfish (Scarus schlegeli) and triggerfish (Rhinecanthus aculeatus).", "type" : "article-journal", "volume" : "205" }, "uris" : [ "http://www.mendeley.com/documents/?uuid=4eef4473-32c2-486e-bdce-1cd53992eec5" ] } ], "mendeley" : { "formattedCitation" : "(Korsmeyer et al., 2002)", "plainTextFormattedCitation" : "(Korsmeyer et al., 2002)", "previouslyFormattedCitation" : "(Korsmeyer et al., 2002)" }, "properties" : { "noteIndex" : 0 }, "schema" : "https://github.com/citation-style-language/schema/raw/master/csl-citation.json" }</w:instrText>
            </w:r>
            <w:r>
              <w:fldChar w:fldCharType="separate"/>
            </w:r>
            <w:bookmarkStart w:id="630" w:name="__Fieldmark__2936_807502902"/>
            <w:bookmarkStart w:id="631" w:name="__Fieldmark__2926_3085505453"/>
            <w:r>
              <w:rPr>
                <w:rFonts w:eastAsia="Times New Roman" w:cs="Calibri"/>
                <w:noProof/>
                <w:sz w:val="20"/>
                <w:szCs w:val="20"/>
                <w:lang w:val="en-US" w:eastAsia="en-GB"/>
              </w:rPr>
              <w:t>(</w:t>
            </w:r>
            <w:bookmarkStart w:id="632" w:name="__Fieldmark__2928_746528969"/>
            <w:r>
              <w:rPr>
                <w:rFonts w:eastAsia="Times New Roman" w:cs="Calibri"/>
                <w:noProof/>
                <w:sz w:val="20"/>
                <w:szCs w:val="20"/>
                <w:lang w:val="en-US" w:eastAsia="en-GB"/>
              </w:rPr>
              <w:t>K</w:t>
            </w:r>
            <w:bookmarkStart w:id="633" w:name="__Fieldmark__2912_2083819471"/>
            <w:r>
              <w:rPr>
                <w:rFonts w:eastAsia="Times New Roman" w:cs="Calibri"/>
                <w:noProof/>
                <w:sz w:val="20"/>
                <w:szCs w:val="20"/>
                <w:lang w:val="en-US" w:eastAsia="en-GB"/>
              </w:rPr>
              <w:t>o</w:t>
            </w:r>
            <w:bookmarkStart w:id="634" w:name="__Fieldmark__4807_353340726"/>
            <w:r>
              <w:rPr>
                <w:rFonts w:eastAsia="Times New Roman" w:cs="Calibri"/>
                <w:noProof/>
                <w:sz w:val="20"/>
                <w:szCs w:val="20"/>
                <w:lang w:val="en-US" w:eastAsia="en-GB"/>
              </w:rPr>
              <w:t>r</w:t>
            </w:r>
            <w:bookmarkStart w:id="635" w:name="__Fieldmark__2225_133029496"/>
            <w:r>
              <w:rPr>
                <w:rFonts w:eastAsia="Times New Roman" w:cs="Calibri"/>
                <w:noProof/>
                <w:sz w:val="20"/>
                <w:szCs w:val="20"/>
                <w:lang w:val="en-US" w:eastAsia="en-GB"/>
              </w:rPr>
              <w:t>s</w:t>
            </w:r>
            <w:bookmarkStart w:id="636" w:name="__Fieldmark__1948_316155023"/>
            <w:r>
              <w:rPr>
                <w:rFonts w:eastAsia="Times New Roman" w:cs="Calibri"/>
                <w:noProof/>
                <w:sz w:val="20"/>
                <w:szCs w:val="20"/>
                <w:lang w:val="en-US" w:eastAsia="en-GB"/>
              </w:rPr>
              <w:t>m</w:t>
            </w:r>
            <w:bookmarkStart w:id="637" w:name="__Fieldmark__3588_1929277862"/>
            <w:r>
              <w:rPr>
                <w:rFonts w:eastAsia="Times New Roman" w:cs="Calibri"/>
                <w:noProof/>
                <w:sz w:val="20"/>
                <w:szCs w:val="20"/>
                <w:lang w:val="en-US" w:eastAsia="en-GB"/>
              </w:rPr>
              <w:t>eyer et al., 2002)</w:t>
            </w:r>
            <w:r>
              <w:fldChar w:fldCharType="end"/>
            </w:r>
            <w:bookmarkEnd w:id="630"/>
            <w:bookmarkEnd w:id="631"/>
            <w:bookmarkEnd w:id="632"/>
            <w:bookmarkEnd w:id="633"/>
            <w:bookmarkEnd w:id="634"/>
            <w:bookmarkEnd w:id="635"/>
            <w:bookmarkEnd w:id="636"/>
            <w:bookmarkEnd w:id="637"/>
            <w:r>
              <w:rPr>
                <w:rFonts w:eastAsia="Times New Roman" w:cs="Calibri"/>
                <w:sz w:val="20"/>
                <w:szCs w:val="20"/>
                <w:lang w:val="en-US" w:eastAsia="en-GB"/>
              </w:rPr>
              <w:t>.</w:t>
            </w:r>
          </w:p>
        </w:tc>
      </w:tr>
      <w:tr w:rsidR="00DA5D86" w14:paraId="48E52F1D" w14:textId="77777777" w:rsidTr="00197A7E">
        <w:tc>
          <w:tcPr>
            <w:tcW w:w="3470" w:type="dxa"/>
            <w:shd w:val="clear" w:color="auto" w:fill="auto"/>
            <w:tcMar>
              <w:left w:w="78" w:type="dxa"/>
            </w:tcMar>
          </w:tcPr>
          <w:p w14:paraId="300BF0B9"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SpeedFactors.FORAGING</w:t>
            </w:r>
            <w:proofErr w:type="spellEnd"/>
          </w:p>
        </w:tc>
        <w:tc>
          <w:tcPr>
            <w:tcW w:w="2871" w:type="dxa"/>
            <w:shd w:val="clear" w:color="auto" w:fill="auto"/>
            <w:tcMar>
              <w:left w:w="78" w:type="dxa"/>
            </w:tcMar>
          </w:tcPr>
          <w:p w14:paraId="551EAD3E"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2.1 [BL s</w:t>
            </w:r>
            <w:r>
              <w:rPr>
                <w:rFonts w:eastAsia="Times New Roman" w:cs="Calibri"/>
                <w:sz w:val="20"/>
                <w:szCs w:val="20"/>
                <w:vertAlign w:val="superscript"/>
                <w:lang w:val="en-US" w:eastAsia="en-GB"/>
              </w:rPr>
              <w:t>-1</w:t>
            </w:r>
            <w:r>
              <w:rPr>
                <w:rFonts w:eastAsia="Times New Roman" w:cs="Calibri"/>
                <w:sz w:val="20"/>
                <w:szCs w:val="20"/>
                <w:lang w:val="en-US" w:eastAsia="en-GB"/>
              </w:rPr>
              <w:t>]</w:t>
            </w:r>
          </w:p>
        </w:tc>
        <w:tc>
          <w:tcPr>
            <w:tcW w:w="3411" w:type="dxa"/>
            <w:gridSpan w:val="2"/>
            <w:shd w:val="clear" w:color="auto" w:fill="auto"/>
            <w:tcMar>
              <w:left w:w="78" w:type="dxa"/>
            </w:tcMar>
          </w:tcPr>
          <w:p w14:paraId="14E8FAAB" w14:textId="77777777" w:rsidR="00DA5D86" w:rsidRDefault="0099524D">
            <w:pPr>
              <w:spacing w:after="0" w:line="240" w:lineRule="auto"/>
            </w:pPr>
            <w:r>
              <w:rPr>
                <w:rFonts w:eastAsia="Times New Roman" w:cs="Calibri"/>
                <w:sz w:val="20"/>
                <w:szCs w:val="20"/>
                <w:lang w:val="en-US" w:eastAsia="en-GB"/>
              </w:rPr>
              <w:t xml:space="preserve">Following </w:t>
            </w:r>
            <w:r>
              <w:fldChar w:fldCharType="begin" w:fldLock="1"/>
            </w:r>
            <w:r>
              <w:instrText>ADDIN CSL_CITATION { "citationItems" : [ { "id" : "ITEM-1", "itemData" : { "ISBN" : "0022-0949", "ISSN" : "0022-0949", "PMID" : "11948202", "abstract" : "To determine the energetic costs of rigid-body, median or paired-fin (MPF) swimming versus undulatory, body-caudal fin (BCF) swimming, we measured oxygen consumption as a function of swimming speed in two MPF swimming specialists, Schlegel's parrotfish and Picasso triggerfish. The parrotfish swam exclusively with the pectoral fins at prolonged swimming speeds up to 3.2 total lengths per second (L s(-1); 30 min critical swimming speed, U(crit)). At higher speeds, gait transferred to a burst-and-coast BCF swimming mode that resulted in rapid fatigue. The triggerfish swam using undulations of the soft dorsal and anal fins up to 1.5 L s(-1), beyond which BCF undulations were recruited intermittently. BCF swimming was used continuously above 3.5 L s(-1), and was accompanied by synchronous undulations of the dorsal and anal fins. The triggerfish were capable of high, prolonged swimming speeds of up to 4.1 L s(-1) (30 min U(crit)). In both species, the rates of increase in oxygen consumption with swimming speed were higher during BCF swimming than during rigid-body MPF swimming. Our results indicate that, for these species, undulatory swimming is energetically more costly than rigid-body swimming, and therefore support the hypothesis that MPF swimming is more efficient. In addition, use of the BCF gait at higher swimming speed increased the cost of transport in both species beyond that predicted for MPF swimming at the same speeds. This suggests that, unlike for terrestrial locomotion, gait transition in fishes does not occur to reduce energetic costs, but to increase recruitable muscle mass and propulsive surfaces. The appropriate use of the power and exponential functions to model swimming energetics is also discussed.", "author" : [ { "dropping-particle" : "", "family" : "Korsmeyer", "given" : "Keith E", "non-dropping-particle" : "", "parse-names" : false, "suffix" : "" }, { "dropping-particle" : "", "family" : "Steffensen", "given" : "John Fleng", "non-dropping-particle" : "", "parse-names" : false, "suffix" : "" }, { "dropping-particle" : "", "family" : "Herskin", "given" : "Jannik", "non-dropping-particle" : "", "parse-names" : false, "suffix" : "" } ], "container-title" : "The Journal of experimental biology", "id" : "ITEM-1", "issue" : "Pt 9", "issued" : { "date-parts" : [ [ "2002" ] ] }, "page" : "1253-1263", "title" : "Energetics of median and paired fin swimming, body and caudal fin swimming, and gait transition in parrotfish (Scarus schlegeli) and triggerfish (Rhinecanthus aculeatus).", "type" : "article-journal", "volume" : "205" }, "uris" : [ "http://www.mendeley.com/documents/?uuid=4eef4473-32c2-486e-bdce-1cd53992eec5" ] } ], "mendeley" : { "formattedCitation" : "(Korsmeyer et al., 2002)", "plainTextFormattedCitation" : "(Korsmeyer et al., 2002)", "previouslyFormattedCitation" : "(Korsmeyer et al., 2002)" }, "properties" : { "noteIndex" : 0 }, "schema" : "https://github.com/citation-style-language/schema/raw/master/csl-citation.json" }</w:instrText>
            </w:r>
            <w:r>
              <w:fldChar w:fldCharType="separate"/>
            </w:r>
            <w:bookmarkStart w:id="638" w:name="__Fieldmark__2969_807502902"/>
            <w:bookmarkStart w:id="639" w:name="__Fieldmark__2955_3085505453"/>
            <w:r>
              <w:rPr>
                <w:rFonts w:eastAsia="Times New Roman" w:cs="Calibri"/>
                <w:noProof/>
                <w:sz w:val="20"/>
                <w:szCs w:val="20"/>
                <w:lang w:val="en-US" w:eastAsia="en-GB"/>
              </w:rPr>
              <w:t>(</w:t>
            </w:r>
            <w:bookmarkStart w:id="640" w:name="__Fieldmark__2957_746528969"/>
            <w:r>
              <w:rPr>
                <w:rFonts w:eastAsia="Times New Roman" w:cs="Calibri"/>
                <w:noProof/>
                <w:sz w:val="20"/>
                <w:szCs w:val="20"/>
                <w:lang w:val="en-US" w:eastAsia="en-GB"/>
              </w:rPr>
              <w:t>K</w:t>
            </w:r>
            <w:bookmarkStart w:id="641" w:name="__Fieldmark__2940_2083819471"/>
            <w:r>
              <w:rPr>
                <w:rFonts w:eastAsia="Times New Roman" w:cs="Calibri"/>
                <w:noProof/>
                <w:sz w:val="20"/>
                <w:szCs w:val="20"/>
                <w:lang w:val="en-US" w:eastAsia="en-GB"/>
              </w:rPr>
              <w:t>o</w:t>
            </w:r>
            <w:bookmarkStart w:id="642" w:name="__Fieldmark__4831_353340726"/>
            <w:r>
              <w:rPr>
                <w:rFonts w:eastAsia="Times New Roman" w:cs="Calibri"/>
                <w:noProof/>
                <w:sz w:val="20"/>
                <w:szCs w:val="20"/>
                <w:lang w:val="en-US" w:eastAsia="en-GB"/>
              </w:rPr>
              <w:t>r</w:t>
            </w:r>
            <w:bookmarkStart w:id="643" w:name="__Fieldmark__2245_133029496"/>
            <w:r>
              <w:rPr>
                <w:rFonts w:eastAsia="Times New Roman" w:cs="Calibri"/>
                <w:noProof/>
                <w:sz w:val="20"/>
                <w:szCs w:val="20"/>
                <w:lang w:val="en-US" w:eastAsia="en-GB"/>
              </w:rPr>
              <w:t>s</w:t>
            </w:r>
            <w:bookmarkStart w:id="644" w:name="__Fieldmark__1961_316155023"/>
            <w:r>
              <w:rPr>
                <w:rFonts w:eastAsia="Times New Roman" w:cs="Calibri"/>
                <w:noProof/>
                <w:sz w:val="20"/>
                <w:szCs w:val="20"/>
                <w:lang w:val="en-US" w:eastAsia="en-GB"/>
              </w:rPr>
              <w:t>m</w:t>
            </w:r>
            <w:bookmarkStart w:id="645" w:name="__Fieldmark__3599_1929277862"/>
            <w:r>
              <w:rPr>
                <w:rFonts w:eastAsia="Times New Roman" w:cs="Calibri"/>
                <w:noProof/>
                <w:sz w:val="20"/>
                <w:szCs w:val="20"/>
                <w:lang w:val="en-US" w:eastAsia="en-GB"/>
              </w:rPr>
              <w:t>eyer et al., 2002)</w:t>
            </w:r>
            <w:bookmarkEnd w:id="638"/>
            <w:bookmarkEnd w:id="639"/>
            <w:bookmarkEnd w:id="640"/>
            <w:bookmarkEnd w:id="641"/>
            <w:bookmarkEnd w:id="642"/>
            <w:bookmarkEnd w:id="643"/>
            <w:bookmarkEnd w:id="644"/>
            <w:bookmarkEnd w:id="645"/>
            <w:r>
              <w:fldChar w:fldCharType="end"/>
            </w:r>
          </w:p>
        </w:tc>
      </w:tr>
      <w:tr w:rsidR="00DA5D86" w:rsidRPr="00197A7E" w14:paraId="76F3678B" w14:textId="77777777" w:rsidTr="00197A7E">
        <w:tc>
          <w:tcPr>
            <w:tcW w:w="3470" w:type="dxa"/>
            <w:shd w:val="clear" w:color="auto" w:fill="auto"/>
            <w:tcMar>
              <w:left w:w="78" w:type="dxa"/>
            </w:tcMar>
          </w:tcPr>
          <w:p w14:paraId="1B4D3FD5"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SpeedFactors.MIGRATING</w:t>
            </w:r>
            <w:proofErr w:type="spellEnd"/>
          </w:p>
        </w:tc>
        <w:tc>
          <w:tcPr>
            <w:tcW w:w="2871" w:type="dxa"/>
            <w:shd w:val="clear" w:color="auto" w:fill="auto"/>
            <w:tcMar>
              <w:left w:w="78" w:type="dxa"/>
            </w:tcMar>
          </w:tcPr>
          <w:p w14:paraId="7D968F1D"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2.7 [BL s</w:t>
            </w:r>
            <w:r>
              <w:rPr>
                <w:rFonts w:eastAsia="Times New Roman" w:cs="Calibri"/>
                <w:sz w:val="20"/>
                <w:szCs w:val="20"/>
                <w:vertAlign w:val="superscript"/>
                <w:lang w:val="en-US" w:eastAsia="en-GB"/>
              </w:rPr>
              <w:t>-1</w:t>
            </w:r>
            <w:r>
              <w:rPr>
                <w:rFonts w:eastAsia="Times New Roman" w:cs="Calibri"/>
                <w:sz w:val="20"/>
                <w:szCs w:val="20"/>
                <w:lang w:val="en-US" w:eastAsia="en-GB"/>
              </w:rPr>
              <w:t>]</w:t>
            </w:r>
          </w:p>
        </w:tc>
        <w:tc>
          <w:tcPr>
            <w:tcW w:w="3411" w:type="dxa"/>
            <w:gridSpan w:val="2"/>
            <w:shd w:val="clear" w:color="auto" w:fill="auto"/>
            <w:tcMar>
              <w:left w:w="78" w:type="dxa"/>
            </w:tcMar>
          </w:tcPr>
          <w:p w14:paraId="13FD4958" w14:textId="77777777" w:rsidR="00DA5D86" w:rsidRPr="00197A7E" w:rsidRDefault="0099524D">
            <w:pPr>
              <w:spacing w:after="0" w:line="240" w:lineRule="auto"/>
            </w:pPr>
            <w:r>
              <w:rPr>
                <w:rFonts w:eastAsia="Times New Roman" w:cs="Calibri"/>
                <w:sz w:val="20"/>
                <w:szCs w:val="20"/>
                <w:lang w:val="en-US" w:eastAsia="en-GB"/>
              </w:rPr>
              <w:t xml:space="preserve">Following </w:t>
            </w:r>
            <w:r>
              <w:fldChar w:fldCharType="begin" w:fldLock="1"/>
            </w:r>
            <w:r>
              <w:instrText>ADDIN CSL_CITATION { "citationItems" : [ { "id" : "ITEM-1", "itemData" : { "DOI" : "10.1023/A:1019671131001", "ISBN" : "0378-1909", "ISSN" : "03781909", "abstract" : "The Labridae is an ecologically diverse group of mostly reef associated marine fishes that swim primarily by oscillating their pectoral fins. To generate locomotor thrust, labrids employ the paired pectoral fins in motions that range from a fore-aft rowing stroke to a dorso-ventral flapping stroke. Species that emphasize one or the other behavior are expected to benefit from alternative fin shapes that maximize performance of their primary swimming behavior.We document the diversity of pectoral fin shape in 143 species of labrids from the Great Barrier Reef and the Caribbean. Pectoral fin aspect ratio ranged among species from 1.12 to 4.48 and showed a distribution with two peaks at about 2.0 and 3.0. Higher aspect ratio fins typically had a relatively long leading edge and were narrower distally. Body mass only explained 3% of the variation in fin aspect ratio in spite of four orders of magnitude range and an expectation that the advantages of high aspect ratio fins and flapping motion are greatest at large body sizes. Aspect ratio was correlated with the angle of attachment of the fin on the body (r = 0.65), indicating that the orientation of the pectoral girdle is rotated in high aspect ratio species to enable them to move their fin in a flapping motion. Field measures of routine swimming speed were made in 43 species from the Great Barrier Reef. Multiple regression revealed that fin aspect ratio explained 52% of the variation in size-corrected swimming speed, but the angle of attachment of the pectoral fin only explained an additional 2%. Labrid locomotor div</w:instrText>
            </w:r>
            <w:r w:rsidRPr="00197A7E">
              <w:instrText>ersity appears to be related to a trade-off between efficiency of fast swimming and maneuverability in slow swimming species. Slow swimmers typically swim closer to the reef while fast swimmers dominate the water column and shallow, high-flow habitats. Planktivory was the most common trophic associate with high aspect ratio fins and fast swimming, apparently evolving six times.", "author" : [ { "dropping-particle" : "", "family" : "Wainwright", "given" : "Peter C.", "non-dropping-particle" : "", "parse-names" : false, "suffix" : "" }, { "dropping-particle" : "", "family" : "Bellwood", "given" : "David R.", "non-dropping-particle" : "", "parse-names" : false, "suffix" : "" }, { "dropping-particle" : "", "family" : "Westneat", "given" : "Mark W.", "non-dropping-particle" : "", "parse-names" : false, "suffix" : "" } ], "container-title" : "Environmental Biology of Fishes", "id" : "ITEM-1", "issue" : "1", "issued" : { "date-parts" : [ [ "2002" ] ] }, "page" : "47-62", "title" : "Ecomorphology of locomotion in labrid fishes", "type" : "article-journal", "volume" : "65" }, "uris" : [ "http://www.mendeley.com/documents/?uuid=cb3bd79c-7b60-4ea1-8911-7787074dc86b" ] } ], "mendeley" : { "formattedCitation" : "(Wainwright et al., 2002)", "plainTextFormattedCitation" : "(Wainwright et al., 2002)", "previouslyFormattedCitation" : "(Wainwright et al., 2002)" }, "properties" : { "noteIndex" : 0 }, "schema" : "https://github.com/citation-style-language/schema/raw/master/csl-citation.json" }</w:instrText>
            </w:r>
            <w:r>
              <w:fldChar w:fldCharType="separate"/>
            </w:r>
            <w:bookmarkStart w:id="646" w:name="__Fieldmark__3001_807502902"/>
            <w:bookmarkStart w:id="647" w:name="__Fieldmark__2983_3085505453"/>
            <w:r>
              <w:rPr>
                <w:rFonts w:eastAsia="Times New Roman" w:cs="Calibri"/>
                <w:noProof/>
                <w:sz w:val="20"/>
                <w:szCs w:val="20"/>
                <w:lang w:val="en-US" w:eastAsia="en-GB"/>
              </w:rPr>
              <w:t>(</w:t>
            </w:r>
            <w:bookmarkStart w:id="648" w:name="__Fieldmark__2985_746528969"/>
            <w:r>
              <w:rPr>
                <w:rFonts w:eastAsia="Times New Roman" w:cs="Calibri"/>
                <w:noProof/>
                <w:sz w:val="20"/>
                <w:szCs w:val="20"/>
                <w:lang w:val="en-US" w:eastAsia="en-GB"/>
              </w:rPr>
              <w:t>W</w:t>
            </w:r>
            <w:bookmarkStart w:id="649" w:name="__Fieldmark__2966_2083819471"/>
            <w:r>
              <w:rPr>
                <w:rFonts w:eastAsia="Times New Roman" w:cs="Calibri"/>
                <w:noProof/>
                <w:sz w:val="20"/>
                <w:szCs w:val="20"/>
                <w:lang w:val="en-US" w:eastAsia="en-GB"/>
              </w:rPr>
              <w:t>a</w:t>
            </w:r>
            <w:bookmarkStart w:id="650" w:name="__Fieldmark__4853_353340726"/>
            <w:r>
              <w:rPr>
                <w:rFonts w:eastAsia="Times New Roman" w:cs="Calibri"/>
                <w:noProof/>
                <w:sz w:val="20"/>
                <w:szCs w:val="20"/>
                <w:lang w:val="en-US" w:eastAsia="en-GB"/>
              </w:rPr>
              <w:t>i</w:t>
            </w:r>
            <w:bookmarkStart w:id="651" w:name="__Fieldmark__2263_133029496"/>
            <w:r>
              <w:rPr>
                <w:rFonts w:eastAsia="Times New Roman" w:cs="Calibri"/>
                <w:noProof/>
                <w:sz w:val="20"/>
                <w:szCs w:val="20"/>
                <w:lang w:val="en-US" w:eastAsia="en-GB"/>
              </w:rPr>
              <w:t>n</w:t>
            </w:r>
            <w:bookmarkStart w:id="652" w:name="__Fieldmark__1973_316155023"/>
            <w:r>
              <w:rPr>
                <w:rFonts w:eastAsia="Times New Roman" w:cs="Calibri"/>
                <w:noProof/>
                <w:sz w:val="20"/>
                <w:szCs w:val="20"/>
                <w:lang w:val="en-US" w:eastAsia="en-GB"/>
              </w:rPr>
              <w:t>w</w:t>
            </w:r>
            <w:bookmarkStart w:id="653" w:name="__Fieldmark__3609_1929277862"/>
            <w:r>
              <w:rPr>
                <w:rFonts w:eastAsia="Times New Roman" w:cs="Calibri"/>
                <w:noProof/>
                <w:sz w:val="20"/>
                <w:szCs w:val="20"/>
                <w:lang w:val="en-US" w:eastAsia="en-GB"/>
              </w:rPr>
              <w:t>right et al., 2002)</w:t>
            </w:r>
            <w:bookmarkEnd w:id="646"/>
            <w:bookmarkEnd w:id="647"/>
            <w:bookmarkEnd w:id="648"/>
            <w:bookmarkEnd w:id="649"/>
            <w:bookmarkEnd w:id="650"/>
            <w:bookmarkEnd w:id="651"/>
            <w:bookmarkEnd w:id="652"/>
            <w:bookmarkEnd w:id="653"/>
            <w:r>
              <w:fldChar w:fldCharType="end"/>
            </w:r>
          </w:p>
        </w:tc>
      </w:tr>
      <w:tr w:rsidR="00DA5D86" w:rsidRPr="00197A7E" w14:paraId="30580D12" w14:textId="77777777" w:rsidTr="00197A7E">
        <w:tc>
          <w:tcPr>
            <w:tcW w:w="3470" w:type="dxa"/>
            <w:shd w:val="clear" w:color="auto" w:fill="auto"/>
            <w:tcMar>
              <w:left w:w="78" w:type="dxa"/>
            </w:tcMar>
          </w:tcPr>
          <w:p w14:paraId="72D830A3"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SpeedFactors.RESTING</w:t>
            </w:r>
            <w:proofErr w:type="spellEnd"/>
          </w:p>
        </w:tc>
        <w:tc>
          <w:tcPr>
            <w:tcW w:w="2871" w:type="dxa"/>
            <w:shd w:val="clear" w:color="auto" w:fill="auto"/>
            <w:tcMar>
              <w:left w:w="78" w:type="dxa"/>
            </w:tcMar>
          </w:tcPr>
          <w:p w14:paraId="6ACEC1D7"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0 [BL s</w:t>
            </w:r>
            <w:r>
              <w:rPr>
                <w:rFonts w:eastAsia="Times New Roman" w:cs="Calibri"/>
                <w:sz w:val="20"/>
                <w:szCs w:val="20"/>
                <w:vertAlign w:val="superscript"/>
                <w:lang w:val="en-US" w:eastAsia="en-GB"/>
              </w:rPr>
              <w:t>-1</w:t>
            </w:r>
            <w:r>
              <w:rPr>
                <w:rFonts w:eastAsia="Times New Roman" w:cs="Calibri"/>
                <w:sz w:val="20"/>
                <w:szCs w:val="20"/>
                <w:lang w:val="en-US" w:eastAsia="en-GB"/>
              </w:rPr>
              <w:t>]</w:t>
            </w:r>
          </w:p>
        </w:tc>
        <w:tc>
          <w:tcPr>
            <w:tcW w:w="3411" w:type="dxa"/>
            <w:gridSpan w:val="2"/>
            <w:shd w:val="clear" w:color="auto" w:fill="auto"/>
            <w:tcMar>
              <w:left w:w="78" w:type="dxa"/>
            </w:tcMar>
          </w:tcPr>
          <w:p w14:paraId="18EF5336" w14:textId="77777777" w:rsidR="00DA5D86" w:rsidRPr="00197A7E" w:rsidRDefault="0099524D">
            <w:pPr>
              <w:spacing w:after="0" w:line="240" w:lineRule="auto"/>
            </w:pPr>
            <w:r>
              <w:rPr>
                <w:rFonts w:eastAsia="Times New Roman" w:cs="Calibri"/>
                <w:sz w:val="20"/>
                <w:szCs w:val="20"/>
                <w:lang w:val="en-US" w:eastAsia="en-GB"/>
              </w:rPr>
              <w:t xml:space="preserve">Parrotfish sleep in holes, caves or under boulders and are thus stationary when resting </w:t>
            </w:r>
            <w:r>
              <w:fldChar w:fldCharType="begin" w:fldLock="1"/>
            </w:r>
            <w:r w:rsidRPr="00197A7E">
              <w:instrText>ADDIN CSL_CITATION { "citationItems" : [ { "id" : "ITEM-1", "itemData" : { "DOI" : "10.2307/1935344", "ISSN" : "00129658", "author" : [ { "dropping-particle" : "", "family" : "Ogden", "given" : "John C.", "non-dropping-particle" : "", "parse-names" : false, "suffix" : "" }, { "dropping-particle" : "", "family" : "Buckman", "given" : "Nancy S.", "non-dropping-particle" : "", "parse-names" : false, "suffix" : "" } ], "container-title" : "Ecology", "id" : "ITEM-1", "issue" : "3", "issued" : { "date-parts" : [ [ "1973", "5", "1" ] ] }, "page" : "589-596", "publisher" : "Ecological Society of America", "title" : "Movements, Foraging Groups, and Diurnal Migratons of the Striped Parrotfish Scarus Croicensis Bloch (Scaridae)", "type" : "article-journal", "volume" : "54" }, "uris" : [ "http://www.mendeley.com/documents/?uuid=cd43a6f8-9f06-43c3-801f-0af9de45f5b5" ] } ], "mendeley" : { "formattedCitation" : "(Ogden and Buckman, 1973)", "plainTextFormattedCitation" : "(Ogden and Buckman, 1973)", "previouslyFormattedCitation" : "(Ogden and Buckman, 1973)" }, "properties" : { "noteIndex" : 19 }, "schema" : "https://github.com/citation-style-language/schema/raw/master/csl-citation.json" }</w:instrText>
            </w:r>
            <w:r>
              <w:fldChar w:fldCharType="separate"/>
            </w:r>
            <w:bookmarkStart w:id="654" w:name="__Fieldmark__3033_807502902"/>
            <w:bookmarkStart w:id="655" w:name="__Fieldmark__3012_3085505453"/>
            <w:r>
              <w:rPr>
                <w:rFonts w:eastAsia="Times New Roman" w:cs="Calibri"/>
                <w:noProof/>
                <w:sz w:val="20"/>
                <w:szCs w:val="20"/>
                <w:lang w:val="en-US" w:eastAsia="en-GB"/>
              </w:rPr>
              <w:t>(</w:t>
            </w:r>
            <w:bookmarkStart w:id="656" w:name="__Fieldmark__3014_746528969"/>
            <w:r>
              <w:rPr>
                <w:rFonts w:eastAsia="Times New Roman" w:cs="Calibri"/>
                <w:noProof/>
                <w:sz w:val="20"/>
                <w:szCs w:val="20"/>
                <w:lang w:val="en-US" w:eastAsia="en-GB"/>
              </w:rPr>
              <w:t>Ogden and Buckman, 1973)</w:t>
            </w:r>
            <w:bookmarkEnd w:id="654"/>
            <w:bookmarkEnd w:id="655"/>
            <w:bookmarkEnd w:id="656"/>
            <w:r>
              <w:fldChar w:fldCharType="end"/>
            </w:r>
          </w:p>
        </w:tc>
      </w:tr>
      <w:tr w:rsidR="00DA5D86" w:rsidRPr="00A6678A" w14:paraId="5BB77921" w14:textId="77777777" w:rsidTr="00197A7E">
        <w:tc>
          <w:tcPr>
            <w:tcW w:w="3470" w:type="dxa"/>
            <w:shd w:val="clear" w:color="auto" w:fill="auto"/>
            <w:tcMar>
              <w:left w:w="78" w:type="dxa"/>
            </w:tcMar>
          </w:tcPr>
          <w:p w14:paraId="3CFA25D5"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PathfindingWeights.FOOD</w:t>
            </w:r>
            <w:proofErr w:type="spellEnd"/>
          </w:p>
        </w:tc>
        <w:tc>
          <w:tcPr>
            <w:tcW w:w="2871" w:type="dxa"/>
            <w:shd w:val="clear" w:color="auto" w:fill="auto"/>
            <w:tcMar>
              <w:left w:w="78" w:type="dxa"/>
            </w:tcMar>
          </w:tcPr>
          <w:p w14:paraId="638A425B"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w:t>
            </w:r>
          </w:p>
        </w:tc>
        <w:tc>
          <w:tcPr>
            <w:tcW w:w="3411" w:type="dxa"/>
            <w:gridSpan w:val="2"/>
            <w:shd w:val="clear" w:color="auto" w:fill="auto"/>
            <w:tcMar>
              <w:left w:w="78" w:type="dxa"/>
            </w:tcMar>
          </w:tcPr>
          <w:p w14:paraId="4A207F11"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Weighing factor for the potential subfield </w:t>
            </w:r>
            <w:proofErr w:type="spellStart"/>
            <w:r>
              <w:rPr>
                <w:rFonts w:eastAsia="Times New Roman" w:cs="Calibri"/>
                <w:i/>
                <w:sz w:val="20"/>
                <w:szCs w:val="20"/>
                <w:lang w:val="en-US" w:eastAsia="en-GB"/>
              </w:rPr>
              <w:t>foodPotentialMap</w:t>
            </w:r>
            <w:proofErr w:type="spellEnd"/>
            <w:r>
              <w:rPr>
                <w:rFonts w:eastAsia="Times New Roman" w:cs="Calibri"/>
                <w:sz w:val="20"/>
                <w:szCs w:val="20"/>
                <w:lang w:val="en-US" w:eastAsia="en-GB"/>
              </w:rPr>
              <w:t xml:space="preserve">, if in move mode </w:t>
            </w:r>
            <w:r>
              <w:rPr>
                <w:rFonts w:eastAsia="Times New Roman" w:cs="Calibri"/>
                <w:i/>
                <w:sz w:val="20"/>
                <w:szCs w:val="20"/>
                <w:lang w:val="en-US" w:eastAsia="en-GB"/>
              </w:rPr>
              <w:t>PERCEPTION</w:t>
            </w:r>
            <w:r>
              <w:rPr>
                <w:rFonts w:eastAsia="Times New Roman" w:cs="Calibri"/>
                <w:sz w:val="20"/>
                <w:szCs w:val="20"/>
                <w:lang w:val="en-US" w:eastAsia="en-GB"/>
              </w:rPr>
              <w:t xml:space="preserve"> and behavior mode </w:t>
            </w:r>
            <w:r>
              <w:rPr>
                <w:rFonts w:eastAsia="Times New Roman" w:cs="Calibri"/>
                <w:i/>
                <w:sz w:val="20"/>
                <w:szCs w:val="20"/>
                <w:lang w:val="en-US" w:eastAsia="en-GB"/>
              </w:rPr>
              <w:t xml:space="preserve">FORAGING </w:t>
            </w:r>
          </w:p>
        </w:tc>
      </w:tr>
      <w:tr w:rsidR="00DA5D86" w:rsidRPr="00A6678A" w14:paraId="5E996CBC" w14:textId="77777777" w:rsidTr="00197A7E">
        <w:tc>
          <w:tcPr>
            <w:tcW w:w="3470" w:type="dxa"/>
            <w:shd w:val="clear" w:color="auto" w:fill="auto"/>
            <w:tcMar>
              <w:left w:w="78" w:type="dxa"/>
            </w:tcMar>
          </w:tcPr>
          <w:p w14:paraId="28AECB8B" w14:textId="77777777" w:rsidR="00DA5D86" w:rsidRDefault="0099524D">
            <w:pPr>
              <w:spacing w:after="0" w:line="240" w:lineRule="auto"/>
              <w:rPr>
                <w:rFonts w:asciiTheme="minorHAnsi" w:hAnsiTheme="minorHAnsi"/>
                <w:i/>
                <w:sz w:val="20"/>
                <w:szCs w:val="20"/>
                <w:lang w:val="en-US"/>
              </w:rPr>
            </w:pPr>
            <w:proofErr w:type="spellStart"/>
            <w:r>
              <w:rPr>
                <w:rFonts w:eastAsia="Times New Roman" w:cs="Calibri"/>
                <w:i/>
                <w:sz w:val="20"/>
                <w:szCs w:val="20"/>
                <w:lang w:val="en-US" w:eastAsia="en-GB"/>
              </w:rPr>
              <w:t>PathfindingWeights.RISK</w:t>
            </w:r>
            <w:proofErr w:type="spellEnd"/>
            <w:r>
              <w:rPr>
                <w:rFonts w:eastAsia="Times New Roman" w:cs="Calibri"/>
                <w:i/>
                <w:sz w:val="20"/>
                <w:szCs w:val="20"/>
                <w:lang w:val="en-US" w:eastAsia="en-GB"/>
              </w:rPr>
              <w:t>,</w:t>
            </w:r>
          </w:p>
        </w:tc>
        <w:tc>
          <w:tcPr>
            <w:tcW w:w="2871" w:type="dxa"/>
            <w:shd w:val="clear" w:color="auto" w:fill="auto"/>
            <w:tcMar>
              <w:left w:w="78" w:type="dxa"/>
            </w:tcMar>
          </w:tcPr>
          <w:p w14:paraId="54C36431"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2</w:t>
            </w:r>
          </w:p>
        </w:tc>
        <w:tc>
          <w:tcPr>
            <w:tcW w:w="3411" w:type="dxa"/>
            <w:gridSpan w:val="2"/>
            <w:shd w:val="clear" w:color="auto" w:fill="auto"/>
            <w:tcMar>
              <w:left w:w="78" w:type="dxa"/>
            </w:tcMar>
          </w:tcPr>
          <w:p w14:paraId="66E79DB1"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Weighing factor for the potential subfield </w:t>
            </w:r>
            <w:proofErr w:type="spellStart"/>
            <w:r>
              <w:rPr>
                <w:rFonts w:eastAsia="Times New Roman" w:cs="Calibri"/>
                <w:i/>
                <w:sz w:val="20"/>
                <w:szCs w:val="20"/>
                <w:lang w:val="en-US" w:eastAsia="en-GB"/>
              </w:rPr>
              <w:t>riskPotentialMap</w:t>
            </w:r>
            <w:proofErr w:type="spellEnd"/>
            <w:r>
              <w:rPr>
                <w:rFonts w:eastAsia="Times New Roman" w:cs="Calibri"/>
                <w:sz w:val="20"/>
                <w:szCs w:val="20"/>
                <w:lang w:val="en-US" w:eastAsia="en-GB"/>
              </w:rPr>
              <w:t xml:space="preserve">, if in move mode </w:t>
            </w:r>
            <w:r>
              <w:rPr>
                <w:rFonts w:eastAsia="Times New Roman" w:cs="Calibri"/>
                <w:i/>
                <w:sz w:val="20"/>
                <w:szCs w:val="20"/>
                <w:lang w:val="en-US" w:eastAsia="en-GB"/>
              </w:rPr>
              <w:t>PERCEPTION</w:t>
            </w:r>
            <w:r>
              <w:rPr>
                <w:rFonts w:eastAsia="Times New Roman" w:cs="Calibri"/>
                <w:sz w:val="20"/>
                <w:szCs w:val="20"/>
                <w:lang w:val="en-US" w:eastAsia="en-GB"/>
              </w:rPr>
              <w:t xml:space="preserve"> </w:t>
            </w:r>
          </w:p>
        </w:tc>
      </w:tr>
      <w:tr w:rsidR="00DA5D86" w:rsidRPr="00A6678A" w14:paraId="698902CC" w14:textId="77777777" w:rsidTr="00197A7E">
        <w:tc>
          <w:tcPr>
            <w:tcW w:w="3470" w:type="dxa"/>
            <w:tcBorders>
              <w:top w:val="nil"/>
            </w:tcBorders>
            <w:shd w:val="clear" w:color="auto" w:fill="auto"/>
            <w:tcMar>
              <w:left w:w="78" w:type="dxa"/>
            </w:tcMar>
          </w:tcPr>
          <w:p w14:paraId="3EED558B"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PathfindingWeights.BOUNDARY</w:t>
            </w:r>
            <w:proofErr w:type="spellEnd"/>
          </w:p>
        </w:tc>
        <w:tc>
          <w:tcPr>
            <w:tcW w:w="2871" w:type="dxa"/>
            <w:tcBorders>
              <w:top w:val="nil"/>
            </w:tcBorders>
            <w:shd w:val="clear" w:color="auto" w:fill="auto"/>
            <w:tcMar>
              <w:left w:w="78" w:type="dxa"/>
            </w:tcMar>
          </w:tcPr>
          <w:p w14:paraId="31F788E4"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1</w:t>
            </w:r>
          </w:p>
        </w:tc>
        <w:tc>
          <w:tcPr>
            <w:tcW w:w="3411" w:type="dxa"/>
            <w:gridSpan w:val="2"/>
            <w:tcBorders>
              <w:top w:val="nil"/>
            </w:tcBorders>
            <w:shd w:val="clear" w:color="auto" w:fill="auto"/>
            <w:tcMar>
              <w:left w:w="78" w:type="dxa"/>
            </w:tcMar>
          </w:tcPr>
          <w:p w14:paraId="004B730A"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 xml:space="preserve">Weighing factor for the potential subfield </w:t>
            </w:r>
            <w:proofErr w:type="spellStart"/>
            <w:r>
              <w:rPr>
                <w:rFonts w:eastAsia="Times New Roman" w:cs="Calibri"/>
                <w:i/>
                <w:sz w:val="20"/>
                <w:szCs w:val="20"/>
                <w:lang w:val="en-US" w:eastAsia="en-GB"/>
              </w:rPr>
              <w:t>boundaryPotentialMap</w:t>
            </w:r>
            <w:proofErr w:type="spellEnd"/>
            <w:r>
              <w:rPr>
                <w:rFonts w:eastAsia="Times New Roman" w:cs="Calibri"/>
                <w:sz w:val="20"/>
                <w:szCs w:val="20"/>
                <w:lang w:val="en-US" w:eastAsia="en-GB"/>
              </w:rPr>
              <w:t xml:space="preserve">, if in move mode </w:t>
            </w:r>
            <w:r>
              <w:rPr>
                <w:rFonts w:eastAsia="Times New Roman" w:cs="Calibri"/>
                <w:i/>
                <w:sz w:val="20"/>
                <w:szCs w:val="20"/>
                <w:lang w:val="en-US" w:eastAsia="en-GB"/>
              </w:rPr>
              <w:t>PERCEPTION</w:t>
            </w:r>
          </w:p>
        </w:tc>
      </w:tr>
      <w:tr w:rsidR="00DA5D86" w:rsidRPr="00A6678A" w14:paraId="0CFAC55F" w14:textId="77777777" w:rsidTr="00197A7E">
        <w:tc>
          <w:tcPr>
            <w:tcW w:w="3470" w:type="dxa"/>
            <w:tcBorders>
              <w:top w:val="nil"/>
            </w:tcBorders>
            <w:shd w:val="clear" w:color="auto" w:fill="auto"/>
            <w:tcMar>
              <w:left w:w="78" w:type="dxa"/>
            </w:tcMar>
          </w:tcPr>
          <w:p w14:paraId="483D46D8"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PathfindingWeights.BOUNDARY</w:t>
            </w:r>
            <w:proofErr w:type="spellEnd"/>
          </w:p>
        </w:tc>
        <w:tc>
          <w:tcPr>
            <w:tcW w:w="2871" w:type="dxa"/>
            <w:tcBorders>
              <w:top w:val="nil"/>
            </w:tcBorders>
            <w:shd w:val="clear" w:color="auto" w:fill="auto"/>
            <w:tcMar>
              <w:left w:w="78" w:type="dxa"/>
            </w:tcMar>
          </w:tcPr>
          <w:p w14:paraId="71D3A28F"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1</w:t>
            </w:r>
          </w:p>
        </w:tc>
        <w:tc>
          <w:tcPr>
            <w:tcW w:w="3411" w:type="dxa"/>
            <w:gridSpan w:val="2"/>
            <w:tcBorders>
              <w:top w:val="nil"/>
            </w:tcBorders>
            <w:shd w:val="clear" w:color="auto" w:fill="auto"/>
            <w:tcMar>
              <w:left w:w="78" w:type="dxa"/>
            </w:tcMar>
          </w:tcPr>
          <w:p w14:paraId="5F103CD6"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 xml:space="preserve">Weighing factor for the potential subfield </w:t>
            </w:r>
            <w:proofErr w:type="spellStart"/>
            <w:r>
              <w:rPr>
                <w:rFonts w:eastAsia="Times New Roman" w:cs="Calibri"/>
                <w:i/>
                <w:sz w:val="20"/>
                <w:szCs w:val="20"/>
                <w:lang w:val="en-US" w:eastAsia="en-GB"/>
              </w:rPr>
              <w:t>boundaryPotentialMap</w:t>
            </w:r>
            <w:proofErr w:type="spellEnd"/>
            <w:r>
              <w:rPr>
                <w:rFonts w:eastAsia="Times New Roman" w:cs="Calibri"/>
                <w:sz w:val="20"/>
                <w:szCs w:val="20"/>
                <w:lang w:val="en-US" w:eastAsia="en-GB"/>
              </w:rPr>
              <w:t xml:space="preserve">, if in move mode </w:t>
            </w:r>
            <w:r>
              <w:rPr>
                <w:rFonts w:eastAsia="Times New Roman" w:cs="Calibri"/>
                <w:i/>
                <w:sz w:val="20"/>
                <w:szCs w:val="20"/>
                <w:lang w:val="en-US" w:eastAsia="en-GB"/>
              </w:rPr>
              <w:t>PERCEPTION</w:t>
            </w:r>
          </w:p>
        </w:tc>
      </w:tr>
      <w:tr w:rsidR="00DA5D86" w:rsidRPr="00A6678A" w14:paraId="119BEE3E" w14:textId="77777777" w:rsidTr="00197A7E">
        <w:tc>
          <w:tcPr>
            <w:tcW w:w="3470" w:type="dxa"/>
            <w:tcBorders>
              <w:top w:val="nil"/>
            </w:tcBorders>
            <w:shd w:val="clear" w:color="auto" w:fill="auto"/>
            <w:tcMar>
              <w:left w:w="78" w:type="dxa"/>
            </w:tcMar>
          </w:tcPr>
          <w:p w14:paraId="0B728902"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PathfindingWeights.TO_FORAGE</w:t>
            </w:r>
            <w:proofErr w:type="spellEnd"/>
          </w:p>
        </w:tc>
        <w:tc>
          <w:tcPr>
            <w:tcW w:w="2871" w:type="dxa"/>
            <w:tcBorders>
              <w:top w:val="nil"/>
            </w:tcBorders>
            <w:shd w:val="clear" w:color="auto" w:fill="auto"/>
            <w:tcMar>
              <w:left w:w="78" w:type="dxa"/>
            </w:tcMar>
          </w:tcPr>
          <w:p w14:paraId="43FECDBF"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1</w:t>
            </w:r>
          </w:p>
        </w:tc>
        <w:tc>
          <w:tcPr>
            <w:tcW w:w="3411" w:type="dxa"/>
            <w:gridSpan w:val="2"/>
            <w:tcBorders>
              <w:top w:val="nil"/>
            </w:tcBorders>
            <w:shd w:val="clear" w:color="auto" w:fill="auto"/>
            <w:tcMar>
              <w:left w:w="78" w:type="dxa"/>
            </w:tcMar>
          </w:tcPr>
          <w:p w14:paraId="2127DED2"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 xml:space="preserve">Weighing factor for the potential subfield </w:t>
            </w:r>
            <w:proofErr w:type="spellStart"/>
            <w:r>
              <w:rPr>
                <w:rFonts w:eastAsia="Times New Roman" w:cs="Calibri"/>
                <w:i/>
                <w:sz w:val="20"/>
                <w:szCs w:val="20"/>
                <w:lang w:val="en-US" w:eastAsia="en-GB"/>
              </w:rPr>
              <w:t>toForagePotentialMap</w:t>
            </w:r>
            <w:proofErr w:type="spellEnd"/>
            <w:r>
              <w:rPr>
                <w:rFonts w:eastAsia="Times New Roman" w:cs="Calibri"/>
                <w:sz w:val="20"/>
                <w:szCs w:val="20"/>
                <w:lang w:val="en-US" w:eastAsia="en-GB"/>
              </w:rPr>
              <w:t xml:space="preserve">, if in move mode </w:t>
            </w:r>
            <w:r>
              <w:rPr>
                <w:rFonts w:eastAsia="Times New Roman" w:cs="Calibri"/>
                <w:i/>
                <w:sz w:val="20"/>
                <w:szCs w:val="20"/>
                <w:lang w:val="en-US" w:eastAsia="en-GB"/>
              </w:rPr>
              <w:t>PERCEPTION</w:t>
            </w:r>
          </w:p>
        </w:tc>
      </w:tr>
      <w:tr w:rsidR="00DA5D86" w:rsidRPr="00A6678A" w14:paraId="03301BF0" w14:textId="77777777" w:rsidTr="00197A7E">
        <w:tc>
          <w:tcPr>
            <w:tcW w:w="3470" w:type="dxa"/>
            <w:tcBorders>
              <w:top w:val="nil"/>
            </w:tcBorders>
            <w:shd w:val="clear" w:color="auto" w:fill="auto"/>
            <w:tcMar>
              <w:left w:w="78" w:type="dxa"/>
            </w:tcMar>
          </w:tcPr>
          <w:p w14:paraId="260F6CBC" w14:textId="77777777" w:rsidR="00DA5D86" w:rsidRDefault="0099524D">
            <w:pPr>
              <w:spacing w:after="0" w:line="240" w:lineRule="auto"/>
              <w:rPr>
                <w:rFonts w:asciiTheme="minorHAnsi" w:hAnsiTheme="minorHAnsi"/>
                <w:i/>
                <w:sz w:val="20"/>
                <w:szCs w:val="20"/>
                <w:lang w:val="en-US"/>
              </w:rPr>
            </w:pPr>
            <w:proofErr w:type="spellStart"/>
            <w:r>
              <w:rPr>
                <w:rFonts w:asciiTheme="minorHAnsi" w:hAnsiTheme="minorHAnsi"/>
                <w:i/>
                <w:sz w:val="20"/>
                <w:szCs w:val="20"/>
                <w:lang w:val="en-US"/>
              </w:rPr>
              <w:t>PathfindingWeights.TO_REST</w:t>
            </w:r>
            <w:proofErr w:type="spellEnd"/>
          </w:p>
        </w:tc>
        <w:tc>
          <w:tcPr>
            <w:tcW w:w="2871" w:type="dxa"/>
            <w:tcBorders>
              <w:top w:val="nil"/>
            </w:tcBorders>
            <w:shd w:val="clear" w:color="auto" w:fill="auto"/>
            <w:tcMar>
              <w:left w:w="78" w:type="dxa"/>
            </w:tcMar>
          </w:tcPr>
          <w:p w14:paraId="38CB2238" w14:textId="77777777" w:rsidR="00DA5D86" w:rsidRDefault="0099524D">
            <w:pPr>
              <w:spacing w:after="0" w:line="240" w:lineRule="auto"/>
              <w:rPr>
                <w:rFonts w:asciiTheme="minorHAnsi" w:hAnsiTheme="minorHAnsi"/>
                <w:sz w:val="20"/>
                <w:szCs w:val="20"/>
                <w:lang w:val="en-US"/>
              </w:rPr>
            </w:pPr>
            <w:r>
              <w:rPr>
                <w:rFonts w:asciiTheme="minorHAnsi" w:hAnsiTheme="minorHAnsi"/>
                <w:sz w:val="20"/>
                <w:szCs w:val="20"/>
                <w:lang w:val="en-US"/>
              </w:rPr>
              <w:t>1</w:t>
            </w:r>
          </w:p>
        </w:tc>
        <w:tc>
          <w:tcPr>
            <w:tcW w:w="3411" w:type="dxa"/>
            <w:gridSpan w:val="2"/>
            <w:tcBorders>
              <w:top w:val="nil"/>
            </w:tcBorders>
            <w:shd w:val="clear" w:color="auto" w:fill="auto"/>
            <w:tcMar>
              <w:left w:w="78" w:type="dxa"/>
            </w:tcMar>
          </w:tcPr>
          <w:p w14:paraId="63EC817A"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 xml:space="preserve">Weighing factor for the potential subfield </w:t>
            </w:r>
            <w:proofErr w:type="spellStart"/>
            <w:r>
              <w:rPr>
                <w:rFonts w:eastAsia="Times New Roman" w:cs="Calibri"/>
                <w:i/>
                <w:sz w:val="20"/>
                <w:szCs w:val="20"/>
                <w:lang w:val="en-US" w:eastAsia="en-GB"/>
              </w:rPr>
              <w:t>toRestPotentialMap</w:t>
            </w:r>
            <w:proofErr w:type="spellEnd"/>
            <w:r>
              <w:rPr>
                <w:rFonts w:eastAsia="Times New Roman" w:cs="Calibri"/>
                <w:sz w:val="20"/>
                <w:szCs w:val="20"/>
                <w:lang w:val="en-US" w:eastAsia="en-GB"/>
              </w:rPr>
              <w:t xml:space="preserve">, if in move mode </w:t>
            </w:r>
            <w:r>
              <w:rPr>
                <w:rFonts w:eastAsia="Times New Roman" w:cs="Calibri"/>
                <w:i/>
                <w:sz w:val="20"/>
                <w:szCs w:val="20"/>
                <w:lang w:val="en-US" w:eastAsia="en-GB"/>
              </w:rPr>
              <w:t>PERCEPTION</w:t>
            </w:r>
          </w:p>
        </w:tc>
      </w:tr>
      <w:tr w:rsidR="00DA5D86" w14:paraId="12B8A445" w14:textId="77777777" w:rsidTr="00197A7E">
        <w:tc>
          <w:tcPr>
            <w:tcW w:w="9752" w:type="dxa"/>
            <w:gridSpan w:val="4"/>
            <w:shd w:val="clear" w:color="auto" w:fill="auto"/>
            <w:tcMar>
              <w:left w:w="78" w:type="dxa"/>
            </w:tcMar>
          </w:tcPr>
          <w:p w14:paraId="67AC67E7" w14:textId="77777777" w:rsidR="00DA5D86" w:rsidRDefault="00DA5D86">
            <w:pPr>
              <w:spacing w:after="0" w:line="240" w:lineRule="auto"/>
              <w:rPr>
                <w:rFonts w:asciiTheme="minorHAnsi" w:eastAsia="Times New Roman" w:hAnsiTheme="minorHAnsi" w:cs="Calibri"/>
                <w:i/>
                <w:sz w:val="20"/>
                <w:szCs w:val="20"/>
                <w:lang w:val="en-GB" w:eastAsia="en-GB"/>
              </w:rPr>
            </w:pPr>
          </w:p>
          <w:p w14:paraId="5C1AFF15" w14:textId="77777777" w:rsidR="00DA5D86" w:rsidRDefault="0099524D">
            <w:pPr>
              <w:spacing w:after="0" w:line="240" w:lineRule="auto"/>
              <w:rPr>
                <w:rFonts w:asciiTheme="minorHAnsi" w:hAnsiTheme="minorHAnsi"/>
                <w:b/>
                <w:i/>
                <w:color w:val="76923C" w:themeColor="accent3" w:themeShade="BF"/>
                <w:sz w:val="20"/>
                <w:szCs w:val="20"/>
                <w:lang w:val="en-US"/>
              </w:rPr>
            </w:pPr>
            <w:r>
              <w:rPr>
                <w:rFonts w:eastAsia="Times New Roman" w:cs="Calibri"/>
                <w:b/>
                <w:i/>
                <w:sz w:val="20"/>
                <w:szCs w:val="20"/>
                <w:lang w:val="en-US" w:eastAsia="en-GB"/>
              </w:rPr>
              <w:t>Foraging related parameters</w:t>
            </w:r>
          </w:p>
        </w:tc>
      </w:tr>
      <w:tr w:rsidR="00DA5D86" w:rsidRPr="00A6678A" w14:paraId="1C836B86" w14:textId="77777777" w:rsidTr="00197A7E">
        <w:tc>
          <w:tcPr>
            <w:tcW w:w="3470" w:type="dxa"/>
            <w:shd w:val="clear" w:color="auto" w:fill="auto"/>
            <w:tcMar>
              <w:left w:w="78" w:type="dxa"/>
            </w:tcMar>
          </w:tcPr>
          <w:p w14:paraId="5082A429"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accessibleForagingRadius</w:t>
            </w:r>
            <w:proofErr w:type="spellEnd"/>
          </w:p>
        </w:tc>
        <w:tc>
          <w:tcPr>
            <w:tcW w:w="2871" w:type="dxa"/>
            <w:shd w:val="clear" w:color="auto" w:fill="auto"/>
            <w:tcMar>
              <w:left w:w="78" w:type="dxa"/>
            </w:tcMar>
          </w:tcPr>
          <w:p w14:paraId="3EE0A278"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 [m]</w:t>
            </w:r>
          </w:p>
        </w:tc>
        <w:tc>
          <w:tcPr>
            <w:tcW w:w="3411" w:type="dxa"/>
            <w:gridSpan w:val="2"/>
            <w:shd w:val="clear" w:color="auto" w:fill="auto"/>
            <w:tcMar>
              <w:left w:w="78" w:type="dxa"/>
            </w:tcMar>
          </w:tcPr>
          <w:p w14:paraId="4AC5ACCF"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Radius accessible for model fish around its current position on food grid; used to calculate amount of available food </w:t>
            </w:r>
          </w:p>
        </w:tc>
      </w:tr>
      <w:tr w:rsidR="00DA5D86" w14:paraId="49AE9CE9" w14:textId="77777777" w:rsidTr="00197A7E">
        <w:tc>
          <w:tcPr>
            <w:tcW w:w="3470" w:type="dxa"/>
            <w:shd w:val="clear" w:color="auto" w:fill="auto"/>
            <w:tcMar>
              <w:left w:w="78" w:type="dxa"/>
            </w:tcMar>
          </w:tcPr>
          <w:p w14:paraId="78C0C3DA"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energyContentFood</w:t>
            </w:r>
            <w:proofErr w:type="spellEnd"/>
          </w:p>
        </w:tc>
        <w:tc>
          <w:tcPr>
            <w:tcW w:w="2871" w:type="dxa"/>
            <w:shd w:val="clear" w:color="auto" w:fill="auto"/>
            <w:tcMar>
              <w:left w:w="78" w:type="dxa"/>
            </w:tcMar>
          </w:tcPr>
          <w:p w14:paraId="162669AD"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17.5 [kJ (g DW food)</w:t>
            </w:r>
            <w:r>
              <w:rPr>
                <w:rFonts w:eastAsia="Times New Roman" w:cs="Calibri"/>
                <w:sz w:val="20"/>
                <w:szCs w:val="20"/>
                <w:vertAlign w:val="superscript"/>
                <w:lang w:val="en-US" w:eastAsia="en-GB"/>
              </w:rPr>
              <w:t>-1</w:t>
            </w:r>
            <w:r>
              <w:rPr>
                <w:rFonts w:eastAsia="Times New Roman" w:cs="Calibri"/>
                <w:sz w:val="20"/>
                <w:szCs w:val="20"/>
                <w:lang w:val="en-US" w:eastAsia="en-GB"/>
              </w:rPr>
              <w:t>]</w:t>
            </w:r>
          </w:p>
        </w:tc>
        <w:tc>
          <w:tcPr>
            <w:tcW w:w="3411" w:type="dxa"/>
            <w:gridSpan w:val="2"/>
            <w:shd w:val="clear" w:color="auto" w:fill="auto"/>
            <w:tcMar>
              <w:left w:w="78" w:type="dxa"/>
            </w:tcMar>
          </w:tcPr>
          <w:p w14:paraId="5AB0BF7A" w14:textId="77777777" w:rsidR="00DA5D86" w:rsidRDefault="0099524D">
            <w:pPr>
              <w:spacing w:after="0" w:line="240" w:lineRule="auto"/>
            </w:pPr>
            <w:r>
              <w:rPr>
                <w:rFonts w:eastAsia="Times New Roman" w:cs="Calibri"/>
                <w:sz w:val="20"/>
                <w:szCs w:val="20"/>
                <w:lang w:val="en-US" w:eastAsia="en-GB"/>
              </w:rPr>
              <w:t xml:space="preserve">Following </w:t>
            </w:r>
            <w:r>
              <w:fldChar w:fldCharType="begin" w:fldLock="1"/>
            </w:r>
            <w:r>
              <w:instrText>ADDIN CSL_CITATION { "citationItems" : [ { "id" : "ITEM-1", "itemData" : { "DOI" : "10.3354/meps106057", "ISBN" : "0171-8630", "ISSN" : "0171-8630", "PMID" : "869", "abstract" : "Daily food intake by the herbivorous parrotfish Sparisoma v~ndea,s well as assimdation efficiencies of algal food, protein and energy, were quantified through a combination of laboratory feeding tnals and field observations. The intake of algal ash-free dry wt (AFDW) per bite increases hnearly with fish wet wt (FWW, g) and algal biomass (mg AFDW cm-2), and is further determined by the skeletal density of the limestone substrate. Low-density substrates yield higher amounts of AFDW per bite than do high-density substrates. The percentage of the total food intake that is derived from endolithic and crustose coralline algae increases with the size of the flsh, and can be 9 0 % depending on the biomass of epilithic algae. The daily pattern of foraging activity is positively correlated with diurnal changes in food quality, while seasonal daylength variations result in 13 % variation in total daily bites taken. Daily number of bites of S. viride in the field decreases wlth fish size, and is further dependent on life phase and foraging depth. In experiments, fish attained an assimilation efficiency of ca 20% from a natural diet of low algal biomass and high-density dead coral substrates that predominates in the shallow reef. Assimilation efficiency was ca 70 % from a diet of high algal biomass and lowdensity substrates that predominates on the deeper reef parts. In spite of lower daily foraging effort, territorial fish, living in deeper parts of the reef, ingest and assimilate higher amounts of AFDW, protein and energy per day than non-territorial fish foraging on the shallow reef. The difference is caused by increased availability of high-yield food and substrate types inside territories compared to the situation on the shallow reef. Daily assimilated energy (kJ d-') is 0.85 X FWW'.~'~ for fish foraging in the shallow reef zone, and 1.22 X FWW0854 for S. viride foraging inside territories on the deeper reef.", "author" : [ { "dropping-particle" : "", "family" : "Bruggemann", "given" : "Jh", "non-dropping-particle" : "", "parse-names" : false, "suffix" : "" }, { "dropping-particle" : "", "family" : "Begeman", "given" : "Jaap", "non-dropping-particle" : "", "parse-names" : false, "suffix" : "" }, { "dropping-particle" : "", "family" : "Bosma", "given" : "EM", "non-dropping-particle" : "", "parse-names" : false, "suffix" : "" }, { "dropping-particle" : "", "family" : "Verburg", "given" : "Piet", "non-dropping-particle" : "", "parse-names" : false, "suffix" : "" }, { "dropping-particle" : "", "family" : "Breeman", "given" : "Am", "non-dropping-particle" : "", "parse-names" : false, "suffix" : "" } ], "container-title" : "Marine Ecology Progress Series", "id" : "ITEM-1", "issue" : "February 2016", "issued" : { "date-parts" : [ [ "1994" ] ] }, "page" : "57-71", "title" : "Foraging by the stoplight parrotfish Sparisoma viride II. Intake and assimilation of food, protein and energy", "type" : "article-journal", "volume" : "106" }, "uris" : [ "http://www.mendeley.com/documents/?uuid=af8bedfe-9f06-4bd3-9e75-2ff47294a074" ] } ], "mendeley" : { "formattedCitation" : "(Bruggemann et al., 1994)", "plainTextFormattedCitation" : "(Bruggemann et al., 1994)", "previouslyFormattedCitation" : "(Bruggemann et al., 1994)" }, "properties" : { "noteIndex" : 0 }, "schema" : "https://github.com/citation-style-language/schema/raw/master/csl-citation.json" }</w:instrText>
            </w:r>
            <w:r>
              <w:fldChar w:fldCharType="separate"/>
            </w:r>
            <w:bookmarkStart w:id="657" w:name="__Fieldmark__3088_807502902"/>
            <w:bookmarkStart w:id="658" w:name="__Fieldmark__3066_3085505453"/>
            <w:r>
              <w:rPr>
                <w:rFonts w:eastAsia="Times New Roman" w:cs="Calibri"/>
                <w:noProof/>
                <w:sz w:val="20"/>
                <w:szCs w:val="20"/>
                <w:lang w:val="en-US" w:eastAsia="en-GB"/>
              </w:rPr>
              <w:t>(</w:t>
            </w:r>
            <w:bookmarkStart w:id="659" w:name="__Fieldmark__3068_746528969"/>
            <w:r>
              <w:rPr>
                <w:rFonts w:eastAsia="Times New Roman" w:cs="Calibri"/>
                <w:noProof/>
                <w:sz w:val="20"/>
                <w:szCs w:val="20"/>
                <w:lang w:val="en-US" w:eastAsia="en-GB"/>
              </w:rPr>
              <w:t>B</w:t>
            </w:r>
            <w:bookmarkStart w:id="660" w:name="__Fieldmark__3090_2083819471"/>
            <w:r>
              <w:rPr>
                <w:rFonts w:eastAsia="Times New Roman" w:cs="Calibri"/>
                <w:noProof/>
                <w:sz w:val="20"/>
                <w:szCs w:val="20"/>
                <w:lang w:val="en-US" w:eastAsia="en-GB"/>
              </w:rPr>
              <w:t>r</w:t>
            </w:r>
            <w:bookmarkStart w:id="661" w:name="__Fieldmark__4959_353340726"/>
            <w:r>
              <w:rPr>
                <w:rFonts w:eastAsia="Times New Roman" w:cs="Calibri"/>
                <w:noProof/>
                <w:sz w:val="20"/>
                <w:szCs w:val="20"/>
                <w:lang w:val="en-US" w:eastAsia="en-GB"/>
              </w:rPr>
              <w:t>u</w:t>
            </w:r>
            <w:bookmarkStart w:id="662" w:name="__Fieldmark__2369_133029496"/>
            <w:r>
              <w:rPr>
                <w:rFonts w:eastAsia="Times New Roman" w:cs="Calibri"/>
                <w:noProof/>
                <w:sz w:val="20"/>
                <w:szCs w:val="20"/>
                <w:lang w:val="en-US" w:eastAsia="en-GB"/>
              </w:rPr>
              <w:t>g</w:t>
            </w:r>
            <w:bookmarkStart w:id="663" w:name="__Fieldmark__2029_316155023"/>
            <w:r>
              <w:rPr>
                <w:rFonts w:eastAsia="Times New Roman" w:cs="Calibri"/>
                <w:noProof/>
                <w:sz w:val="20"/>
                <w:szCs w:val="20"/>
                <w:lang w:val="en-US" w:eastAsia="en-GB"/>
              </w:rPr>
              <w:t>g</w:t>
            </w:r>
            <w:bookmarkStart w:id="664" w:name="__Fieldmark__3691_1929277862"/>
            <w:r>
              <w:rPr>
                <w:rFonts w:eastAsia="Times New Roman" w:cs="Calibri"/>
                <w:noProof/>
                <w:sz w:val="20"/>
                <w:szCs w:val="20"/>
                <w:lang w:val="en-US" w:eastAsia="en-GB"/>
              </w:rPr>
              <w:t>emann et al., 1994)</w:t>
            </w:r>
            <w:bookmarkEnd w:id="657"/>
            <w:bookmarkEnd w:id="658"/>
            <w:bookmarkEnd w:id="659"/>
            <w:bookmarkEnd w:id="660"/>
            <w:bookmarkEnd w:id="661"/>
            <w:bookmarkEnd w:id="662"/>
            <w:bookmarkEnd w:id="663"/>
            <w:bookmarkEnd w:id="664"/>
            <w:r>
              <w:fldChar w:fldCharType="end"/>
            </w:r>
          </w:p>
        </w:tc>
      </w:tr>
      <w:tr w:rsidR="00DA5D86" w:rsidRPr="00A6678A" w14:paraId="462D3424" w14:textId="77777777" w:rsidTr="00197A7E">
        <w:tc>
          <w:tcPr>
            <w:tcW w:w="3470" w:type="dxa"/>
            <w:shd w:val="clear" w:color="auto" w:fill="auto"/>
            <w:tcMar>
              <w:left w:w="78" w:type="dxa"/>
            </w:tcMar>
          </w:tcPr>
          <w:p w14:paraId="4AC67E92"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feedingGuild</w:t>
            </w:r>
            <w:proofErr w:type="spellEnd"/>
          </w:p>
        </w:tc>
        <w:tc>
          <w:tcPr>
            <w:tcW w:w="2871" w:type="dxa"/>
            <w:shd w:val="clear" w:color="auto" w:fill="auto"/>
            <w:tcMar>
              <w:left w:w="78" w:type="dxa"/>
            </w:tcMar>
          </w:tcPr>
          <w:p w14:paraId="3BF27E68"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HERBIVORE </w:t>
            </w:r>
          </w:p>
        </w:tc>
        <w:tc>
          <w:tcPr>
            <w:tcW w:w="3411" w:type="dxa"/>
            <w:gridSpan w:val="2"/>
            <w:shd w:val="clear" w:color="auto" w:fill="auto"/>
            <w:tcMar>
              <w:left w:w="78" w:type="dxa"/>
            </w:tcMar>
          </w:tcPr>
          <w:p w14:paraId="60E82DAD" w14:textId="77777777" w:rsidR="00DA5D86" w:rsidRPr="00257A33" w:rsidRDefault="0099524D">
            <w:pPr>
              <w:spacing w:after="0" w:line="240" w:lineRule="auto"/>
              <w:rPr>
                <w:lang w:val="en-GB"/>
              </w:rPr>
            </w:pPr>
            <w:r>
              <w:rPr>
                <w:rFonts w:eastAsia="Times New Roman" w:cs="Calibri"/>
                <w:sz w:val="20"/>
                <w:szCs w:val="20"/>
                <w:lang w:val="en-US" w:eastAsia="en-GB"/>
              </w:rPr>
              <w:t xml:space="preserve">Tick box to classify the modelled fish as a functional group according to its feeding habits (options: HERBIVORE, PISCIVORE (including invertebrate </w:t>
            </w:r>
            <w:r>
              <w:rPr>
                <w:rFonts w:eastAsia="Times New Roman" w:cs="Calibri"/>
                <w:sz w:val="20"/>
                <w:szCs w:val="20"/>
                <w:lang w:val="en-US" w:eastAsia="en-GB"/>
              </w:rPr>
              <w:lastRenderedPageBreak/>
              <w:t xml:space="preserve">feeders), OMNIVORE, PLANKTIVORE, DETRIVORE). The </w:t>
            </w:r>
            <w:proofErr w:type="spellStart"/>
            <w:r>
              <w:rPr>
                <w:rFonts w:eastAsia="Times New Roman" w:cs="Calibri"/>
                <w:i/>
                <w:sz w:val="20"/>
                <w:szCs w:val="20"/>
                <w:lang w:val="en-US" w:eastAsia="en-GB"/>
              </w:rPr>
              <w:t>feedingGuild</w:t>
            </w:r>
            <w:proofErr w:type="spellEnd"/>
            <w:r>
              <w:rPr>
                <w:rFonts w:eastAsia="Times New Roman" w:cs="Calibri"/>
                <w:i/>
                <w:sz w:val="20"/>
                <w:szCs w:val="20"/>
                <w:lang w:val="en-US" w:eastAsia="en-GB"/>
              </w:rPr>
              <w:t xml:space="preserve"> </w:t>
            </w:r>
            <w:r>
              <w:rPr>
                <w:rFonts w:eastAsia="Times New Roman" w:cs="Calibri"/>
                <w:sz w:val="20"/>
                <w:szCs w:val="20"/>
                <w:lang w:val="en-US" w:eastAsia="en-GB"/>
              </w:rPr>
              <w:t xml:space="preserve">also sets the values of the constants </w:t>
            </w:r>
            <w:proofErr w:type="spellStart"/>
            <w:r>
              <w:rPr>
                <w:rFonts w:eastAsia="Times New Roman" w:cs="Calibri"/>
                <w:i/>
                <w:sz w:val="20"/>
                <w:szCs w:val="20"/>
                <w:lang w:val="en-US" w:eastAsia="en-GB"/>
              </w:rPr>
              <w:t>gutTransitDuration</w:t>
            </w:r>
            <w:proofErr w:type="spellEnd"/>
            <w:r>
              <w:rPr>
                <w:rFonts w:eastAsia="Times New Roman" w:cs="Calibri"/>
                <w:sz w:val="20"/>
                <w:szCs w:val="20"/>
                <w:lang w:val="en-US" w:eastAsia="en-GB"/>
              </w:rPr>
              <w:t xml:space="preserve"> (3240 [s] for HERBIVORE </w:t>
            </w:r>
            <w:r>
              <w:fldChar w:fldCharType="begin" w:fldLock="1"/>
            </w:r>
            <w:r w:rsidRPr="00257A33">
              <w:rPr>
                <w:lang w:val="en-GB"/>
              </w:rPr>
              <w:instrText>ADDIN CSL_CITATION { "citationItems" : [ { "id" : "ITEM-1", "itemData" : { "DOI" : "10.1111/j.1095-8649.1995.tb01914.x", "ISBN" : "1095-8649", "ISSN" : "10958649", "PMID" : "636", "abstract" : "There were significant differences among five sympatric herbivorous reef fish species in their ranking of seven food-processing characters. Between them Zebrasoma scopas and Stegastes nigricans had the lowest bite rates, longest filling times, lowest defaecation activities and slowest gut turnover. Acanthurus nigrofuscus and Scarus sordidus were similar in having the fastest filling times, and high bite rates, gut-contents masses, gut turnover and defaecation activities. Ctenochaetus striatus was intermediate between those species pairs in five out of seven characters. Rich algal diets of S. nigricans and Z. scopas were contrasted with the carbonate intake of S. sordidus. The food-processing pattern of C. striatus was related to the siliceous content of a diatom diet. Food-processing characteristics of A. nigrofuscus were attributed to a diet which is readily absorbed and/or is of high nutritional quality.", "author" : [ { "dropping-particle" : "", "family" : "Polunin", "given" : "N. V.C.", "non-dropping-particle" : "", "parse-names" : false, "suffix" : "" }, { "dropping-particle" : "", "family" : "Harmelin\u2010Vivien", "given" : "M.", "non-dropping-particle" : "", "parse-names" : false, "suffix" : "" }, { "dropping-particle" : "", "family" : "Galzin", "given" : "R.", "non-dropping-particle" : "", "parse-names" : false, "suffix" : "" } ], "container-title" : "Journal of Fish Biology", "id" : "ITEM-1", "issue" : "3", "issued" : { "date-parts" : [ [ "1995" ] ] }, "page" : "455-465", "title" : "Contrasts in algal food processing among five herbivorous coral\u2010reef fishes", "type" : "article-journal", "volume" : "47" }, "uris" : [ "http://www.mendeley.com/documents/?uuid=59b58dd0-3f96-4574-a215-baffe91d5ac1" ] } ], "mendeley" : { "formattedCitation" : "(Polunin et al., 1995)", "plainTextFormattedCitation" : "(Polunin et al., 1995)", "previouslyFormattedCitation" : "(Polunin et al., 1995)" }, "properties" : { "noteIndex" : 0 }, "schema" : "https://github.com/citation-style-language/schema/raw/master/csl-citation.json" }</w:instrText>
            </w:r>
            <w:r>
              <w:fldChar w:fldCharType="separate"/>
            </w:r>
            <w:bookmarkStart w:id="665" w:name="__Fieldmark__3122_807502902"/>
            <w:bookmarkStart w:id="666" w:name="__Fieldmark__3099_3085505453"/>
            <w:r>
              <w:rPr>
                <w:rFonts w:eastAsia="Times New Roman" w:cs="Calibri"/>
                <w:noProof/>
                <w:sz w:val="20"/>
                <w:szCs w:val="20"/>
                <w:lang w:val="en-US" w:eastAsia="en-GB"/>
              </w:rPr>
              <w:t>(</w:t>
            </w:r>
            <w:bookmarkStart w:id="667" w:name="__Fieldmark__3101_746528969"/>
            <w:r>
              <w:rPr>
                <w:rFonts w:eastAsia="Times New Roman" w:cs="Calibri"/>
                <w:noProof/>
                <w:sz w:val="20"/>
                <w:szCs w:val="20"/>
                <w:lang w:val="en-US" w:eastAsia="en-GB"/>
              </w:rPr>
              <w:t>P</w:t>
            </w:r>
            <w:bookmarkStart w:id="668" w:name="__Fieldmark__3119_2083819471"/>
            <w:r>
              <w:rPr>
                <w:rFonts w:eastAsia="Times New Roman" w:cs="Calibri"/>
                <w:noProof/>
                <w:sz w:val="20"/>
                <w:szCs w:val="20"/>
                <w:lang w:val="en-US" w:eastAsia="en-GB"/>
              </w:rPr>
              <w:t>o</w:t>
            </w:r>
            <w:bookmarkStart w:id="669" w:name="__Fieldmark__4979_353340726"/>
            <w:r>
              <w:rPr>
                <w:rFonts w:eastAsia="Times New Roman" w:cs="Calibri"/>
                <w:noProof/>
                <w:sz w:val="20"/>
                <w:szCs w:val="20"/>
                <w:lang w:val="en-US" w:eastAsia="en-GB"/>
              </w:rPr>
              <w:t>l</w:t>
            </w:r>
            <w:bookmarkStart w:id="670" w:name="__Fieldmark__2385_133029496"/>
            <w:r>
              <w:rPr>
                <w:rFonts w:eastAsia="Times New Roman" w:cs="Calibri"/>
                <w:noProof/>
                <w:sz w:val="20"/>
                <w:szCs w:val="20"/>
                <w:lang w:val="en-US" w:eastAsia="en-GB"/>
              </w:rPr>
              <w:t>u</w:t>
            </w:r>
            <w:bookmarkStart w:id="671" w:name="__Fieldmark__2041_316155023"/>
            <w:r>
              <w:rPr>
                <w:rFonts w:eastAsia="Times New Roman" w:cs="Calibri"/>
                <w:noProof/>
                <w:sz w:val="20"/>
                <w:szCs w:val="20"/>
                <w:lang w:val="en-US" w:eastAsia="en-GB"/>
              </w:rPr>
              <w:t>n</w:t>
            </w:r>
            <w:bookmarkStart w:id="672" w:name="__Fieldmark__3706_1929277862"/>
            <w:r>
              <w:rPr>
                <w:rFonts w:eastAsia="Times New Roman" w:cs="Calibri"/>
                <w:noProof/>
                <w:sz w:val="20"/>
                <w:szCs w:val="20"/>
                <w:lang w:val="en-US" w:eastAsia="en-GB"/>
              </w:rPr>
              <w:t>in et al., 1995)</w:t>
            </w:r>
            <w:r>
              <w:fldChar w:fldCharType="end"/>
            </w:r>
            <w:bookmarkEnd w:id="665"/>
            <w:bookmarkEnd w:id="666"/>
            <w:bookmarkEnd w:id="667"/>
            <w:bookmarkEnd w:id="668"/>
            <w:bookmarkEnd w:id="669"/>
            <w:bookmarkEnd w:id="670"/>
            <w:bookmarkEnd w:id="671"/>
            <w:bookmarkEnd w:id="672"/>
            <w:r>
              <w:rPr>
                <w:rFonts w:eastAsia="Times New Roman" w:cs="Calibri"/>
                <w:sz w:val="20"/>
                <w:szCs w:val="20"/>
                <w:lang w:val="en-US" w:eastAsia="en-GB"/>
              </w:rPr>
              <w:t xml:space="preserve"> and </w:t>
            </w:r>
            <w:r>
              <w:rPr>
                <w:rFonts w:eastAsia="Times New Roman" w:cs="Calibri"/>
                <w:color w:val="00B0F0"/>
                <w:sz w:val="20"/>
                <w:szCs w:val="20"/>
                <w:highlight w:val="yellow"/>
                <w:lang w:val="en-US" w:eastAsia="en-GB"/>
              </w:rPr>
              <w:t>XX</w:t>
            </w:r>
            <w:r>
              <w:rPr>
                <w:rFonts w:eastAsia="Times New Roman" w:cs="Calibri"/>
                <w:color w:val="00B0F0"/>
                <w:sz w:val="20"/>
                <w:szCs w:val="20"/>
                <w:lang w:val="en-US" w:eastAsia="en-GB"/>
              </w:rPr>
              <w:t xml:space="preserve"> </w:t>
            </w:r>
            <w:r>
              <w:rPr>
                <w:rFonts w:eastAsia="Times New Roman" w:cs="Calibri"/>
                <w:sz w:val="20"/>
                <w:szCs w:val="20"/>
                <w:lang w:val="en-US" w:eastAsia="en-GB"/>
              </w:rPr>
              <w:t>for all other functional groups) and</w:t>
            </w:r>
            <w:r>
              <w:rPr>
                <w:rFonts w:eastAsia="Times New Roman" w:cs="Calibri"/>
                <w:i/>
                <w:sz w:val="20"/>
                <w:szCs w:val="20"/>
                <w:lang w:val="en-US" w:eastAsia="en-GB"/>
              </w:rPr>
              <w:t xml:space="preserve"> </w:t>
            </w:r>
            <w:proofErr w:type="spellStart"/>
            <w:r>
              <w:rPr>
                <w:rFonts w:eastAsia="Times New Roman" w:cs="Calibri"/>
                <w:i/>
                <w:sz w:val="20"/>
                <w:szCs w:val="20"/>
                <w:lang w:val="en-US" w:eastAsia="en-GB"/>
              </w:rPr>
              <w:t>lossFactorDigestion</w:t>
            </w:r>
            <w:proofErr w:type="spellEnd"/>
            <w:r>
              <w:rPr>
                <w:rFonts w:eastAsia="Times New Roman" w:cs="Calibri"/>
                <w:sz w:val="20"/>
                <w:szCs w:val="20"/>
                <w:lang w:val="en-US" w:eastAsia="en-GB"/>
              </w:rPr>
              <w:t xml:space="preserve"> (0.43 for HERBIVORE and 0.59 for all others </w:t>
            </w:r>
            <w:r>
              <w:fldChar w:fldCharType="begin" w:fldLock="1"/>
            </w:r>
            <w:r w:rsidRPr="00257A33">
              <w:rPr>
                <w:lang w:val="en-GB"/>
              </w:rPr>
              <w:instrText>ADDIN CSL_CITATION { "citationItems" : [ { "id" : "ITEM-1", "itemData" : { "abstract" : "Brett JR, Grooves TDD (1979). Physiology Energetics. In Hoar WS, Randall DJ, Brett JR (eds) Fish Physiology, Academic Press, NY 8: 279-352", "author" : [ { "dropping-particle" : "", "family" : "Brett", "given" : "J R", "non-dropping-particle" : "", "parse-names" : false, "suffix" : "" }, { "dropping-particle" : "", "family" : "Grooves", "given" : "T D D", "non-dropping-particle" : "", "parse-names" : false, "suffix" : "" } ], "container-title" : "Fish Physiology", "editor" : [ { "dropping-particle" : "", "family" : "Hoar", "given" : "WS", "non-dropping-particle" : "", "parse-names" : false, "suffix" : "" }, { "dropping-particle" : "", "family" : "Randall", "given" : "DJ", "non-dropping-particle" : "", "parse-names" : false, "suffix" : "" }, { "dropping-particle" : "", "family" : "Brett", "given" : "JR", "non-dropping-particle" : "", "parse-names" : false, "suffix" : "" } ], "id" : "ITEM-1", "issued" : { "date-parts" : [ [ "1979" ] ] }, "page" : "279-352", "publisher" : "Academic Press", "publisher-place" : "New York", "title" : "Physiology Energetics", "type" : "chapter" }, "uris" : [ "http://www.mendeley.com/documents/?uuid=e10c7df9-a6f9-441f-9e17-c0d1e1f83aba", "http://www.mendeley.com/documents/?uuid=6463cc6c-7558-4b11-9ac4-a59e2086c61a" ] } ], "mendeley" : { "formattedCitation" : "(Brett and Grooves, 1979)", "plainTextFormattedCitation" : "(Brett and Grooves, 1979)", "previouslyFormattedCitation" : "(Brett and Grooves, 1979)" }, "properties" : { "noteIndex" : 0 }, "schema" : "https://github.com/citation-style-language/schema/raw/master/csl-citation.json" }</w:instrText>
            </w:r>
            <w:r>
              <w:fldChar w:fldCharType="separate"/>
            </w:r>
            <w:bookmarkStart w:id="673" w:name="__Fieldmark__3154_807502902"/>
            <w:bookmarkStart w:id="674" w:name="__Fieldmark__3127_3085505453"/>
            <w:r>
              <w:rPr>
                <w:rFonts w:eastAsia="Times New Roman" w:cs="Calibri"/>
                <w:noProof/>
                <w:sz w:val="20"/>
                <w:szCs w:val="20"/>
                <w:lang w:val="en-US" w:eastAsia="en-GB"/>
              </w:rPr>
              <w:t>(</w:t>
            </w:r>
            <w:bookmarkStart w:id="675" w:name="__Fieldmark__3129_746528969"/>
            <w:r>
              <w:rPr>
                <w:rFonts w:eastAsia="Times New Roman" w:cs="Calibri"/>
                <w:noProof/>
                <w:sz w:val="20"/>
                <w:szCs w:val="20"/>
                <w:lang w:val="en-US" w:eastAsia="en-GB"/>
              </w:rPr>
              <w:t>B</w:t>
            </w:r>
            <w:bookmarkStart w:id="676" w:name="__Fieldmark__3143_2083819471"/>
            <w:r>
              <w:rPr>
                <w:rFonts w:eastAsia="Times New Roman" w:cs="Calibri"/>
                <w:noProof/>
                <w:sz w:val="20"/>
                <w:szCs w:val="20"/>
                <w:lang w:val="en-US" w:eastAsia="en-GB"/>
              </w:rPr>
              <w:t>r</w:t>
            </w:r>
            <w:bookmarkStart w:id="677" w:name="__Fieldmark__4998_353340726"/>
            <w:r>
              <w:rPr>
                <w:rFonts w:eastAsia="Times New Roman" w:cs="Calibri"/>
                <w:noProof/>
                <w:sz w:val="20"/>
                <w:szCs w:val="20"/>
                <w:lang w:val="en-US" w:eastAsia="en-GB"/>
              </w:rPr>
              <w:t>e</w:t>
            </w:r>
            <w:bookmarkStart w:id="678" w:name="__Fieldmark__2400_133029496"/>
            <w:r>
              <w:rPr>
                <w:rFonts w:eastAsia="Times New Roman" w:cs="Calibri"/>
                <w:noProof/>
                <w:sz w:val="20"/>
                <w:szCs w:val="20"/>
                <w:lang w:val="en-US" w:eastAsia="en-GB"/>
              </w:rPr>
              <w:t>t</w:t>
            </w:r>
            <w:bookmarkStart w:id="679" w:name="__Fieldmark__2052_316155023"/>
            <w:r>
              <w:rPr>
                <w:rFonts w:eastAsia="Times New Roman" w:cs="Calibri"/>
                <w:noProof/>
                <w:sz w:val="20"/>
                <w:szCs w:val="20"/>
                <w:lang w:val="en-US" w:eastAsia="en-GB"/>
              </w:rPr>
              <w:t>t</w:t>
            </w:r>
            <w:bookmarkStart w:id="680" w:name="__Fieldmark__3718_1929277862"/>
            <w:r>
              <w:rPr>
                <w:rFonts w:eastAsia="Times New Roman" w:cs="Calibri"/>
                <w:noProof/>
                <w:sz w:val="20"/>
                <w:szCs w:val="20"/>
                <w:lang w:val="en-US" w:eastAsia="en-GB"/>
              </w:rPr>
              <w:t xml:space="preserve"> and Grooves, 1979)</w:t>
            </w:r>
            <w:r>
              <w:fldChar w:fldCharType="end"/>
            </w:r>
            <w:bookmarkEnd w:id="673"/>
            <w:bookmarkEnd w:id="674"/>
            <w:bookmarkEnd w:id="675"/>
            <w:bookmarkEnd w:id="676"/>
            <w:bookmarkEnd w:id="677"/>
            <w:bookmarkEnd w:id="678"/>
            <w:bookmarkEnd w:id="679"/>
            <w:bookmarkEnd w:id="680"/>
            <w:r>
              <w:rPr>
                <w:rFonts w:eastAsia="Times New Roman" w:cs="Calibri"/>
                <w:sz w:val="20"/>
                <w:szCs w:val="20"/>
                <w:lang w:val="en-US" w:eastAsia="en-GB"/>
              </w:rPr>
              <w:t xml:space="preserve">). Based on the </w:t>
            </w:r>
            <w:proofErr w:type="spellStart"/>
            <w:r>
              <w:rPr>
                <w:rFonts w:eastAsia="Times New Roman" w:cs="Calibri"/>
                <w:sz w:val="20"/>
                <w:szCs w:val="20"/>
                <w:lang w:val="en-US" w:eastAsia="en-GB"/>
              </w:rPr>
              <w:t>l</w:t>
            </w:r>
            <w:r>
              <w:rPr>
                <w:rFonts w:eastAsia="Times New Roman" w:cs="Calibri"/>
                <w:i/>
                <w:sz w:val="20"/>
                <w:szCs w:val="20"/>
                <w:lang w:val="en-US" w:eastAsia="en-GB"/>
              </w:rPr>
              <w:t>ossFactorDigestion</w:t>
            </w:r>
            <w:proofErr w:type="spellEnd"/>
            <w:r>
              <w:rPr>
                <w:rFonts w:eastAsia="Times New Roman" w:cs="Calibri"/>
                <w:sz w:val="20"/>
                <w:szCs w:val="20"/>
                <w:lang w:val="en-US" w:eastAsia="en-GB"/>
              </w:rPr>
              <w:t xml:space="preserve"> the useable percentage of digested energy (net energy) after subtraction of loss due to assimilation, digestion, excretion, specific dynamic actions (SDA) is calculated.</w:t>
            </w:r>
          </w:p>
        </w:tc>
      </w:tr>
      <w:tr w:rsidR="00DA5D86" w:rsidRPr="00A6678A" w14:paraId="6717C445" w14:textId="77777777" w:rsidTr="00197A7E">
        <w:tc>
          <w:tcPr>
            <w:tcW w:w="3470" w:type="dxa"/>
            <w:shd w:val="clear" w:color="auto" w:fill="auto"/>
            <w:tcMar>
              <w:left w:w="78" w:type="dxa"/>
            </w:tcMar>
          </w:tcPr>
          <w:p w14:paraId="4F36314E"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lastRenderedPageBreak/>
              <w:t>maxIngestionRate</w:t>
            </w:r>
            <w:proofErr w:type="spellEnd"/>
          </w:p>
        </w:tc>
        <w:tc>
          <w:tcPr>
            <w:tcW w:w="2871" w:type="dxa"/>
            <w:shd w:val="clear" w:color="auto" w:fill="auto"/>
            <w:tcMar>
              <w:left w:w="78" w:type="dxa"/>
            </w:tcMar>
          </w:tcPr>
          <w:p w14:paraId="6D0E4A36" w14:textId="7C191EE2" w:rsidR="00DA5D86" w:rsidRDefault="0099524D">
            <w:pPr>
              <w:spacing w:after="0" w:line="240" w:lineRule="auto"/>
            </w:pPr>
            <w:commentRangeStart w:id="681"/>
            <w:r>
              <w:rPr>
                <w:rFonts w:eastAsia="Times New Roman" w:cs="Calibri"/>
                <w:sz w:val="20"/>
                <w:szCs w:val="20"/>
                <w:lang w:val="en-US" w:eastAsia="en-GB"/>
              </w:rPr>
              <w:t>[0.03 g DW food (g WW fish)</w:t>
            </w:r>
            <w:r>
              <w:rPr>
                <w:rFonts w:eastAsia="Times New Roman" w:cs="Calibri"/>
                <w:sz w:val="20"/>
                <w:szCs w:val="20"/>
                <w:vertAlign w:val="superscript"/>
                <w:lang w:val="en-US" w:eastAsia="en-GB"/>
              </w:rPr>
              <w:t>-1</w:t>
            </w:r>
            <w:r>
              <w:rPr>
                <w:rFonts w:eastAsia="Times New Roman" w:cs="Calibri"/>
                <w:sz w:val="20"/>
                <w:szCs w:val="20"/>
                <w:lang w:val="en-US" w:eastAsia="en-GB"/>
              </w:rPr>
              <w:t xml:space="preserve"> h</w:t>
            </w:r>
            <w:r>
              <w:rPr>
                <w:rFonts w:eastAsia="Times New Roman" w:cs="Calibri"/>
                <w:sz w:val="20"/>
                <w:szCs w:val="20"/>
                <w:vertAlign w:val="superscript"/>
                <w:lang w:val="en-US" w:eastAsia="en-GB"/>
              </w:rPr>
              <w:t>-1</w:t>
            </w:r>
            <w:r>
              <w:rPr>
                <w:rFonts w:eastAsia="Times New Roman" w:cs="Calibri"/>
                <w:sz w:val="20"/>
                <w:szCs w:val="20"/>
                <w:lang w:val="en-US" w:eastAsia="en-GB"/>
              </w:rPr>
              <w:t>]</w:t>
            </w:r>
            <w:commentRangeEnd w:id="681"/>
            <w:r>
              <w:commentReference w:id="681"/>
            </w:r>
          </w:p>
        </w:tc>
        <w:tc>
          <w:tcPr>
            <w:tcW w:w="3411" w:type="dxa"/>
            <w:gridSpan w:val="2"/>
            <w:shd w:val="clear" w:color="auto" w:fill="auto"/>
            <w:tcMar>
              <w:left w:w="78" w:type="dxa"/>
            </w:tcMar>
          </w:tcPr>
          <w:p w14:paraId="5841E164" w14:textId="77777777" w:rsidR="00DA5D86" w:rsidRPr="00197A7E" w:rsidRDefault="0099524D">
            <w:pPr>
              <w:spacing w:after="0" w:line="240" w:lineRule="auto"/>
              <w:rPr>
                <w:lang w:val="en-GB"/>
              </w:rPr>
            </w:pPr>
            <w:r>
              <w:rPr>
                <w:rFonts w:eastAsia="Times New Roman" w:cs="Calibri"/>
                <w:sz w:val="20"/>
                <w:szCs w:val="20"/>
                <w:lang w:val="en-US" w:eastAsia="en-GB"/>
              </w:rPr>
              <w:t xml:space="preserve">Following </w:t>
            </w:r>
            <w:r>
              <w:fldChar w:fldCharType="begin" w:fldLock="1"/>
            </w:r>
            <w:r w:rsidRPr="00197A7E">
              <w:rPr>
                <w:lang w:val="en-GB"/>
              </w:rPr>
              <w:instrText>ADDIN CSL_CITATION { "citationItems" : [ { "id" : "ITEM-1", "itemData" : { "DOI" : "10.1111/j.1095-8649.1995.tb01914.x", "ISBN" : "1095-8649", "ISSN" : "10958649", "PMID" : "636", "abstract" : "There were significant differences among five sympatric herbivorous reef fish species in their ranking of seven food-processing characters. Between them Zebrasoma scopas and Stegastes nigricans had the lowest bite rates, longest filling times, lowest defaecation activities and slowest gut turnover. Acanthurus nigrofuscus and Scarus sordidus were similar in having the fastest filling times, and high bite rates, gut-contents masses, gut turnover and defaecation activities. Ctenochaetus striatus was intermediate between those species pairs in five out of seven characters. Rich algal diets of S. nigricans and Z. scopas were contrasted with the carbonate intake of S. sordidus. The food-processing pattern of C. striatus was related to the siliceous content of a diatom diet. Food-processing characteristics of A. nigrofuscus were attributed to a diet which is readily absorbed and/or is of high nutritional quality.", "author" : [ { "dropping-particle" : "", "family" : "Polunin", "given" : "N. V.C.", "non-dropping-particle" : "", "parse-names" : false, "suffix" : "" }, { "dropping-particle" : "", "family" : "Harmelin\u2010Vivien", "given" : "M.", "non-dropping-particle" : "", "parse-names" : false, "suffix" : "" }, { "dropping-particle" : "", "family" : "Galzin", "given" : "R.", "non-dropping-particle" : "", "parse-names" : false, "suffix" : "" } ], "container-title" : "Journal of Fish Biology", "id" : "ITEM-1", "issue" : "3", "issued" : { "date-parts" : [ [ "1995" ] ] }, "page" : "455-465", "title" : "Contrasts in algal food processing among five herbivorous coral\u2010reef fishes", "type" : "article-journal", "volume" : "47" }, "uris" : [ "http://www.mendeley.com/documents/?uuid=59b58dd0-3f96-4574-a215-baffe91d5ac1" ] } ], "mendeley" : { "formattedCitation" : "(Polunin et al., 1995)", "plainTextFormattedCitation" : "(Polunin et al., 1995)", "previouslyFormattedCitation" : "(Polunin et al., 1995)" }, "properties" : { "noteIndex" : 0 }, "schema" : "https://github.com/citation-style-language/schema/raw/master/csl-citation.json" }</w:instrText>
            </w:r>
            <w:r>
              <w:fldChar w:fldCharType="separate"/>
            </w:r>
            <w:bookmarkStart w:id="682" w:name="__Fieldmark__3191_807502902"/>
            <w:bookmarkStart w:id="683" w:name="__Fieldmark__3160_3085505453"/>
            <w:r>
              <w:rPr>
                <w:rFonts w:eastAsia="Times New Roman" w:cs="Calibri"/>
                <w:noProof/>
                <w:sz w:val="20"/>
                <w:szCs w:val="20"/>
                <w:lang w:val="en-US" w:eastAsia="en-GB"/>
              </w:rPr>
              <w:t>(</w:t>
            </w:r>
            <w:bookmarkStart w:id="684" w:name="__Fieldmark__3162_746528969"/>
            <w:r>
              <w:rPr>
                <w:rFonts w:eastAsia="Times New Roman" w:cs="Calibri"/>
                <w:noProof/>
                <w:sz w:val="20"/>
                <w:szCs w:val="20"/>
                <w:lang w:val="en-US" w:eastAsia="en-GB"/>
              </w:rPr>
              <w:t>P</w:t>
            </w:r>
            <w:bookmarkStart w:id="685" w:name="__Fieldmark__3174_2083819471"/>
            <w:r>
              <w:rPr>
                <w:rFonts w:eastAsia="Times New Roman" w:cs="Calibri"/>
                <w:noProof/>
                <w:sz w:val="20"/>
                <w:szCs w:val="20"/>
                <w:lang w:val="en-US" w:eastAsia="en-GB"/>
              </w:rPr>
              <w:t>o</w:t>
            </w:r>
            <w:bookmarkStart w:id="686" w:name="__Fieldmark__5023_353340726"/>
            <w:r>
              <w:rPr>
                <w:rFonts w:eastAsia="Times New Roman" w:cs="Calibri"/>
                <w:noProof/>
                <w:sz w:val="20"/>
                <w:szCs w:val="20"/>
                <w:lang w:val="en-US" w:eastAsia="en-GB"/>
              </w:rPr>
              <w:t>l</w:t>
            </w:r>
            <w:bookmarkStart w:id="687" w:name="__Fieldmark__2421_133029496"/>
            <w:r>
              <w:rPr>
                <w:rFonts w:eastAsia="Times New Roman" w:cs="Calibri"/>
                <w:noProof/>
                <w:sz w:val="20"/>
                <w:szCs w:val="20"/>
                <w:lang w:val="en-US" w:eastAsia="en-GB"/>
              </w:rPr>
              <w:t>u</w:t>
            </w:r>
            <w:bookmarkStart w:id="688" w:name="__Fieldmark__2069_316155023"/>
            <w:r>
              <w:rPr>
                <w:rFonts w:eastAsia="Times New Roman" w:cs="Calibri"/>
                <w:noProof/>
                <w:sz w:val="20"/>
                <w:szCs w:val="20"/>
                <w:lang w:val="en-US" w:eastAsia="en-GB"/>
              </w:rPr>
              <w:t>n</w:t>
            </w:r>
            <w:bookmarkStart w:id="689" w:name="__Fieldmark__3735_1929277862"/>
            <w:r>
              <w:rPr>
                <w:rFonts w:eastAsia="Times New Roman" w:cs="Calibri"/>
                <w:noProof/>
                <w:sz w:val="20"/>
                <w:szCs w:val="20"/>
                <w:lang w:val="en-US" w:eastAsia="en-GB"/>
              </w:rPr>
              <w:t>in et al., 1995)</w:t>
            </w:r>
            <w:r>
              <w:fldChar w:fldCharType="end"/>
            </w:r>
            <w:bookmarkEnd w:id="682"/>
            <w:bookmarkEnd w:id="683"/>
            <w:bookmarkEnd w:id="684"/>
            <w:bookmarkEnd w:id="685"/>
            <w:bookmarkEnd w:id="686"/>
            <w:bookmarkEnd w:id="687"/>
            <w:bookmarkEnd w:id="688"/>
            <w:bookmarkEnd w:id="689"/>
            <w:r>
              <w:rPr>
                <w:rFonts w:eastAsia="Times New Roman" w:cs="Calibri"/>
                <w:sz w:val="20"/>
                <w:szCs w:val="20"/>
                <w:lang w:val="en-US" w:eastAsia="en-GB"/>
              </w:rPr>
              <w:t xml:space="preserve"> </w:t>
            </w:r>
          </w:p>
          <w:p w14:paraId="7270A931"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Maximum amount of food a model fish can consume per g biomass within a time span of 1 hour</w:t>
            </w:r>
          </w:p>
        </w:tc>
      </w:tr>
      <w:tr w:rsidR="00DA5D86" w14:paraId="790A1849" w14:textId="77777777" w:rsidTr="00197A7E">
        <w:tc>
          <w:tcPr>
            <w:tcW w:w="9752" w:type="dxa"/>
            <w:gridSpan w:val="4"/>
            <w:shd w:val="clear" w:color="auto" w:fill="auto"/>
            <w:tcMar>
              <w:left w:w="78" w:type="dxa"/>
            </w:tcMar>
          </w:tcPr>
          <w:p w14:paraId="15D1747E" w14:textId="77777777" w:rsidR="00DA5D86" w:rsidRDefault="00DA5D86">
            <w:pPr>
              <w:spacing w:after="0" w:line="240" w:lineRule="auto"/>
              <w:rPr>
                <w:rFonts w:asciiTheme="minorHAnsi" w:eastAsia="Times New Roman" w:hAnsiTheme="minorHAnsi" w:cs="Calibri"/>
                <w:sz w:val="20"/>
                <w:szCs w:val="20"/>
                <w:lang w:val="en-US" w:eastAsia="en-GB"/>
              </w:rPr>
            </w:pPr>
          </w:p>
          <w:p w14:paraId="1F6ECF0E" w14:textId="77777777" w:rsidR="00DA5D86" w:rsidRDefault="0099524D">
            <w:pPr>
              <w:spacing w:after="0" w:line="240" w:lineRule="auto"/>
              <w:rPr>
                <w:rFonts w:asciiTheme="minorHAnsi" w:hAnsiTheme="minorHAnsi"/>
                <w:b/>
                <w:color w:val="76923C" w:themeColor="accent3" w:themeShade="BF"/>
                <w:sz w:val="20"/>
                <w:szCs w:val="20"/>
                <w:lang w:val="en-US"/>
              </w:rPr>
            </w:pPr>
            <w:r>
              <w:rPr>
                <w:rFonts w:eastAsia="Times New Roman" w:cs="Calibri"/>
                <w:b/>
                <w:sz w:val="20"/>
                <w:szCs w:val="20"/>
                <w:lang w:val="en-US" w:eastAsia="en-GB"/>
              </w:rPr>
              <w:t>Growth related parameters</w:t>
            </w:r>
          </w:p>
        </w:tc>
      </w:tr>
      <w:tr w:rsidR="00DA5D86" w:rsidRPr="00A6678A" w14:paraId="3CA68308" w14:textId="77777777" w:rsidTr="00197A7E">
        <w:tc>
          <w:tcPr>
            <w:tcW w:w="3470" w:type="dxa"/>
            <w:shd w:val="clear" w:color="auto" w:fill="auto"/>
            <w:tcMar>
              <w:left w:w="78" w:type="dxa"/>
            </w:tcMar>
          </w:tcPr>
          <w:p w14:paraId="13529E4F"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color w:val="000000" w:themeColor="text1"/>
                <w:sz w:val="20"/>
                <w:szCs w:val="20"/>
                <w:lang w:val="en-US" w:eastAsia="en-GB"/>
              </w:rPr>
              <w:t>asymptoticLength</w:t>
            </w:r>
            <w:proofErr w:type="spellEnd"/>
          </w:p>
        </w:tc>
        <w:tc>
          <w:tcPr>
            <w:tcW w:w="2871" w:type="dxa"/>
            <w:shd w:val="clear" w:color="auto" w:fill="auto"/>
            <w:tcMar>
              <w:left w:w="78" w:type="dxa"/>
            </w:tcMar>
          </w:tcPr>
          <w:p w14:paraId="639004DA"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39.10 [SL in cm]</w:t>
            </w:r>
          </w:p>
        </w:tc>
        <w:tc>
          <w:tcPr>
            <w:tcW w:w="3411" w:type="dxa"/>
            <w:gridSpan w:val="2"/>
            <w:shd w:val="clear" w:color="auto" w:fill="auto"/>
            <w:tcMar>
              <w:left w:w="78" w:type="dxa"/>
            </w:tcMar>
          </w:tcPr>
          <w:p w14:paraId="27171C54" w14:textId="77777777" w:rsidR="00DA5D86" w:rsidRPr="00197A7E" w:rsidRDefault="0099524D">
            <w:pPr>
              <w:spacing w:after="0" w:line="240" w:lineRule="auto"/>
              <w:rPr>
                <w:lang w:val="en-GB"/>
              </w:rPr>
            </w:pPr>
            <w:r>
              <w:rPr>
                <w:rFonts w:eastAsia="Times New Roman" w:cs="Calibri"/>
                <w:sz w:val="20"/>
                <w:szCs w:val="20"/>
                <w:lang w:val="en-US" w:eastAsia="en-GB"/>
              </w:rPr>
              <w:t xml:space="preserve">Parameter </w:t>
            </w:r>
            <w:r>
              <w:rPr>
                <w:rFonts w:eastAsia="Times New Roman" w:cs="Calibri"/>
                <w:i/>
                <w:sz w:val="20"/>
                <w:szCs w:val="20"/>
                <w:lang w:val="en-US" w:eastAsia="en-GB"/>
              </w:rPr>
              <w:t>L∞</w:t>
            </w:r>
            <w:r>
              <w:rPr>
                <w:rFonts w:eastAsia="Times New Roman" w:cs="Calibri"/>
                <w:sz w:val="20"/>
                <w:szCs w:val="20"/>
                <w:lang w:val="en-US" w:eastAsia="en-GB"/>
              </w:rPr>
              <w:t xml:space="preserve"> of the von-</w:t>
            </w:r>
            <w:proofErr w:type="spellStart"/>
            <w:r>
              <w:rPr>
                <w:rFonts w:eastAsia="Times New Roman" w:cs="Calibri"/>
                <w:sz w:val="20"/>
                <w:szCs w:val="20"/>
                <w:lang w:val="en-US" w:eastAsia="en-GB"/>
              </w:rPr>
              <w:t>Bertalanffy</w:t>
            </w:r>
            <w:proofErr w:type="spellEnd"/>
            <w:r>
              <w:rPr>
                <w:rFonts w:eastAsia="Times New Roman" w:cs="Calibri"/>
                <w:sz w:val="20"/>
                <w:szCs w:val="20"/>
                <w:lang w:val="en-US" w:eastAsia="en-GB"/>
              </w:rPr>
              <w:t xml:space="preserve">-growth function </w:t>
            </w:r>
            <w:r>
              <w:fldChar w:fldCharType="begin" w:fldLock="1"/>
            </w:r>
            <w:r w:rsidRPr="00197A7E">
              <w:rPr>
                <w:lang w:val="en-GB"/>
              </w:rP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associated with enhanced growth, resulting in larger terminal males than females of equivalent size. The von Bertalanffy growth formula (VBGF) was estimated for H. harid, S. ferrugineus and C. sordidus (L-infinity = 43.92, 27.4 and 23.3; K = 0.067, 0.27 and 0.56; t(0) = -6.92, -4.98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690" w:name="__Fieldmark__3226_807502902"/>
            <w:bookmarkStart w:id="691" w:name="__Fieldmark__3191_3085505453"/>
            <w:r>
              <w:rPr>
                <w:rFonts w:eastAsia="Times New Roman" w:cs="Calibri"/>
                <w:noProof/>
                <w:sz w:val="20"/>
                <w:szCs w:val="20"/>
                <w:lang w:val="en-US" w:eastAsia="en-GB"/>
              </w:rPr>
              <w:t>(</w:t>
            </w:r>
            <w:bookmarkStart w:id="692" w:name="__Fieldmark__3193_746528969"/>
            <w:r>
              <w:rPr>
                <w:rFonts w:eastAsia="Times New Roman" w:cs="Calibri"/>
                <w:noProof/>
                <w:sz w:val="20"/>
                <w:szCs w:val="20"/>
                <w:lang w:val="en-US" w:eastAsia="en-GB"/>
              </w:rPr>
              <w:t>E</w:t>
            </w:r>
            <w:bookmarkStart w:id="693" w:name="__Fieldmark__3203_2083819471"/>
            <w:r>
              <w:rPr>
                <w:rFonts w:eastAsia="Times New Roman" w:cs="Calibri"/>
                <w:noProof/>
                <w:sz w:val="20"/>
                <w:szCs w:val="20"/>
                <w:lang w:val="en-US" w:eastAsia="en-GB"/>
              </w:rPr>
              <w:t>l</w:t>
            </w:r>
            <w:bookmarkStart w:id="694" w:name="__Fieldmark__5046_353340726"/>
            <w:r>
              <w:rPr>
                <w:rFonts w:eastAsia="Times New Roman" w:cs="Calibri"/>
                <w:noProof/>
                <w:sz w:val="20"/>
                <w:szCs w:val="20"/>
                <w:lang w:val="en-US" w:eastAsia="en-GB"/>
              </w:rPr>
              <w:t>-</w:t>
            </w:r>
            <w:bookmarkStart w:id="695" w:name="__Fieldmark__2440_133029496"/>
            <w:r>
              <w:rPr>
                <w:rFonts w:eastAsia="Times New Roman" w:cs="Calibri"/>
                <w:noProof/>
                <w:sz w:val="20"/>
                <w:szCs w:val="20"/>
                <w:lang w:val="en-US" w:eastAsia="en-GB"/>
              </w:rPr>
              <w:t>S</w:t>
            </w:r>
            <w:bookmarkStart w:id="696" w:name="__Fieldmark__2084_316155023"/>
            <w:r>
              <w:rPr>
                <w:rFonts w:eastAsia="Times New Roman" w:cs="Calibri"/>
                <w:noProof/>
                <w:sz w:val="20"/>
                <w:szCs w:val="20"/>
                <w:lang w:val="en-US" w:eastAsia="en-GB"/>
              </w:rPr>
              <w:t>a</w:t>
            </w:r>
            <w:bookmarkStart w:id="697" w:name="__Fieldmark__3750_1929277862"/>
            <w:r>
              <w:rPr>
                <w:rFonts w:eastAsia="Times New Roman" w:cs="Calibri"/>
                <w:noProof/>
                <w:sz w:val="20"/>
                <w:szCs w:val="20"/>
                <w:lang w:val="en-US" w:eastAsia="en-GB"/>
              </w:rPr>
              <w:t>yed Ali et al., 2011)</w:t>
            </w:r>
            <w:bookmarkEnd w:id="690"/>
            <w:bookmarkEnd w:id="691"/>
            <w:bookmarkEnd w:id="692"/>
            <w:bookmarkEnd w:id="693"/>
            <w:bookmarkEnd w:id="694"/>
            <w:bookmarkEnd w:id="695"/>
            <w:bookmarkEnd w:id="696"/>
            <w:bookmarkEnd w:id="697"/>
            <w:r>
              <w:fldChar w:fldCharType="end"/>
            </w:r>
          </w:p>
        </w:tc>
      </w:tr>
      <w:tr w:rsidR="00DA5D86" w:rsidRPr="00A6678A" w14:paraId="2DC63746" w14:textId="77777777" w:rsidTr="00197A7E">
        <w:tc>
          <w:tcPr>
            <w:tcW w:w="3470" w:type="dxa"/>
            <w:shd w:val="clear" w:color="auto" w:fill="auto"/>
            <w:tcMar>
              <w:left w:w="78" w:type="dxa"/>
            </w:tcMar>
          </w:tcPr>
          <w:p w14:paraId="5AFD8C71"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growthCoeff</w:t>
            </w:r>
            <w:proofErr w:type="spellEnd"/>
          </w:p>
        </w:tc>
        <w:tc>
          <w:tcPr>
            <w:tcW w:w="2871" w:type="dxa"/>
            <w:shd w:val="clear" w:color="auto" w:fill="auto"/>
            <w:tcMar>
              <w:left w:w="78" w:type="dxa"/>
            </w:tcMar>
          </w:tcPr>
          <w:p w14:paraId="4C01B047"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0.15</w:t>
            </w:r>
          </w:p>
        </w:tc>
        <w:tc>
          <w:tcPr>
            <w:tcW w:w="3411" w:type="dxa"/>
            <w:gridSpan w:val="2"/>
            <w:shd w:val="clear" w:color="auto" w:fill="auto"/>
            <w:tcMar>
              <w:left w:w="78" w:type="dxa"/>
            </w:tcMar>
          </w:tcPr>
          <w:p w14:paraId="77D47CD7" w14:textId="77777777" w:rsidR="00DA5D86" w:rsidRPr="00197A7E" w:rsidRDefault="0099524D">
            <w:pPr>
              <w:spacing w:after="0" w:line="240" w:lineRule="auto"/>
              <w:rPr>
                <w:lang w:val="en-GB"/>
              </w:rPr>
            </w:pPr>
            <w:r>
              <w:rPr>
                <w:rFonts w:eastAsia="Times New Roman" w:cs="Calibri"/>
                <w:sz w:val="20"/>
                <w:szCs w:val="20"/>
                <w:lang w:val="en-US" w:eastAsia="en-GB"/>
              </w:rPr>
              <w:t xml:space="preserve">Growth coefficient </w:t>
            </w:r>
            <w:r>
              <w:rPr>
                <w:rFonts w:eastAsia="Times New Roman" w:cs="Calibri"/>
                <w:i/>
                <w:sz w:val="20"/>
                <w:szCs w:val="20"/>
                <w:lang w:val="en-US" w:eastAsia="en-GB"/>
              </w:rPr>
              <w:t xml:space="preserve">K </w:t>
            </w:r>
            <w:r>
              <w:rPr>
                <w:rFonts w:eastAsia="Times New Roman" w:cs="Calibri"/>
                <w:sz w:val="20"/>
                <w:szCs w:val="20"/>
                <w:lang w:val="en-US" w:eastAsia="en-GB"/>
              </w:rPr>
              <w:t>of the von-</w:t>
            </w:r>
            <w:proofErr w:type="spellStart"/>
            <w:r>
              <w:rPr>
                <w:rFonts w:eastAsia="Times New Roman" w:cs="Calibri"/>
                <w:sz w:val="20"/>
                <w:szCs w:val="20"/>
                <w:lang w:val="en-US" w:eastAsia="en-GB"/>
              </w:rPr>
              <w:t>Bertalanffy</w:t>
            </w:r>
            <w:proofErr w:type="spellEnd"/>
            <w:r>
              <w:rPr>
                <w:rFonts w:eastAsia="Times New Roman" w:cs="Calibri"/>
                <w:sz w:val="20"/>
                <w:szCs w:val="20"/>
                <w:lang w:val="en-US" w:eastAsia="en-GB"/>
              </w:rPr>
              <w:t xml:space="preserve">-growth function </w:t>
            </w:r>
            <w:r>
              <w:fldChar w:fldCharType="begin" w:fldLock="1"/>
            </w:r>
            <w:r w:rsidRPr="00197A7E">
              <w:rPr>
                <w:lang w:val="en-GB"/>
              </w:rP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associated with enhanced growth, res</w:instrText>
            </w:r>
            <w:r>
              <w:instrText xml:space="preserve">ulting in larger terminal males than females of equivalent size. The von Bertalanffy growth formula (VBGF) was estimated for H. harid, S. ferrugineus and C. sordidus (L-infinity = 43.92, 27.4 and 23.3; K = 0.067, 0.27 and 0.56; t(0) = -6.92, </w:instrText>
            </w:r>
            <w:r w:rsidRPr="00197A7E">
              <w:rPr>
                <w:lang w:val="en-GB"/>
              </w:rPr>
              <w:instrText>-4.98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698" w:name="__Fieldmark__3258_807502902"/>
            <w:bookmarkStart w:id="699" w:name="__Fieldmark__3219_3085505453"/>
            <w:r>
              <w:rPr>
                <w:rFonts w:eastAsia="Times New Roman" w:cs="Calibri"/>
                <w:noProof/>
                <w:sz w:val="20"/>
                <w:szCs w:val="20"/>
                <w:lang w:val="en-US" w:eastAsia="en-GB"/>
              </w:rPr>
              <w:t>(</w:t>
            </w:r>
            <w:bookmarkStart w:id="700" w:name="__Fieldmark__3221_746528969"/>
            <w:r>
              <w:rPr>
                <w:rFonts w:eastAsia="Times New Roman" w:cs="Calibri"/>
                <w:noProof/>
                <w:sz w:val="20"/>
                <w:szCs w:val="20"/>
                <w:lang w:val="en-US" w:eastAsia="en-GB"/>
              </w:rPr>
              <w:t>E</w:t>
            </w:r>
            <w:bookmarkStart w:id="701" w:name="__Fieldmark__3229_2083819471"/>
            <w:r>
              <w:rPr>
                <w:rFonts w:eastAsia="Times New Roman" w:cs="Calibri"/>
                <w:noProof/>
                <w:sz w:val="20"/>
                <w:szCs w:val="20"/>
                <w:lang w:val="en-US" w:eastAsia="en-GB"/>
              </w:rPr>
              <w:t>l</w:t>
            </w:r>
            <w:bookmarkStart w:id="702" w:name="__Fieldmark__5066_353340726"/>
            <w:r>
              <w:rPr>
                <w:rFonts w:eastAsia="Times New Roman" w:cs="Calibri"/>
                <w:noProof/>
                <w:sz w:val="20"/>
                <w:szCs w:val="20"/>
                <w:lang w:val="en-US" w:eastAsia="en-GB"/>
              </w:rPr>
              <w:t>-</w:t>
            </w:r>
            <w:bookmarkStart w:id="703" w:name="__Fieldmark__2456_133029496"/>
            <w:r>
              <w:rPr>
                <w:rFonts w:eastAsia="Times New Roman" w:cs="Calibri"/>
                <w:noProof/>
                <w:sz w:val="20"/>
                <w:szCs w:val="20"/>
                <w:lang w:val="en-US" w:eastAsia="en-GB"/>
              </w:rPr>
              <w:t>S</w:t>
            </w:r>
            <w:bookmarkStart w:id="704" w:name="__Fieldmark__2096_316155023"/>
            <w:r>
              <w:rPr>
                <w:rFonts w:eastAsia="Times New Roman" w:cs="Calibri"/>
                <w:noProof/>
                <w:sz w:val="20"/>
                <w:szCs w:val="20"/>
                <w:lang w:val="en-US" w:eastAsia="en-GB"/>
              </w:rPr>
              <w:t>a</w:t>
            </w:r>
            <w:bookmarkStart w:id="705" w:name="__Fieldmark__3762_1929277862"/>
            <w:r>
              <w:rPr>
                <w:rFonts w:eastAsia="Times New Roman" w:cs="Calibri"/>
                <w:noProof/>
                <w:sz w:val="20"/>
                <w:szCs w:val="20"/>
                <w:lang w:val="en-US" w:eastAsia="en-GB"/>
              </w:rPr>
              <w:t>yed Ali et al., 2011)</w:t>
            </w:r>
            <w:bookmarkEnd w:id="698"/>
            <w:bookmarkEnd w:id="699"/>
            <w:bookmarkEnd w:id="700"/>
            <w:bookmarkEnd w:id="701"/>
            <w:bookmarkEnd w:id="702"/>
            <w:bookmarkEnd w:id="703"/>
            <w:bookmarkEnd w:id="704"/>
            <w:bookmarkEnd w:id="705"/>
            <w:r>
              <w:fldChar w:fldCharType="end"/>
            </w:r>
          </w:p>
        </w:tc>
      </w:tr>
      <w:tr w:rsidR="00DA5D86" w:rsidRPr="00A6678A" w14:paraId="6007CA31" w14:textId="77777777" w:rsidTr="00197A7E">
        <w:tc>
          <w:tcPr>
            <w:tcW w:w="3470" w:type="dxa"/>
            <w:shd w:val="clear" w:color="auto" w:fill="auto"/>
            <w:tcMar>
              <w:left w:w="78" w:type="dxa"/>
            </w:tcMar>
          </w:tcPr>
          <w:p w14:paraId="284332F3"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zeroSizeAge</w:t>
            </w:r>
            <w:proofErr w:type="spellEnd"/>
          </w:p>
        </w:tc>
        <w:tc>
          <w:tcPr>
            <w:tcW w:w="2871" w:type="dxa"/>
            <w:shd w:val="clear" w:color="auto" w:fill="auto"/>
            <w:tcMar>
              <w:left w:w="78" w:type="dxa"/>
            </w:tcMar>
          </w:tcPr>
          <w:p w14:paraId="350668CC"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-1.25 [years]</w:t>
            </w:r>
          </w:p>
        </w:tc>
        <w:tc>
          <w:tcPr>
            <w:tcW w:w="3411" w:type="dxa"/>
            <w:gridSpan w:val="2"/>
            <w:shd w:val="clear" w:color="auto" w:fill="auto"/>
            <w:tcMar>
              <w:left w:w="78" w:type="dxa"/>
            </w:tcMar>
          </w:tcPr>
          <w:p w14:paraId="51EF2FC0" w14:textId="77777777" w:rsidR="00DA5D86" w:rsidRPr="00257A33" w:rsidRDefault="0099524D">
            <w:pPr>
              <w:spacing w:after="0" w:line="240" w:lineRule="auto"/>
              <w:rPr>
                <w:lang w:val="en-GB"/>
              </w:rPr>
            </w:pPr>
            <w:r>
              <w:rPr>
                <w:rFonts w:eastAsia="Times New Roman" w:cs="Calibri"/>
                <w:sz w:val="20"/>
                <w:szCs w:val="20"/>
                <w:lang w:val="en-US" w:eastAsia="en-GB"/>
              </w:rPr>
              <w:t>Parameter t</w:t>
            </w:r>
            <w:r>
              <w:rPr>
                <w:rFonts w:eastAsia="Times New Roman" w:cs="Calibri"/>
                <w:sz w:val="20"/>
                <w:szCs w:val="20"/>
                <w:vertAlign w:val="subscript"/>
                <w:lang w:val="en-US" w:eastAsia="en-GB"/>
              </w:rPr>
              <w:t>0</w:t>
            </w:r>
            <w:r>
              <w:rPr>
                <w:rFonts w:eastAsia="Times New Roman" w:cs="Calibri"/>
                <w:sz w:val="20"/>
                <w:szCs w:val="20"/>
                <w:lang w:val="en-US" w:eastAsia="en-GB"/>
              </w:rPr>
              <w:t xml:space="preserve"> of the von-</w:t>
            </w:r>
            <w:proofErr w:type="spellStart"/>
            <w:r>
              <w:rPr>
                <w:rFonts w:eastAsia="Times New Roman" w:cs="Calibri"/>
                <w:sz w:val="20"/>
                <w:szCs w:val="20"/>
                <w:lang w:val="en-US" w:eastAsia="en-GB"/>
              </w:rPr>
              <w:t>Bertalanffy</w:t>
            </w:r>
            <w:proofErr w:type="spellEnd"/>
            <w:r>
              <w:rPr>
                <w:rFonts w:eastAsia="Times New Roman" w:cs="Calibri"/>
                <w:sz w:val="20"/>
                <w:szCs w:val="20"/>
                <w:lang w:val="en-US" w:eastAsia="en-GB"/>
              </w:rPr>
              <w:t xml:space="preserve">-growth function </w:t>
            </w:r>
            <w:r>
              <w:fldChar w:fldCharType="begin" w:fldLock="1"/>
            </w:r>
            <w:r w:rsidRPr="00257A33">
              <w:rPr>
                <w:lang w:val="en-GB"/>
              </w:rP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associated with enhanced growth, re</w:instrText>
            </w:r>
            <w:r>
              <w:instrText xml:space="preserve">sulting in larger terminal males than females of equivalent size. The von Bertalanffy growth formula (VBGF) was estimated for H. harid, S. ferrugineus and C. sordidus (L-infinity = 43.92, 27.4 and 23.3; K = 0.067, 0.27 and 0.56; t(0) = -6.92, </w:instrText>
            </w:r>
            <w:r w:rsidRPr="00257A33">
              <w:rPr>
                <w:lang w:val="en-GB"/>
              </w:rPr>
              <w:instrText>-4.98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706" w:name="__Fieldmark__3290_807502902"/>
            <w:bookmarkStart w:id="707" w:name="__Fieldmark__3247_3085505453"/>
            <w:r>
              <w:rPr>
                <w:rFonts w:eastAsia="Times New Roman" w:cs="Calibri"/>
                <w:noProof/>
                <w:sz w:val="20"/>
                <w:szCs w:val="20"/>
                <w:lang w:val="en-US" w:eastAsia="en-GB"/>
              </w:rPr>
              <w:t>(</w:t>
            </w:r>
            <w:bookmarkStart w:id="708" w:name="__Fieldmark__3249_746528969"/>
            <w:r>
              <w:rPr>
                <w:rFonts w:eastAsia="Times New Roman" w:cs="Calibri"/>
                <w:noProof/>
                <w:sz w:val="20"/>
                <w:szCs w:val="20"/>
                <w:lang w:val="en-US" w:eastAsia="en-GB"/>
              </w:rPr>
              <w:t>E</w:t>
            </w:r>
            <w:bookmarkStart w:id="709" w:name="__Fieldmark__3255_2083819471"/>
            <w:r>
              <w:rPr>
                <w:rFonts w:eastAsia="Times New Roman" w:cs="Calibri"/>
                <w:noProof/>
                <w:sz w:val="20"/>
                <w:szCs w:val="20"/>
                <w:lang w:val="en-US" w:eastAsia="en-GB"/>
              </w:rPr>
              <w:t>l</w:t>
            </w:r>
            <w:bookmarkStart w:id="710" w:name="__Fieldmark__5086_353340726"/>
            <w:r>
              <w:rPr>
                <w:rFonts w:eastAsia="Times New Roman" w:cs="Calibri"/>
                <w:noProof/>
                <w:sz w:val="20"/>
                <w:szCs w:val="20"/>
                <w:lang w:val="en-US" w:eastAsia="en-GB"/>
              </w:rPr>
              <w:t>-</w:t>
            </w:r>
            <w:bookmarkStart w:id="711" w:name="__Fieldmark__2472_133029496"/>
            <w:r>
              <w:rPr>
                <w:rFonts w:eastAsia="Times New Roman" w:cs="Calibri"/>
                <w:noProof/>
                <w:sz w:val="20"/>
                <w:szCs w:val="20"/>
                <w:lang w:val="en-US" w:eastAsia="en-GB"/>
              </w:rPr>
              <w:t>S</w:t>
            </w:r>
            <w:bookmarkStart w:id="712" w:name="__Fieldmark__2108_316155023"/>
            <w:r>
              <w:rPr>
                <w:rFonts w:eastAsia="Times New Roman" w:cs="Calibri"/>
                <w:noProof/>
                <w:sz w:val="20"/>
                <w:szCs w:val="20"/>
                <w:lang w:val="en-US" w:eastAsia="en-GB"/>
              </w:rPr>
              <w:t>a</w:t>
            </w:r>
            <w:bookmarkStart w:id="713" w:name="__Fieldmark__3774_1929277862"/>
            <w:r>
              <w:rPr>
                <w:rFonts w:eastAsia="Times New Roman" w:cs="Calibri"/>
                <w:noProof/>
                <w:sz w:val="20"/>
                <w:szCs w:val="20"/>
                <w:lang w:val="en-US" w:eastAsia="en-GB"/>
              </w:rPr>
              <w:t>yed Ali et al., 2011)</w:t>
            </w:r>
            <w:bookmarkEnd w:id="706"/>
            <w:bookmarkEnd w:id="707"/>
            <w:bookmarkEnd w:id="708"/>
            <w:bookmarkEnd w:id="709"/>
            <w:bookmarkEnd w:id="710"/>
            <w:bookmarkEnd w:id="711"/>
            <w:bookmarkEnd w:id="712"/>
            <w:bookmarkEnd w:id="713"/>
            <w:r>
              <w:fldChar w:fldCharType="end"/>
            </w:r>
          </w:p>
        </w:tc>
      </w:tr>
      <w:tr w:rsidR="00DA5D86" w:rsidRPr="00A6678A" w14:paraId="3B198254" w14:textId="77777777" w:rsidTr="00197A7E">
        <w:tc>
          <w:tcPr>
            <w:tcW w:w="3470" w:type="dxa"/>
            <w:shd w:val="clear" w:color="auto" w:fill="auto"/>
            <w:tcMar>
              <w:left w:w="78" w:type="dxa"/>
            </w:tcMar>
          </w:tcPr>
          <w:p w14:paraId="25E493CB"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lengthMassCoeff</w:t>
            </w:r>
            <w:proofErr w:type="spellEnd"/>
          </w:p>
        </w:tc>
        <w:tc>
          <w:tcPr>
            <w:tcW w:w="2871" w:type="dxa"/>
            <w:shd w:val="clear" w:color="auto" w:fill="auto"/>
            <w:tcMar>
              <w:left w:w="78" w:type="dxa"/>
            </w:tcMar>
          </w:tcPr>
          <w:p w14:paraId="4D068BFE"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0.0309</w:t>
            </w:r>
          </w:p>
        </w:tc>
        <w:tc>
          <w:tcPr>
            <w:tcW w:w="3411" w:type="dxa"/>
            <w:gridSpan w:val="2"/>
            <w:shd w:val="clear" w:color="auto" w:fill="auto"/>
            <w:tcMar>
              <w:left w:w="78" w:type="dxa"/>
            </w:tcMar>
          </w:tcPr>
          <w:p w14:paraId="0F35606D" w14:textId="77777777" w:rsidR="00DA5D86" w:rsidRDefault="0099524D">
            <w:pPr>
              <w:spacing w:after="0" w:line="240" w:lineRule="auto"/>
              <w:rPr>
                <w:rFonts w:asciiTheme="minorHAnsi" w:eastAsia="Times New Roman" w:hAnsiTheme="minorHAnsi" w:cs="Calibri"/>
                <w:sz w:val="20"/>
                <w:szCs w:val="20"/>
                <w:vertAlign w:val="superscript"/>
                <w:lang w:val="en-US" w:eastAsia="en-GB"/>
              </w:rPr>
            </w:pPr>
            <w:r>
              <w:rPr>
                <w:rFonts w:eastAsia="Times New Roman" w:cs="Calibri"/>
                <w:sz w:val="20"/>
                <w:szCs w:val="20"/>
                <w:lang w:val="en-US" w:eastAsia="en-GB"/>
              </w:rPr>
              <w:t xml:space="preserve">Coefficient (intercept) </w:t>
            </w:r>
            <w:r>
              <w:rPr>
                <w:rFonts w:eastAsia="Times New Roman" w:cs="Calibri"/>
                <w:i/>
                <w:sz w:val="20"/>
                <w:szCs w:val="20"/>
                <w:lang w:val="en-US" w:eastAsia="en-GB"/>
              </w:rPr>
              <w:t>a</w:t>
            </w:r>
            <w:r>
              <w:rPr>
                <w:rFonts w:eastAsia="Times New Roman" w:cs="Calibri"/>
                <w:sz w:val="20"/>
                <w:szCs w:val="20"/>
                <w:lang w:val="en-US" w:eastAsia="en-GB"/>
              </w:rPr>
              <w:t xml:space="preserve"> of the weight-length relationship: W (in g WW) = a*L (SL in </w:t>
            </w:r>
            <w:proofErr w:type="gramStart"/>
            <w:r>
              <w:rPr>
                <w:rFonts w:eastAsia="Times New Roman" w:cs="Calibri"/>
                <w:sz w:val="20"/>
                <w:szCs w:val="20"/>
                <w:lang w:val="en-US" w:eastAsia="en-GB"/>
              </w:rPr>
              <w:t>cm)</w:t>
            </w:r>
            <w:r>
              <w:rPr>
                <w:rFonts w:eastAsia="Times New Roman" w:cs="Calibri"/>
                <w:sz w:val="20"/>
                <w:szCs w:val="20"/>
                <w:vertAlign w:val="superscript"/>
                <w:lang w:val="en-US" w:eastAsia="en-GB"/>
              </w:rPr>
              <w:t>b</w:t>
            </w:r>
            <w:proofErr w:type="gramEnd"/>
          </w:p>
          <w:p w14:paraId="0DC0DE36" w14:textId="77777777" w:rsidR="00DA5D86" w:rsidRPr="00257A33" w:rsidRDefault="0099524D">
            <w:pPr>
              <w:spacing w:after="0" w:line="240" w:lineRule="auto"/>
              <w:rPr>
                <w:lang w:val="en-GB"/>
              </w:rPr>
            </w:pPr>
            <w:r>
              <w:fldChar w:fldCharType="begin" w:fldLock="1"/>
            </w:r>
            <w:r w:rsidRPr="00257A33">
              <w:rPr>
                <w:lang w:val="en-GB"/>
              </w:rPr>
              <w:instrText>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w:instrText>
            </w:r>
            <w:r>
              <w:instrText xml:space="preserve"> associated with enhanced growth, resulting in larger terminal males than females of equivalent size. The von Bertalanffy growth formula (VBGF) was estimated for H. harid, S. ferrugineus and C. sordidus (L-infinity = 43.92, 27.4 and 23.3; K = 0.067, 0.27 and 0.56; t(0) = -6.92, </w:instrText>
            </w:r>
            <w:r w:rsidRPr="00257A33">
              <w:rPr>
                <w:lang w:val="en-GB"/>
              </w:rPr>
              <w:instrText>-4.98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714" w:name="__Fieldmark__3323_807502902"/>
            <w:bookmarkStart w:id="715" w:name="__Fieldmark__3277_3085505453"/>
            <w:r>
              <w:rPr>
                <w:rFonts w:eastAsia="Times New Roman" w:cs="Calibri"/>
                <w:noProof/>
                <w:sz w:val="20"/>
                <w:szCs w:val="20"/>
                <w:lang w:val="en-US" w:eastAsia="en-GB"/>
              </w:rPr>
              <w:t>(</w:t>
            </w:r>
            <w:bookmarkStart w:id="716" w:name="__Fieldmark__3279_746528969"/>
            <w:r>
              <w:rPr>
                <w:rFonts w:eastAsia="Times New Roman" w:cs="Calibri"/>
                <w:noProof/>
                <w:sz w:val="20"/>
                <w:szCs w:val="20"/>
                <w:lang w:val="en-US" w:eastAsia="en-GB"/>
              </w:rPr>
              <w:t>E</w:t>
            </w:r>
            <w:bookmarkStart w:id="717" w:name="__Fieldmark__3280_2083819471"/>
            <w:r>
              <w:rPr>
                <w:rFonts w:eastAsia="Times New Roman" w:cs="Calibri"/>
                <w:noProof/>
                <w:sz w:val="20"/>
                <w:szCs w:val="20"/>
                <w:lang w:val="en-US" w:eastAsia="en-GB"/>
              </w:rPr>
              <w:t>l</w:t>
            </w:r>
            <w:bookmarkStart w:id="718" w:name="__Fieldmark__5107_353340726"/>
            <w:r>
              <w:rPr>
                <w:rFonts w:eastAsia="Times New Roman" w:cs="Calibri"/>
                <w:noProof/>
                <w:sz w:val="20"/>
                <w:szCs w:val="20"/>
                <w:lang w:val="en-US" w:eastAsia="en-GB"/>
              </w:rPr>
              <w:t>-</w:t>
            </w:r>
            <w:bookmarkStart w:id="719" w:name="__Fieldmark__2489_133029496"/>
            <w:r>
              <w:rPr>
                <w:rFonts w:eastAsia="Times New Roman" w:cs="Calibri"/>
                <w:noProof/>
                <w:sz w:val="20"/>
                <w:szCs w:val="20"/>
                <w:lang w:val="en-US" w:eastAsia="en-GB"/>
              </w:rPr>
              <w:t>S</w:t>
            </w:r>
            <w:bookmarkStart w:id="720" w:name="__Fieldmark__2121_316155023"/>
            <w:r>
              <w:rPr>
                <w:rFonts w:eastAsia="Times New Roman" w:cs="Calibri"/>
                <w:noProof/>
                <w:sz w:val="20"/>
                <w:szCs w:val="20"/>
                <w:lang w:val="en-US" w:eastAsia="en-GB"/>
              </w:rPr>
              <w:t>a</w:t>
            </w:r>
            <w:bookmarkStart w:id="721" w:name="__Fieldmark__3785_1929277862"/>
            <w:r>
              <w:rPr>
                <w:rFonts w:eastAsia="Times New Roman" w:cs="Calibri"/>
                <w:noProof/>
                <w:sz w:val="20"/>
                <w:szCs w:val="20"/>
                <w:lang w:val="en-US" w:eastAsia="en-GB"/>
              </w:rPr>
              <w:t>yed Ali et al., 2011)</w:t>
            </w:r>
            <w:bookmarkEnd w:id="714"/>
            <w:bookmarkEnd w:id="715"/>
            <w:bookmarkEnd w:id="716"/>
            <w:bookmarkEnd w:id="717"/>
            <w:bookmarkEnd w:id="718"/>
            <w:bookmarkEnd w:id="719"/>
            <w:bookmarkEnd w:id="720"/>
            <w:bookmarkEnd w:id="721"/>
            <w:r>
              <w:fldChar w:fldCharType="end"/>
            </w:r>
          </w:p>
        </w:tc>
      </w:tr>
      <w:tr w:rsidR="00DA5D86" w:rsidRPr="00A6678A" w14:paraId="452D2472" w14:textId="77777777" w:rsidTr="00197A7E">
        <w:tc>
          <w:tcPr>
            <w:tcW w:w="3470" w:type="dxa"/>
            <w:shd w:val="clear" w:color="auto" w:fill="auto"/>
            <w:tcMar>
              <w:left w:w="78" w:type="dxa"/>
            </w:tcMar>
          </w:tcPr>
          <w:p w14:paraId="5CA999A5"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lengthMassExponent</w:t>
            </w:r>
            <w:proofErr w:type="spellEnd"/>
          </w:p>
        </w:tc>
        <w:tc>
          <w:tcPr>
            <w:tcW w:w="2871" w:type="dxa"/>
            <w:shd w:val="clear" w:color="auto" w:fill="auto"/>
            <w:tcMar>
              <w:left w:w="78" w:type="dxa"/>
            </w:tcMar>
          </w:tcPr>
          <w:p w14:paraId="71783391"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2.935</w:t>
            </w:r>
          </w:p>
        </w:tc>
        <w:tc>
          <w:tcPr>
            <w:tcW w:w="3411" w:type="dxa"/>
            <w:gridSpan w:val="2"/>
            <w:shd w:val="clear" w:color="auto" w:fill="auto"/>
            <w:tcMar>
              <w:left w:w="78" w:type="dxa"/>
            </w:tcMar>
          </w:tcPr>
          <w:p w14:paraId="2B5F3FB5" w14:textId="77777777" w:rsidR="00DA5D86" w:rsidRDefault="0099524D">
            <w:pPr>
              <w:spacing w:after="0" w:line="240" w:lineRule="auto"/>
              <w:rPr>
                <w:rFonts w:asciiTheme="minorHAnsi" w:eastAsia="Times New Roman" w:hAnsiTheme="minorHAnsi" w:cs="Calibri"/>
                <w:sz w:val="20"/>
                <w:szCs w:val="20"/>
                <w:vertAlign w:val="superscript"/>
                <w:lang w:val="en-US" w:eastAsia="en-GB"/>
              </w:rPr>
            </w:pPr>
            <w:r>
              <w:rPr>
                <w:rFonts w:eastAsia="Times New Roman" w:cs="Calibri"/>
                <w:sz w:val="20"/>
                <w:szCs w:val="20"/>
                <w:lang w:val="en-US" w:eastAsia="en-GB"/>
              </w:rPr>
              <w:t xml:space="preserve">Parameter (exponent) </w:t>
            </w:r>
            <w:r>
              <w:rPr>
                <w:rFonts w:eastAsia="Times New Roman" w:cs="Calibri"/>
                <w:i/>
                <w:sz w:val="20"/>
                <w:szCs w:val="20"/>
                <w:lang w:val="en-US" w:eastAsia="en-GB"/>
              </w:rPr>
              <w:t>b</w:t>
            </w:r>
            <w:r>
              <w:rPr>
                <w:rFonts w:eastAsia="Times New Roman" w:cs="Calibri"/>
                <w:sz w:val="20"/>
                <w:szCs w:val="20"/>
                <w:lang w:val="en-US" w:eastAsia="en-GB"/>
              </w:rPr>
              <w:t xml:space="preserve"> of the weight-length relationship: W (in g WW) = a*L (SL in </w:t>
            </w:r>
            <w:proofErr w:type="gramStart"/>
            <w:r>
              <w:rPr>
                <w:rFonts w:eastAsia="Times New Roman" w:cs="Calibri"/>
                <w:sz w:val="20"/>
                <w:szCs w:val="20"/>
                <w:lang w:val="en-US" w:eastAsia="en-GB"/>
              </w:rPr>
              <w:t>cm)</w:t>
            </w:r>
            <w:r>
              <w:rPr>
                <w:rFonts w:eastAsia="Times New Roman" w:cs="Calibri"/>
                <w:sz w:val="20"/>
                <w:szCs w:val="20"/>
                <w:vertAlign w:val="superscript"/>
                <w:lang w:val="en-US" w:eastAsia="en-GB"/>
              </w:rPr>
              <w:t>b</w:t>
            </w:r>
            <w:proofErr w:type="gramEnd"/>
          </w:p>
          <w:p w14:paraId="001BCA51" w14:textId="77777777" w:rsidR="00DA5D86" w:rsidRPr="00257A33" w:rsidRDefault="0099524D">
            <w:pPr>
              <w:spacing w:after="0" w:line="240" w:lineRule="auto"/>
              <w:rPr>
                <w:lang w:val="en-GB"/>
              </w:rPr>
            </w:pPr>
            <w:r>
              <w:fldChar w:fldCharType="begin" w:fldLock="1"/>
            </w:r>
            <w:r w:rsidRPr="00257A33">
              <w:rPr>
                <w:lang w:val="en-GB"/>
              </w:rPr>
              <w:instrText xml:space="preserve">ADDIN CSL_CITATION { "citationItems" : [ { "id" : "ITEM-1", "itemData" : { "DOI" : "10.1111/j.1439-0426.2010.01566.x", "ISBN" : "0175-8659", "ISSN" : "01758659", "abstract" : "P&gt;Growth and longevity were studied for three species of the family scaridae, the longnose parrotfish (Hipposcarus harid), rusty parrotfish (Scarus ferrugineus) and bullethead parrotfish (Chlorurus sordidus), sampled at the eastern coast of the Red Sea, off Saudi Arabia. The three species are protogynous hermaphrodites presenting two distinct phases whereby the initial phase includes females and primary males, and the terminal phase is exclusively secondary males transformed from females. Annual marks in the ctenoid scales from the three species were used to develop size-at-age plots. Linear relationships were found between the scale radius and standard length for the three species, and the relationships between body weight (w) and standard length (L) were estimated. Scales of these species increased in size consistently throughout life, even though the somatic growth rate decreased with age. Sex-specific growth effects in the three species were demonstrated. Growth of initial phase females was the lowest, followed by the initial phase males and terminal phase males, the latter showing the fastest growth rates. Thus, transition to the terminal male identity was </w:instrText>
            </w:r>
            <w:r>
              <w:instrText xml:space="preserve">associated with enhanced growth, resulting in larger terminal males than females of equivalent size. The von Bertalanffy growth formula (VBGF) was estimated for H. harid, S. ferrugineus and C. sordidus (L-infinity = 43.92, 27.4 and 23.3; K = 0.067, 0.27 and 0.56; t(0) = -6.92, </w:instrText>
            </w:r>
            <w:r w:rsidRPr="00257A33">
              <w:rPr>
                <w:lang w:val="en-GB"/>
              </w:rPr>
              <w:instrText>-4.98 and -4.6, respectively). The relationship between growth and reproduction of these species is also discussed.", "author" : [ { "dropping-particle" : "", "family" : "El-Sayed Ali", "given" : "T.", "non-dropping-particle" : "", "parse-names" : false, "suffix" : "" }, { "dropping-particle" : "", "family" : "Osman", "given" : "A. M.", "non-dropping-particle" : "", "parse-names" : false, "suffix" : "" }, { "dropping-particle" : "", "family" : "Abdel-Aziz", "given" : "S. H.", "non-dropping-particle" : "", "parse-names" : false, "suffix" : "" }, { "dropping-particle" : "", "family" : "Bawazeer", "given" : "F. A.", "non-dropping-particle" : "", "parse-names" : false, "suffix" : "" } ], "container-title" : "Journal of Applied Ichthyology", "id" : "ITEM-1", "issue" : "3", "issued" : { "date-parts" : [ [ "2011" ] ] }, "page" : "840-846", "title" : "Growth and longevity of the protogynous parrotfish, Hipposcarus harid, Scarus ferrugineus and Chlorurus sordidus (Teleostei, Scaridae), off the eastern coast of the Red Sea", "type" : "article-journal", "volume" : "27" }, "uris" : [ "http://www.mendeley.com/documents/?uuid=0320bc9c-c981-417a-81bb-a00fd239d09b" ] } ], "mendeley" : { "formattedCitation" : "(El-Sayed Ali et al., 2011)", "plainTextFormattedCitation" : "(El-Sayed Ali et al., 2011)", "previouslyFormattedCitation" : "(El-Sayed Ali et al., 2011)" }, "properties" : { "noteIndex" : 0 }, "schema" : "https://github.com/citation-style-language/schema/raw/master/csl-citation.json" }</w:instrText>
            </w:r>
            <w:r>
              <w:fldChar w:fldCharType="separate"/>
            </w:r>
            <w:bookmarkStart w:id="722" w:name="__Fieldmark__3356_807502902"/>
            <w:bookmarkStart w:id="723" w:name="__Fieldmark__3307_3085505453"/>
            <w:r>
              <w:rPr>
                <w:rFonts w:eastAsia="Times New Roman" w:cs="Calibri"/>
                <w:noProof/>
                <w:sz w:val="20"/>
                <w:szCs w:val="20"/>
                <w:lang w:val="en-US" w:eastAsia="en-GB"/>
              </w:rPr>
              <w:t>(</w:t>
            </w:r>
            <w:bookmarkStart w:id="724" w:name="__Fieldmark__3309_746528969"/>
            <w:r>
              <w:rPr>
                <w:rFonts w:eastAsia="Times New Roman" w:cs="Calibri"/>
                <w:noProof/>
                <w:sz w:val="20"/>
                <w:szCs w:val="20"/>
                <w:lang w:val="en-US" w:eastAsia="en-GB"/>
              </w:rPr>
              <w:t>E</w:t>
            </w:r>
            <w:bookmarkStart w:id="725" w:name="__Fieldmark__3305_2083819471"/>
            <w:r>
              <w:rPr>
                <w:rFonts w:eastAsia="Times New Roman" w:cs="Calibri"/>
                <w:noProof/>
                <w:sz w:val="20"/>
                <w:szCs w:val="20"/>
                <w:lang w:val="en-US" w:eastAsia="en-GB"/>
              </w:rPr>
              <w:t>l</w:t>
            </w:r>
            <w:bookmarkStart w:id="726" w:name="__Fieldmark__5128_353340726"/>
            <w:r>
              <w:rPr>
                <w:rFonts w:eastAsia="Times New Roman" w:cs="Calibri"/>
                <w:noProof/>
                <w:sz w:val="20"/>
                <w:szCs w:val="20"/>
                <w:lang w:val="en-US" w:eastAsia="en-GB"/>
              </w:rPr>
              <w:t>-</w:t>
            </w:r>
            <w:bookmarkStart w:id="727" w:name="__Fieldmark__2506_133029496"/>
            <w:r>
              <w:rPr>
                <w:rFonts w:eastAsia="Times New Roman" w:cs="Calibri"/>
                <w:noProof/>
                <w:sz w:val="20"/>
                <w:szCs w:val="20"/>
                <w:lang w:val="en-US" w:eastAsia="en-GB"/>
              </w:rPr>
              <w:t>S</w:t>
            </w:r>
            <w:bookmarkStart w:id="728" w:name="__Fieldmark__2134_316155023"/>
            <w:r>
              <w:rPr>
                <w:rFonts w:eastAsia="Times New Roman" w:cs="Calibri"/>
                <w:noProof/>
                <w:sz w:val="20"/>
                <w:szCs w:val="20"/>
                <w:lang w:val="en-US" w:eastAsia="en-GB"/>
              </w:rPr>
              <w:t>a</w:t>
            </w:r>
            <w:bookmarkStart w:id="729" w:name="__Fieldmark__3796_1929277862"/>
            <w:r>
              <w:rPr>
                <w:rFonts w:eastAsia="Times New Roman" w:cs="Calibri"/>
                <w:noProof/>
                <w:sz w:val="20"/>
                <w:szCs w:val="20"/>
                <w:lang w:val="en-US" w:eastAsia="en-GB"/>
              </w:rPr>
              <w:t>yed Ali et al., 2011)</w:t>
            </w:r>
            <w:bookmarkEnd w:id="722"/>
            <w:bookmarkEnd w:id="723"/>
            <w:bookmarkEnd w:id="724"/>
            <w:bookmarkEnd w:id="725"/>
            <w:bookmarkEnd w:id="726"/>
            <w:bookmarkEnd w:id="727"/>
            <w:bookmarkEnd w:id="728"/>
            <w:bookmarkEnd w:id="729"/>
            <w:r>
              <w:fldChar w:fldCharType="end"/>
            </w:r>
          </w:p>
        </w:tc>
      </w:tr>
      <w:tr w:rsidR="00DA5D86" w:rsidRPr="00A6678A" w14:paraId="3CAF2FED" w14:textId="77777777" w:rsidTr="00197A7E">
        <w:tc>
          <w:tcPr>
            <w:tcW w:w="9752" w:type="dxa"/>
            <w:gridSpan w:val="4"/>
            <w:shd w:val="clear" w:color="auto" w:fill="auto"/>
            <w:tcMar>
              <w:left w:w="78" w:type="dxa"/>
            </w:tcMar>
          </w:tcPr>
          <w:p w14:paraId="6FDC0AE5" w14:textId="77777777" w:rsidR="00DA5D86" w:rsidRDefault="00DA5D86">
            <w:pPr>
              <w:spacing w:after="0" w:line="240" w:lineRule="auto"/>
              <w:rPr>
                <w:rFonts w:asciiTheme="minorHAnsi" w:eastAsia="Times New Roman" w:hAnsiTheme="minorHAnsi" w:cs="Calibri"/>
                <w:sz w:val="20"/>
                <w:szCs w:val="20"/>
                <w:lang w:val="en-US" w:eastAsia="en-GB"/>
              </w:rPr>
            </w:pPr>
          </w:p>
          <w:p w14:paraId="679AE77A" w14:textId="77777777" w:rsidR="00DA5D86" w:rsidRDefault="0099524D">
            <w:pPr>
              <w:spacing w:after="0" w:line="240" w:lineRule="auto"/>
              <w:rPr>
                <w:rFonts w:asciiTheme="minorHAnsi" w:eastAsia="Times New Roman" w:hAnsiTheme="minorHAnsi" w:cs="Calibri"/>
                <w:b/>
                <w:sz w:val="20"/>
                <w:szCs w:val="20"/>
                <w:lang w:val="en-US" w:eastAsia="en-GB"/>
              </w:rPr>
            </w:pPr>
            <w:r>
              <w:rPr>
                <w:rFonts w:eastAsia="Times New Roman" w:cs="Calibri"/>
                <w:b/>
                <w:sz w:val="20"/>
                <w:szCs w:val="20"/>
                <w:lang w:val="en-US" w:eastAsia="en-GB"/>
              </w:rPr>
              <w:t xml:space="preserve">Reproduction related </w:t>
            </w:r>
            <w:proofErr w:type="spellStart"/>
            <w:r>
              <w:rPr>
                <w:rFonts w:eastAsia="Times New Roman" w:cs="Calibri"/>
                <w:b/>
                <w:sz w:val="20"/>
                <w:szCs w:val="20"/>
                <w:lang w:val="en-US" w:eastAsia="en-GB"/>
              </w:rPr>
              <w:t>params</w:t>
            </w:r>
            <w:proofErr w:type="spellEnd"/>
          </w:p>
        </w:tc>
      </w:tr>
      <w:tr w:rsidR="00DA5D86" w:rsidRPr="00A6678A" w14:paraId="2EAFE763" w14:textId="77777777" w:rsidTr="00197A7E">
        <w:tc>
          <w:tcPr>
            <w:tcW w:w="3470" w:type="dxa"/>
            <w:shd w:val="clear" w:color="auto" w:fill="auto"/>
            <w:tcMar>
              <w:left w:w="78" w:type="dxa"/>
            </w:tcMar>
          </w:tcPr>
          <w:p w14:paraId="27CE7390"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sexChangeMode</w:t>
            </w:r>
            <w:proofErr w:type="spellEnd"/>
          </w:p>
        </w:tc>
        <w:tc>
          <w:tcPr>
            <w:tcW w:w="2871" w:type="dxa"/>
            <w:shd w:val="clear" w:color="auto" w:fill="auto"/>
            <w:tcMar>
              <w:left w:w="78" w:type="dxa"/>
            </w:tcMar>
          </w:tcPr>
          <w:p w14:paraId="36341455" w14:textId="77777777" w:rsidR="00DA5D86" w:rsidRDefault="0099524D">
            <w:pPr>
              <w:spacing w:after="0" w:line="240" w:lineRule="auto"/>
              <w:rPr>
                <w:rFonts w:asciiTheme="minorHAnsi" w:eastAsia="Times New Roman" w:hAnsiTheme="minorHAnsi" w:cs="Calibri"/>
                <w:sz w:val="20"/>
                <w:szCs w:val="20"/>
                <w:lang w:val="en-US" w:eastAsia="en-GB"/>
              </w:rPr>
            </w:pPr>
            <w:proofErr w:type="spellStart"/>
            <w:r>
              <w:rPr>
                <w:rFonts w:eastAsia="Times New Roman" w:cs="Calibri"/>
                <w:sz w:val="20"/>
                <w:szCs w:val="20"/>
                <w:lang w:val="en-US" w:eastAsia="en-GB"/>
              </w:rPr>
              <w:t>Protogynous</w:t>
            </w:r>
            <w:proofErr w:type="spellEnd"/>
            <w:r>
              <w:rPr>
                <w:rFonts w:eastAsia="Times New Roman" w:cs="Calibri"/>
                <w:sz w:val="20"/>
                <w:szCs w:val="20"/>
                <w:lang w:val="en-US" w:eastAsia="en-GB"/>
              </w:rPr>
              <w:t xml:space="preserve"> </w:t>
            </w:r>
          </w:p>
        </w:tc>
        <w:tc>
          <w:tcPr>
            <w:tcW w:w="3411" w:type="dxa"/>
            <w:gridSpan w:val="2"/>
            <w:shd w:val="clear" w:color="auto" w:fill="auto"/>
            <w:tcMar>
              <w:left w:w="78" w:type="dxa"/>
            </w:tcMar>
          </w:tcPr>
          <w:p w14:paraId="06FCE37D"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Tick box to choose sex change mode of model species (options: </w:t>
            </w:r>
            <w:proofErr w:type="spellStart"/>
            <w:r>
              <w:rPr>
                <w:rFonts w:eastAsia="Times New Roman" w:cs="Calibri"/>
                <w:sz w:val="20"/>
                <w:szCs w:val="20"/>
                <w:lang w:val="en-US" w:eastAsia="en-GB"/>
              </w:rPr>
              <w:t>protogynous</w:t>
            </w:r>
            <w:proofErr w:type="spellEnd"/>
            <w:r>
              <w:rPr>
                <w:rFonts w:eastAsia="Times New Roman" w:cs="Calibri"/>
                <w:sz w:val="20"/>
                <w:szCs w:val="20"/>
                <w:lang w:val="en-US" w:eastAsia="en-GB"/>
              </w:rPr>
              <w:t xml:space="preserve"> (female to male), </w:t>
            </w:r>
            <w:proofErr w:type="spellStart"/>
            <w:r>
              <w:rPr>
                <w:rFonts w:eastAsia="Times New Roman" w:cs="Calibri"/>
                <w:sz w:val="20"/>
                <w:szCs w:val="20"/>
                <w:lang w:val="en-US" w:eastAsia="en-GB"/>
              </w:rPr>
              <w:t>protandrous</w:t>
            </w:r>
            <w:proofErr w:type="spellEnd"/>
            <w:r>
              <w:rPr>
                <w:rFonts w:eastAsia="Times New Roman" w:cs="Calibri"/>
                <w:sz w:val="20"/>
                <w:szCs w:val="20"/>
                <w:lang w:val="en-US" w:eastAsia="en-GB"/>
              </w:rPr>
              <w:t xml:space="preserve"> (male to female), </w:t>
            </w:r>
            <w:proofErr w:type="spellStart"/>
            <w:r>
              <w:rPr>
                <w:rFonts w:eastAsia="Times New Roman" w:cs="Calibri"/>
                <w:sz w:val="20"/>
                <w:szCs w:val="20"/>
                <w:lang w:val="en-US" w:eastAsia="en-GB"/>
              </w:rPr>
              <w:t>gonochroistic</w:t>
            </w:r>
            <w:proofErr w:type="spellEnd"/>
            <w:r>
              <w:rPr>
                <w:rFonts w:eastAsia="Times New Roman" w:cs="Calibri"/>
                <w:sz w:val="20"/>
                <w:szCs w:val="20"/>
                <w:lang w:val="en-US" w:eastAsia="en-GB"/>
              </w:rPr>
              <w:t xml:space="preserve"> (fixed sexes))</w:t>
            </w:r>
          </w:p>
        </w:tc>
      </w:tr>
      <w:tr w:rsidR="00DA5D86" w:rsidRPr="00A6678A" w14:paraId="7DDE2566" w14:textId="77777777" w:rsidTr="00197A7E">
        <w:tc>
          <w:tcPr>
            <w:tcW w:w="3470" w:type="dxa"/>
            <w:shd w:val="clear" w:color="auto" w:fill="auto"/>
            <w:tcMar>
              <w:left w:w="78" w:type="dxa"/>
            </w:tcMar>
          </w:tcPr>
          <w:p w14:paraId="2D4C848D" w14:textId="77777777" w:rsidR="00DA5D86" w:rsidRDefault="0099524D">
            <w:pPr>
              <w:spacing w:after="0" w:line="240" w:lineRule="auto"/>
              <w:rPr>
                <w:rFonts w:asciiTheme="minorHAnsi" w:hAnsiTheme="minorHAnsi"/>
                <w:i/>
                <w:sz w:val="20"/>
                <w:szCs w:val="20"/>
                <w:lang w:val="en-US"/>
              </w:rPr>
            </w:pPr>
            <w:r>
              <w:rPr>
                <w:rFonts w:eastAsia="Times New Roman" w:cs="Calibri"/>
                <w:i/>
                <w:sz w:val="20"/>
                <w:szCs w:val="20"/>
                <w:lang w:val="en-US" w:eastAsia="en-GB"/>
              </w:rPr>
              <w:t>FEMALE_PROBABILITY</w:t>
            </w:r>
          </w:p>
        </w:tc>
        <w:tc>
          <w:tcPr>
            <w:tcW w:w="2871" w:type="dxa"/>
            <w:shd w:val="clear" w:color="auto" w:fill="auto"/>
            <w:tcMar>
              <w:left w:w="78" w:type="dxa"/>
            </w:tcMar>
          </w:tcPr>
          <w:p w14:paraId="6B85E8EA" w14:textId="77777777" w:rsidR="00DA5D86" w:rsidRDefault="0099524D">
            <w:pPr>
              <w:spacing w:after="0" w:line="240" w:lineRule="auto"/>
              <w:rPr>
                <w:rFonts w:asciiTheme="minorHAnsi" w:hAnsiTheme="minorHAnsi"/>
                <w:sz w:val="20"/>
                <w:szCs w:val="20"/>
                <w:lang w:val="en-US"/>
              </w:rPr>
            </w:pPr>
            <w:r>
              <w:rPr>
                <w:rFonts w:eastAsia="Times New Roman" w:cs="Calibri"/>
                <w:sz w:val="20"/>
                <w:szCs w:val="20"/>
                <w:lang w:val="en-US" w:eastAsia="en-GB"/>
              </w:rPr>
              <w:t>0.5 [%] (constant)</w:t>
            </w:r>
          </w:p>
        </w:tc>
        <w:tc>
          <w:tcPr>
            <w:tcW w:w="3411" w:type="dxa"/>
            <w:gridSpan w:val="2"/>
            <w:shd w:val="clear" w:color="auto" w:fill="auto"/>
            <w:tcMar>
              <w:left w:w="78" w:type="dxa"/>
            </w:tcMar>
          </w:tcPr>
          <w:p w14:paraId="0B455518" w14:textId="1862E7CD" w:rsidR="00DA5D86" w:rsidRDefault="0099524D">
            <w:pPr>
              <w:spacing w:after="0" w:line="240" w:lineRule="auto"/>
              <w:rPr>
                <w:rFonts w:asciiTheme="minorHAnsi" w:hAnsiTheme="minorHAnsi"/>
                <w:sz w:val="20"/>
                <w:lang w:val="en-US"/>
              </w:rPr>
            </w:pPr>
            <w:r>
              <w:rPr>
                <w:rFonts w:eastAsia="Times New Roman" w:cs="Calibri"/>
                <w:sz w:val="20"/>
                <w:szCs w:val="20"/>
                <w:lang w:val="en-US" w:eastAsia="en-GB"/>
              </w:rPr>
              <w:t>Applies only to gonochoristic (</w:t>
            </w:r>
            <w:proofErr w:type="spellStart"/>
            <w:r>
              <w:rPr>
                <w:rFonts w:eastAsia="Times New Roman" w:cs="Calibri"/>
                <w:sz w:val="20"/>
                <w:szCs w:val="20"/>
                <w:lang w:val="en-US" w:eastAsia="en-GB"/>
              </w:rPr>
              <w:t>sexChangeMode.</w:t>
            </w:r>
            <w:ins w:id="730" w:author="cmeyer " w:date="2017-11-05T22:20:00Z">
              <w:r>
                <w:rPr>
                  <w:rFonts w:eastAsia="Times New Roman" w:cs="Calibri"/>
                  <w:sz w:val="20"/>
                  <w:szCs w:val="20"/>
                  <w:lang w:val="en-US" w:eastAsia="en-GB"/>
                </w:rPr>
                <w:t>GONOCHORISTIC</w:t>
              </w:r>
            </w:ins>
            <w:proofErr w:type="spellEnd"/>
            <w:r>
              <w:rPr>
                <w:rFonts w:eastAsia="Times New Roman" w:cs="Calibri"/>
                <w:sz w:val="20"/>
                <w:szCs w:val="20"/>
                <w:lang w:val="en-US" w:eastAsia="en-GB"/>
              </w:rPr>
              <w:t xml:space="preserve">) species only: probability that a fish becomes female, when initialized </w:t>
            </w:r>
          </w:p>
        </w:tc>
      </w:tr>
      <w:tr w:rsidR="00DA5D86" w:rsidRPr="00A6678A" w14:paraId="1445F66F" w14:textId="77777777" w:rsidTr="00197A7E">
        <w:tc>
          <w:tcPr>
            <w:tcW w:w="3470" w:type="dxa"/>
            <w:shd w:val="clear" w:color="auto" w:fill="auto"/>
            <w:tcMar>
              <w:left w:w="78" w:type="dxa"/>
            </w:tcMar>
          </w:tcPr>
          <w:p w14:paraId="4E4DB649"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initalPhaseLength</w:t>
            </w:r>
            <w:proofErr w:type="spellEnd"/>
          </w:p>
        </w:tc>
        <w:tc>
          <w:tcPr>
            <w:tcW w:w="2871" w:type="dxa"/>
            <w:shd w:val="clear" w:color="auto" w:fill="auto"/>
            <w:tcMar>
              <w:left w:w="78" w:type="dxa"/>
            </w:tcMar>
          </w:tcPr>
          <w:p w14:paraId="1656EEA8"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12.0 [cm]</w:t>
            </w:r>
          </w:p>
        </w:tc>
        <w:tc>
          <w:tcPr>
            <w:tcW w:w="3411" w:type="dxa"/>
            <w:gridSpan w:val="2"/>
            <w:shd w:val="clear" w:color="auto" w:fill="auto"/>
            <w:tcMar>
              <w:left w:w="78" w:type="dxa"/>
            </w:tcMar>
          </w:tcPr>
          <w:p w14:paraId="200E583C" w14:textId="77777777" w:rsidR="00DA5D86" w:rsidRPr="00257A33" w:rsidRDefault="0099524D">
            <w:pPr>
              <w:spacing w:after="0" w:line="240" w:lineRule="auto"/>
              <w:rPr>
                <w:lang w:val="en-GB"/>
              </w:rPr>
            </w:pPr>
            <w:r>
              <w:rPr>
                <w:rFonts w:eastAsia="Times New Roman" w:cs="Calibri"/>
                <w:sz w:val="20"/>
                <w:szCs w:val="20"/>
                <w:lang w:val="en-US" w:eastAsia="en-GB"/>
              </w:rPr>
              <w:t xml:space="preserve">Following </w:t>
            </w:r>
            <w:r>
              <w:fldChar w:fldCharType="begin" w:fldLock="1"/>
            </w:r>
            <w:r w:rsidRPr="00257A33">
              <w:rPr>
                <w:lang w:val="en-GB"/>
              </w:rP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731" w:name="__Fieldmark__3393_807502902"/>
            <w:bookmarkStart w:id="732" w:name="__Fieldmark__3342_3085505453"/>
            <w:r>
              <w:rPr>
                <w:rFonts w:eastAsia="Times New Roman" w:cs="Calibri"/>
                <w:noProof/>
                <w:sz w:val="20"/>
                <w:szCs w:val="20"/>
                <w:lang w:val="en-US" w:eastAsia="en-GB"/>
              </w:rPr>
              <w:t>(</w:t>
            </w:r>
            <w:bookmarkStart w:id="733" w:name="__Fieldmark__3344_746528969"/>
            <w:r>
              <w:rPr>
                <w:rFonts w:eastAsia="Times New Roman" w:cs="Calibri"/>
                <w:noProof/>
                <w:sz w:val="20"/>
                <w:szCs w:val="20"/>
                <w:lang w:val="en-US" w:eastAsia="en-GB"/>
              </w:rPr>
              <w:t>M</w:t>
            </w:r>
            <w:bookmarkStart w:id="734" w:name="__Fieldmark__3347_2083819471"/>
            <w:r>
              <w:rPr>
                <w:rFonts w:eastAsia="Times New Roman" w:cs="Calibri"/>
                <w:noProof/>
                <w:sz w:val="20"/>
                <w:szCs w:val="20"/>
                <w:lang w:val="en-US" w:eastAsia="en-GB"/>
              </w:rPr>
              <w:t>c</w:t>
            </w:r>
            <w:bookmarkStart w:id="735" w:name="__Fieldmark__5155_353340726"/>
            <w:r>
              <w:rPr>
                <w:rFonts w:eastAsia="Times New Roman" w:cs="Calibri"/>
                <w:noProof/>
                <w:sz w:val="20"/>
                <w:szCs w:val="20"/>
                <w:lang w:val="en-US" w:eastAsia="en-GB"/>
              </w:rPr>
              <w:t>I</w:t>
            </w:r>
            <w:bookmarkStart w:id="736" w:name="__Fieldmark__2530_133029496"/>
            <w:r>
              <w:rPr>
                <w:rFonts w:eastAsia="Times New Roman" w:cs="Calibri"/>
                <w:noProof/>
                <w:sz w:val="20"/>
                <w:szCs w:val="20"/>
                <w:lang w:val="en-US" w:eastAsia="en-GB"/>
              </w:rPr>
              <w:t>l</w:t>
            </w:r>
            <w:bookmarkStart w:id="737" w:name="__Fieldmark__2151_316155023"/>
            <w:r>
              <w:rPr>
                <w:rFonts w:eastAsia="Times New Roman" w:cs="Calibri"/>
                <w:noProof/>
                <w:sz w:val="20"/>
                <w:szCs w:val="20"/>
                <w:lang w:val="en-US" w:eastAsia="en-GB"/>
              </w:rPr>
              <w:t>w</w:t>
            </w:r>
            <w:bookmarkStart w:id="738" w:name="__Fieldmark__3822_1929277862"/>
            <w:r>
              <w:rPr>
                <w:rFonts w:eastAsia="Times New Roman" w:cs="Calibri"/>
                <w:noProof/>
                <w:sz w:val="20"/>
                <w:szCs w:val="20"/>
                <w:lang w:val="en-US" w:eastAsia="en-GB"/>
              </w:rPr>
              <w:t>ain and Taylor, 2009)</w:t>
            </w:r>
            <w:bookmarkEnd w:id="731"/>
            <w:bookmarkEnd w:id="732"/>
            <w:bookmarkEnd w:id="733"/>
            <w:bookmarkEnd w:id="734"/>
            <w:bookmarkEnd w:id="735"/>
            <w:bookmarkEnd w:id="736"/>
            <w:bookmarkEnd w:id="737"/>
            <w:bookmarkEnd w:id="738"/>
            <w:r>
              <w:fldChar w:fldCharType="end"/>
            </w:r>
          </w:p>
          <w:p w14:paraId="615BA7EC"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 xml:space="preserve">Standard length at which fish may change its sex from JUVENILE to its (reproductive) initial phase (IP) </w:t>
            </w:r>
          </w:p>
        </w:tc>
      </w:tr>
      <w:tr w:rsidR="00DA5D86" w:rsidRPr="00A6678A" w14:paraId="3937ED4D" w14:textId="77777777" w:rsidTr="00197A7E">
        <w:tc>
          <w:tcPr>
            <w:tcW w:w="3470" w:type="dxa"/>
            <w:shd w:val="clear" w:color="auto" w:fill="auto"/>
            <w:tcMar>
              <w:left w:w="78" w:type="dxa"/>
            </w:tcMar>
          </w:tcPr>
          <w:p w14:paraId="5B0BB0CD"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t>terminalPhaseLength</w:t>
            </w:r>
            <w:proofErr w:type="spellEnd"/>
          </w:p>
        </w:tc>
        <w:tc>
          <w:tcPr>
            <w:tcW w:w="2871" w:type="dxa"/>
            <w:shd w:val="clear" w:color="auto" w:fill="auto"/>
            <w:tcMar>
              <w:left w:w="78" w:type="dxa"/>
            </w:tcMar>
          </w:tcPr>
          <w:p w14:paraId="6A8A9651"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17 [cm]</w:t>
            </w:r>
          </w:p>
        </w:tc>
        <w:tc>
          <w:tcPr>
            <w:tcW w:w="3411" w:type="dxa"/>
            <w:gridSpan w:val="2"/>
            <w:shd w:val="clear" w:color="auto" w:fill="auto"/>
            <w:tcMar>
              <w:left w:w="78" w:type="dxa"/>
            </w:tcMar>
          </w:tcPr>
          <w:p w14:paraId="61B58634" w14:textId="77777777" w:rsidR="00DA5D86" w:rsidRPr="00257A33" w:rsidRDefault="0099524D">
            <w:pPr>
              <w:spacing w:after="0" w:line="240" w:lineRule="auto"/>
              <w:rPr>
                <w:lang w:val="en-GB"/>
              </w:rPr>
            </w:pPr>
            <w:r>
              <w:rPr>
                <w:rFonts w:eastAsia="Times New Roman" w:cs="Calibri"/>
                <w:sz w:val="20"/>
                <w:szCs w:val="20"/>
                <w:lang w:val="en-US" w:eastAsia="en-GB"/>
              </w:rPr>
              <w:t>Following</w:t>
            </w:r>
            <w:r>
              <w:fldChar w:fldCharType="begin" w:fldLock="1"/>
            </w:r>
            <w:r w:rsidRPr="00257A33">
              <w:rPr>
                <w:lang w:val="en-GB"/>
              </w:rPr>
              <w:instrText>ADDIN CSL_CITATION { "citationItems" : [ { "id" : "ITEM-1", "itemData" : { "abstract" : "Final Report to the Western Pacific Regional Fisheries Management Council,", "author" : [ { "dropping-particle" : "", "family" : "McIlwain", "given" : "J L", "non-dropping-particle" : "", "parse-names" : false, "suffix" : "" }, { "dropping-particle" : "", "family" : "Taylor", "given" : "B M", "non-dropping-particle" : "", "parse-names" : false, "suffix" : "" } ], "id" : "ITEM-1", "issued" : { "date-parts" : [ [ "2009" ] ] }, "page" : "61pp", "title" : "Parrotfish population dynamics from the Marianas Islands, with a description of the demographic and reproductive characteristics of Chlorurus sordidus", "type" : "article-journal" }, "uris" : [ "http://www.mendeley.com/documents/?uuid=1728c6fd-0f8a-4179-85f2-89f6b9e89d30" ] } ], "mendeley" : { "formattedCitation" : "(McIlwain and Taylor, 2009)", "plainTextFormattedCitation" : "(McIlwain and Taylor, 2009)", "previouslyFormattedCitation" : "(McIlwain and Taylor, 2009)" }, "properties" : { "noteIndex" : 0 }, "schema" : "https://github.com/citation-style-language/schema/raw/master/csl-citation.json" }</w:instrText>
            </w:r>
            <w:r>
              <w:fldChar w:fldCharType="separate"/>
            </w:r>
            <w:bookmarkStart w:id="739" w:name="__Fieldmark__3424_807502902"/>
            <w:bookmarkStart w:id="740" w:name="__Fieldmark__3369_3085505453"/>
            <w:r>
              <w:rPr>
                <w:rFonts w:eastAsia="Times New Roman" w:cs="Calibri"/>
                <w:noProof/>
                <w:sz w:val="20"/>
                <w:szCs w:val="20"/>
                <w:lang w:val="en-US" w:eastAsia="en-GB"/>
              </w:rPr>
              <w:t>(</w:t>
            </w:r>
            <w:bookmarkStart w:id="741" w:name="__Fieldmark__3371_746528969"/>
            <w:r>
              <w:rPr>
                <w:rFonts w:eastAsia="Times New Roman" w:cs="Calibri"/>
                <w:noProof/>
                <w:sz w:val="20"/>
                <w:szCs w:val="20"/>
                <w:lang w:val="en-US" w:eastAsia="en-GB"/>
              </w:rPr>
              <w:t>M</w:t>
            </w:r>
            <w:bookmarkStart w:id="742" w:name="__Fieldmark__3372_2083819471"/>
            <w:r>
              <w:rPr>
                <w:rFonts w:eastAsia="Times New Roman" w:cs="Calibri"/>
                <w:noProof/>
                <w:sz w:val="20"/>
                <w:szCs w:val="20"/>
                <w:lang w:val="en-US" w:eastAsia="en-GB"/>
              </w:rPr>
              <w:t>c</w:t>
            </w:r>
            <w:bookmarkStart w:id="743" w:name="__Fieldmark__5174_353340726"/>
            <w:r>
              <w:rPr>
                <w:rFonts w:eastAsia="Times New Roman" w:cs="Calibri"/>
                <w:noProof/>
                <w:sz w:val="20"/>
                <w:szCs w:val="20"/>
                <w:lang w:val="en-US" w:eastAsia="en-GB"/>
              </w:rPr>
              <w:t>I</w:t>
            </w:r>
            <w:bookmarkStart w:id="744" w:name="__Fieldmark__2545_133029496"/>
            <w:r>
              <w:rPr>
                <w:rFonts w:eastAsia="Times New Roman" w:cs="Calibri"/>
                <w:noProof/>
                <w:sz w:val="20"/>
                <w:szCs w:val="20"/>
                <w:lang w:val="en-US" w:eastAsia="en-GB"/>
              </w:rPr>
              <w:t>l</w:t>
            </w:r>
            <w:bookmarkStart w:id="745" w:name="__Fieldmark__2162_316155023"/>
            <w:r>
              <w:rPr>
                <w:rFonts w:eastAsia="Times New Roman" w:cs="Calibri"/>
                <w:noProof/>
                <w:sz w:val="20"/>
                <w:szCs w:val="20"/>
                <w:lang w:val="en-US" w:eastAsia="en-GB"/>
              </w:rPr>
              <w:t>w</w:t>
            </w:r>
            <w:bookmarkStart w:id="746" w:name="__Fieldmark__3831_1929277862"/>
            <w:r>
              <w:rPr>
                <w:rFonts w:eastAsia="Times New Roman" w:cs="Calibri"/>
                <w:noProof/>
                <w:sz w:val="20"/>
                <w:szCs w:val="20"/>
                <w:lang w:val="en-US" w:eastAsia="en-GB"/>
              </w:rPr>
              <w:t>ain and Taylor, 2009)</w:t>
            </w:r>
            <w:bookmarkEnd w:id="739"/>
            <w:bookmarkEnd w:id="740"/>
            <w:bookmarkEnd w:id="741"/>
            <w:bookmarkEnd w:id="742"/>
            <w:bookmarkEnd w:id="743"/>
            <w:bookmarkEnd w:id="744"/>
            <w:bookmarkEnd w:id="745"/>
            <w:bookmarkEnd w:id="746"/>
            <w:r>
              <w:fldChar w:fldCharType="end"/>
            </w:r>
          </w:p>
          <w:p w14:paraId="0BEA5E7F"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Standard length at which fish may change its sex from its initial phase (IP) to its terminal phase (TP)</w:t>
            </w:r>
          </w:p>
        </w:tc>
      </w:tr>
      <w:tr w:rsidR="00DA5D86" w14:paraId="16DCE871" w14:textId="77777777" w:rsidTr="00197A7E">
        <w:tc>
          <w:tcPr>
            <w:tcW w:w="3470" w:type="dxa"/>
            <w:shd w:val="clear" w:color="auto" w:fill="auto"/>
            <w:tcMar>
              <w:left w:w="78" w:type="dxa"/>
            </w:tcMar>
          </w:tcPr>
          <w:p w14:paraId="31978189" w14:textId="77777777" w:rsidR="00DA5D86" w:rsidRDefault="0099524D">
            <w:pPr>
              <w:spacing w:after="0" w:line="240" w:lineRule="auto"/>
              <w:rPr>
                <w:rFonts w:asciiTheme="minorHAnsi" w:eastAsia="Times New Roman" w:hAnsiTheme="minorHAnsi" w:cs="Calibri"/>
                <w:i/>
                <w:sz w:val="20"/>
                <w:szCs w:val="20"/>
                <w:lang w:val="en-US" w:eastAsia="en-GB"/>
              </w:rPr>
            </w:pPr>
            <w:proofErr w:type="spellStart"/>
            <w:r>
              <w:rPr>
                <w:rFonts w:eastAsia="Times New Roman" w:cs="Calibri"/>
                <w:i/>
                <w:sz w:val="20"/>
                <w:szCs w:val="20"/>
                <w:lang w:val="en-US" w:eastAsia="en-GB"/>
              </w:rPr>
              <w:lastRenderedPageBreak/>
              <w:t>numOffspring</w:t>
            </w:r>
            <w:proofErr w:type="spellEnd"/>
          </w:p>
        </w:tc>
        <w:tc>
          <w:tcPr>
            <w:tcW w:w="2871" w:type="dxa"/>
            <w:shd w:val="clear" w:color="auto" w:fill="auto"/>
            <w:tcMar>
              <w:left w:w="78" w:type="dxa"/>
            </w:tcMar>
          </w:tcPr>
          <w:p w14:paraId="1C512117" w14:textId="77777777" w:rsidR="00DA5D86" w:rsidRDefault="0099524D">
            <w:pPr>
              <w:spacing w:after="0" w:line="240" w:lineRule="auto"/>
              <w:rPr>
                <w:rFonts w:asciiTheme="minorHAnsi" w:eastAsia="Times New Roman" w:hAnsiTheme="minorHAnsi" w:cs="Calibri"/>
                <w:sz w:val="20"/>
                <w:szCs w:val="20"/>
                <w:lang w:val="en-US" w:eastAsia="en-GB"/>
              </w:rPr>
            </w:pPr>
            <w:r>
              <w:rPr>
                <w:rFonts w:eastAsia="Times New Roman" w:cs="Calibri"/>
                <w:sz w:val="20"/>
                <w:szCs w:val="20"/>
                <w:lang w:val="en-US" w:eastAsia="en-GB"/>
              </w:rPr>
              <w:t>2</w:t>
            </w:r>
          </w:p>
        </w:tc>
        <w:tc>
          <w:tcPr>
            <w:tcW w:w="3411" w:type="dxa"/>
            <w:gridSpan w:val="2"/>
            <w:shd w:val="clear" w:color="auto" w:fill="auto"/>
            <w:tcMar>
              <w:left w:w="78" w:type="dxa"/>
            </w:tcMar>
          </w:tcPr>
          <w:p w14:paraId="6F6F2B4C" w14:textId="493A40D0" w:rsidR="00DA5D86" w:rsidRDefault="0099524D">
            <w:pPr>
              <w:spacing w:after="0" w:line="240" w:lineRule="auto"/>
            </w:pPr>
            <w:commentRangeStart w:id="747"/>
            <w:r>
              <w:rPr>
                <w:rFonts w:eastAsia="Times New Roman" w:cs="Calibri"/>
                <w:color w:val="00B0F0"/>
                <w:sz w:val="20"/>
                <w:szCs w:val="20"/>
                <w:highlight w:val="yellow"/>
                <w:lang w:val="en-US" w:eastAsia="en-GB"/>
              </w:rPr>
              <w:t>Ref?</w:t>
            </w:r>
            <w:commentRangeEnd w:id="747"/>
            <w:r>
              <w:commentReference w:id="747"/>
            </w:r>
          </w:p>
        </w:tc>
      </w:tr>
    </w:tbl>
    <w:p w14:paraId="33CDE4D5" w14:textId="77777777" w:rsidR="00DA5D86" w:rsidRDefault="00DA5D86">
      <w:pPr>
        <w:spacing w:after="0" w:line="480" w:lineRule="auto"/>
        <w:rPr>
          <w:rFonts w:eastAsia="Times New Roman" w:cs="Calibri"/>
          <w:b/>
          <w:sz w:val="24"/>
          <w:szCs w:val="24"/>
          <w:lang w:val="en-US" w:eastAsia="en-GB"/>
        </w:rPr>
      </w:pPr>
    </w:p>
    <w:p w14:paraId="7CD0988A" w14:textId="77777777" w:rsidR="00DA5D86" w:rsidRDefault="0099524D">
      <w:pPr>
        <w:spacing w:after="0" w:line="480" w:lineRule="auto"/>
        <w:rPr>
          <w:rFonts w:eastAsia="Times New Roman" w:cs="Calibri"/>
          <w:b/>
          <w:sz w:val="24"/>
          <w:szCs w:val="24"/>
          <w:lang w:val="en-US" w:eastAsia="en-GB"/>
        </w:rPr>
      </w:pPr>
      <w:r>
        <w:rPr>
          <w:rFonts w:eastAsia="Times New Roman" w:cs="Calibri"/>
          <w:b/>
          <w:sz w:val="24"/>
          <w:szCs w:val="24"/>
          <w:lang w:val="en-US" w:eastAsia="en-GB"/>
        </w:rPr>
        <w:t>References</w:t>
      </w:r>
    </w:p>
    <w:p w14:paraId="6978EC2D" w14:textId="77777777" w:rsidR="00A6678A" w:rsidRPr="00257A33" w:rsidRDefault="0099524D" w:rsidP="00A6678A">
      <w:pPr>
        <w:widowControl w:val="0"/>
        <w:autoSpaceDE w:val="0"/>
        <w:autoSpaceDN w:val="0"/>
        <w:adjustRightInd w:val="0"/>
        <w:spacing w:line="240" w:lineRule="auto"/>
        <w:ind w:left="480" w:hanging="480"/>
        <w:rPr>
          <w:rFonts w:eastAsia="Times New Roman" w:cs="Times New Roman"/>
          <w:noProof/>
          <w:sz w:val="24"/>
          <w:lang w:val="en-GB"/>
        </w:rPr>
      </w:pPr>
      <w:r>
        <w:fldChar w:fldCharType="begin" w:fldLock="1"/>
      </w:r>
      <w:r w:rsidRPr="00257A33">
        <w:rPr>
          <w:lang w:val="en-US"/>
        </w:rPr>
        <w:instrText>ADDIN Mendeley Bibliography CSL_BIBLIOGRAPHY</w:instrText>
      </w:r>
      <w:r>
        <w:fldChar w:fldCharType="separate"/>
      </w:r>
      <w:r w:rsidR="00A6678A" w:rsidRPr="00257A33">
        <w:rPr>
          <w:rFonts w:eastAsia="Times New Roman" w:cs="Times New Roman"/>
          <w:noProof/>
          <w:sz w:val="24"/>
          <w:lang w:val="en-US"/>
        </w:rPr>
        <w:t>Al-</w:t>
      </w:r>
      <w:proofErr w:type="spellStart"/>
      <w:r w:rsidR="00A6678A" w:rsidRPr="00257A33">
        <w:rPr>
          <w:rFonts w:eastAsia="Times New Roman" w:cs="Times New Roman"/>
          <w:noProof/>
          <w:sz w:val="24"/>
          <w:lang w:val="en-US"/>
        </w:rPr>
        <w:t>Jedah</w:t>
      </w:r>
      <w:proofErr w:type="spellEnd"/>
      <w:r w:rsidR="00A6678A" w:rsidRPr="00257A33">
        <w:rPr>
          <w:rFonts w:eastAsia="Times New Roman" w:cs="Times New Roman"/>
          <w:noProof/>
          <w:sz w:val="24"/>
          <w:lang w:val="en-US"/>
        </w:rPr>
        <w:t xml:space="preserve">, J.H., Ali, M.Z., Robinson, R.K., 1999. </w:t>
      </w:r>
      <w:r w:rsidR="00A6678A" w:rsidRPr="00257A33">
        <w:rPr>
          <w:rFonts w:eastAsia="Times New Roman" w:cs="Times New Roman"/>
          <w:noProof/>
          <w:sz w:val="24"/>
          <w:lang w:val="en-GB"/>
        </w:rPr>
        <w:t xml:space="preserve">The nutritional </w:t>
      </w:r>
      <w:proofErr w:type="spellStart"/>
      <w:r w:rsidR="00A6678A" w:rsidRPr="00257A33">
        <w:rPr>
          <w:rFonts w:eastAsia="Times New Roman" w:cs="Times New Roman"/>
          <w:noProof/>
          <w:sz w:val="24"/>
          <w:lang w:val="en-GB"/>
        </w:rPr>
        <w:t>importance</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to</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local</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communities</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of</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fish</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caught</w:t>
      </w:r>
      <w:proofErr w:type="spellEnd"/>
      <w:r w:rsidR="00A6678A" w:rsidRPr="00257A33">
        <w:rPr>
          <w:rFonts w:eastAsia="Times New Roman" w:cs="Times New Roman"/>
          <w:noProof/>
          <w:sz w:val="24"/>
          <w:lang w:val="en-GB"/>
        </w:rPr>
        <w:t xml:space="preserve"> off </w:t>
      </w:r>
      <w:proofErr w:type="spellStart"/>
      <w:r w:rsidR="00A6678A" w:rsidRPr="00257A33">
        <w:rPr>
          <w:rFonts w:eastAsia="Times New Roman" w:cs="Times New Roman"/>
          <w:noProof/>
          <w:sz w:val="24"/>
          <w:lang w:val="en-GB"/>
        </w:rPr>
        <w:t>the</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coast</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of</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Qatar</w:t>
      </w:r>
      <w:proofErr w:type="spellEnd"/>
      <w:r w:rsidR="00A6678A" w:rsidRPr="00257A33">
        <w:rPr>
          <w:rFonts w:eastAsia="Times New Roman" w:cs="Times New Roman"/>
          <w:noProof/>
          <w:sz w:val="24"/>
          <w:lang w:val="en-GB"/>
        </w:rPr>
        <w:t xml:space="preserve">. </w:t>
      </w:r>
      <w:proofErr w:type="spellStart"/>
      <w:r w:rsidR="00A6678A" w:rsidRPr="00257A33">
        <w:rPr>
          <w:rFonts w:eastAsia="Times New Roman" w:cs="Times New Roman"/>
          <w:noProof/>
          <w:sz w:val="24"/>
          <w:lang w:val="en-GB"/>
        </w:rPr>
        <w:t>Nutr</w:t>
      </w:r>
      <w:proofErr w:type="spellEnd"/>
      <w:r w:rsidR="00A6678A" w:rsidRPr="00257A33">
        <w:rPr>
          <w:rFonts w:eastAsia="Times New Roman" w:cs="Times New Roman"/>
          <w:noProof/>
          <w:sz w:val="24"/>
          <w:lang w:val="en-GB"/>
        </w:rPr>
        <w:t xml:space="preserve">. Food </w:t>
      </w:r>
      <w:proofErr w:type="spellStart"/>
      <w:r w:rsidR="00A6678A" w:rsidRPr="00257A33">
        <w:rPr>
          <w:rFonts w:eastAsia="Times New Roman" w:cs="Times New Roman"/>
          <w:noProof/>
          <w:sz w:val="24"/>
          <w:lang w:val="en-GB"/>
        </w:rPr>
        <w:t>Sci</w:t>
      </w:r>
      <w:proofErr w:type="spellEnd"/>
      <w:r w:rsidR="00A6678A" w:rsidRPr="00257A33">
        <w:rPr>
          <w:rFonts w:eastAsia="Times New Roman" w:cs="Times New Roman"/>
          <w:noProof/>
          <w:sz w:val="24"/>
          <w:lang w:val="en-GB"/>
        </w:rPr>
        <w:t>. 99, 288–294. doi:10.1108/00346659910290349</w:t>
      </w:r>
    </w:p>
    <w:p w14:paraId="5F0978E6"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Arkin</w:t>
      </w:r>
      <w:proofErr w:type="spellEnd"/>
      <w:r w:rsidRPr="00257A33">
        <w:rPr>
          <w:rFonts w:eastAsia="Times New Roman" w:cs="Times New Roman"/>
          <w:noProof/>
          <w:sz w:val="24"/>
          <w:lang w:val="en-GB"/>
        </w:rPr>
        <w:t xml:space="preserve">, C., </w:t>
      </w:r>
      <w:proofErr w:type="spellStart"/>
      <w:r w:rsidRPr="00257A33">
        <w:rPr>
          <w:rFonts w:eastAsia="Times New Roman" w:cs="Times New Roman"/>
          <w:noProof/>
          <w:sz w:val="24"/>
          <w:lang w:val="en-GB"/>
        </w:rPr>
        <w:t>Riseman</w:t>
      </w:r>
      <w:proofErr w:type="spellEnd"/>
      <w:r w:rsidRPr="00257A33">
        <w:rPr>
          <w:rFonts w:eastAsia="Times New Roman" w:cs="Times New Roman"/>
          <w:noProof/>
          <w:sz w:val="24"/>
          <w:lang w:val="en-GB"/>
        </w:rPr>
        <w:t xml:space="preserve">, E., Hanson, A., 1987. AURA: An </w:t>
      </w:r>
      <w:proofErr w:type="spellStart"/>
      <w:r w:rsidRPr="00257A33">
        <w:rPr>
          <w:rFonts w:eastAsia="Times New Roman" w:cs="Times New Roman"/>
          <w:noProof/>
          <w:sz w:val="24"/>
          <w:lang w:val="en-GB"/>
        </w:rPr>
        <w:t>architecture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for</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vision-based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robot</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navigation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Proc</w:t>
      </w:r>
      <w:proofErr w:type="spellEnd"/>
      <w:r w:rsidRPr="00257A33">
        <w:rPr>
          <w:rFonts w:eastAsia="Times New Roman" w:cs="Times New Roman"/>
          <w:noProof/>
          <w:sz w:val="24"/>
          <w:lang w:val="en-GB"/>
        </w:rPr>
        <w:t xml:space="preserve">. DARPA Image </w:t>
      </w:r>
      <w:proofErr w:type="spellStart"/>
      <w:r w:rsidRPr="00257A33">
        <w:rPr>
          <w:rFonts w:eastAsia="Times New Roman" w:cs="Times New Roman"/>
          <w:noProof/>
          <w:sz w:val="24"/>
          <w:lang w:val="en-GB"/>
        </w:rPr>
        <w:t>Underst</w:t>
      </w:r>
      <w:proofErr w:type="spellEnd"/>
      <w:r w:rsidRPr="00257A33">
        <w:rPr>
          <w:rFonts w:eastAsia="Times New Roman" w:cs="Times New Roman"/>
          <w:noProof/>
          <w:sz w:val="24"/>
          <w:lang w:val="en-GB"/>
        </w:rPr>
        <w:t>. Work. 417–431.</w:t>
      </w:r>
    </w:p>
    <w:p w14:paraId="097007BE"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Arkin</w:t>
      </w:r>
      <w:proofErr w:type="spellEnd"/>
      <w:r w:rsidRPr="00257A33">
        <w:rPr>
          <w:rFonts w:eastAsia="Times New Roman" w:cs="Times New Roman"/>
          <w:noProof/>
          <w:sz w:val="24"/>
          <w:lang w:val="en-GB"/>
        </w:rPr>
        <w:t>, R.C., 1989. Motor Schema-</w:t>
      </w:r>
      <w:proofErr w:type="spellStart"/>
      <w:r w:rsidRPr="00257A33">
        <w:rPr>
          <w:rFonts w:eastAsia="Times New Roman" w:cs="Times New Roman"/>
          <w:noProof/>
          <w:sz w:val="24"/>
          <w:lang w:val="en-GB"/>
        </w:rPr>
        <w:t>Based</w:t>
      </w:r>
      <w:proofErr w:type="spellEnd"/>
      <w:r w:rsidRPr="00257A33">
        <w:rPr>
          <w:rFonts w:eastAsia="Times New Roman" w:cs="Times New Roman"/>
          <w:noProof/>
          <w:sz w:val="24"/>
          <w:lang w:val="en-GB"/>
        </w:rPr>
        <w:t xml:space="preserve"> Mobile Robot Navigation. Int. J. Rob. Res. 8, 92–112.</w:t>
      </w:r>
    </w:p>
    <w:p w14:paraId="29E5C4FD"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Bélisle</w:t>
      </w:r>
      <w:proofErr w:type="spellEnd"/>
      <w:r w:rsidRPr="00257A33">
        <w:rPr>
          <w:rFonts w:eastAsia="Times New Roman" w:cs="Times New Roman"/>
          <w:noProof/>
          <w:sz w:val="24"/>
          <w:lang w:val="en-GB"/>
        </w:rPr>
        <w:t xml:space="preserve">, M., 2005. </w:t>
      </w:r>
      <w:proofErr w:type="spellStart"/>
      <w:r w:rsidRPr="00257A33">
        <w:rPr>
          <w:rFonts w:eastAsia="Times New Roman" w:cs="Times New Roman"/>
          <w:noProof/>
          <w:sz w:val="24"/>
          <w:lang w:val="en-GB"/>
        </w:rPr>
        <w:t>Measuring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landscape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connectivity</w:t>
      </w:r>
      <w:proofErr w:type="spellEnd"/>
      <w:r w:rsidRPr="00257A33">
        <w:rPr>
          <w:rFonts w:eastAsia="Times New Roman" w:cs="Times New Roman"/>
          <w:noProof/>
          <w:sz w:val="24"/>
          <w:lang w:val="en-GB"/>
        </w:rPr>
        <w:t xml:space="preserve">: The </w:t>
      </w:r>
      <w:proofErr w:type="spellStart"/>
      <w:r w:rsidRPr="00257A33">
        <w:rPr>
          <w:rFonts w:eastAsia="Times New Roman" w:cs="Times New Roman"/>
          <w:noProof/>
          <w:sz w:val="24"/>
          <w:lang w:val="en-GB"/>
        </w:rPr>
        <w:t>challenge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behavioral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landscape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ecology</w:t>
      </w:r>
      <w:proofErr w:type="spellEnd"/>
      <w:r w:rsidRPr="00257A33">
        <w:rPr>
          <w:rFonts w:eastAsia="Times New Roman" w:cs="Times New Roman"/>
          <w:noProof/>
          <w:sz w:val="24"/>
          <w:lang w:val="en-GB"/>
        </w:rPr>
        <w:t>. Ecology 86, 1988–1995. doi:10.1890/04-0923</w:t>
      </w:r>
    </w:p>
    <w:p w14:paraId="6EC2E3E4"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Bellwood</w:t>
      </w:r>
      <w:proofErr w:type="spellEnd"/>
      <w:r w:rsidRPr="00257A33">
        <w:rPr>
          <w:rFonts w:eastAsia="Times New Roman" w:cs="Times New Roman"/>
          <w:noProof/>
          <w:sz w:val="24"/>
          <w:lang w:val="en-GB"/>
        </w:rPr>
        <w:t xml:space="preserve">, D., 1995. </w:t>
      </w:r>
      <w:proofErr w:type="spellStart"/>
      <w:r w:rsidRPr="00257A33">
        <w:rPr>
          <w:rFonts w:eastAsia="Times New Roman" w:cs="Times New Roman"/>
          <w:noProof/>
          <w:sz w:val="24"/>
          <w:lang w:val="en-GB"/>
        </w:rPr>
        <w:t>Direct</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estimate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bioerosion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by</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two</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parrotfish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species</w:t>
      </w:r>
      <w:proofErr w:type="spellEnd"/>
      <w:r w:rsidRPr="00257A33">
        <w:rPr>
          <w:rFonts w:eastAsia="Times New Roman" w:cs="Times New Roman"/>
          <w:noProof/>
          <w:sz w:val="24"/>
          <w:lang w:val="en-GB"/>
        </w:rPr>
        <w:t xml:space="preserve"> on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Great </w:t>
      </w:r>
      <w:proofErr w:type="spellStart"/>
      <w:r w:rsidRPr="00257A33">
        <w:rPr>
          <w:rFonts w:eastAsia="Times New Roman" w:cs="Times New Roman"/>
          <w:noProof/>
          <w:sz w:val="24"/>
          <w:lang w:val="en-GB"/>
        </w:rPr>
        <w:t>Barrier</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Reef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Australia</w:t>
      </w:r>
      <w:proofErr w:type="spellEnd"/>
      <w:r w:rsidRPr="00257A33">
        <w:rPr>
          <w:rFonts w:eastAsia="Times New Roman" w:cs="Times New Roman"/>
          <w:noProof/>
          <w:sz w:val="24"/>
          <w:lang w:val="en-GB"/>
        </w:rPr>
        <w:t xml:space="preserve">. Mar. </w:t>
      </w:r>
      <w:proofErr w:type="spellStart"/>
      <w:r w:rsidRPr="00257A33">
        <w:rPr>
          <w:rFonts w:eastAsia="Times New Roman" w:cs="Times New Roman"/>
          <w:noProof/>
          <w:sz w:val="24"/>
          <w:lang w:val="en-GB"/>
        </w:rPr>
        <w:t>Biol</w:t>
      </w:r>
      <w:proofErr w:type="spellEnd"/>
      <w:r w:rsidRPr="00257A33">
        <w:rPr>
          <w:rFonts w:eastAsia="Times New Roman" w:cs="Times New Roman"/>
          <w:noProof/>
          <w:sz w:val="24"/>
          <w:lang w:val="en-GB"/>
        </w:rPr>
        <w:t xml:space="preserve">. 121, 419–429. </w:t>
      </w:r>
      <w:proofErr w:type="spellStart"/>
      <w:proofErr w:type="gramStart"/>
      <w:r w:rsidRPr="00257A33">
        <w:rPr>
          <w:rFonts w:eastAsia="Times New Roman" w:cs="Times New Roman"/>
          <w:noProof/>
          <w:sz w:val="24"/>
          <w:lang w:val="en-GB"/>
        </w:rPr>
        <w:t>doi:Doi</w:t>
      </w:r>
      <w:proofErr w:type="spellEnd"/>
      <w:proofErr w:type="gramEnd"/>
      <w:r w:rsidRPr="00257A33">
        <w:rPr>
          <w:rFonts w:eastAsia="Times New Roman" w:cs="Times New Roman"/>
          <w:noProof/>
          <w:sz w:val="24"/>
          <w:lang w:val="en-GB"/>
        </w:rPr>
        <w:t xml:space="preserve"> 10.1007/Bf00349451</w:t>
      </w:r>
    </w:p>
    <w:p w14:paraId="45AD94B1"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r w:rsidRPr="00257A33">
        <w:rPr>
          <w:rFonts w:eastAsia="Times New Roman" w:cs="Times New Roman"/>
          <w:noProof/>
          <w:sz w:val="24"/>
          <w:lang w:val="en-GB"/>
        </w:rPr>
        <w:t xml:space="preserve">Brett, J.R., Grooves, T.D.D., 1979. </w:t>
      </w:r>
      <w:proofErr w:type="spellStart"/>
      <w:r w:rsidRPr="00257A33">
        <w:rPr>
          <w:rFonts w:eastAsia="Times New Roman" w:cs="Times New Roman"/>
          <w:noProof/>
          <w:sz w:val="24"/>
          <w:lang w:val="en-GB"/>
        </w:rPr>
        <w:t>Physiology</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Energetics</w:t>
      </w:r>
      <w:proofErr w:type="spellEnd"/>
      <w:r w:rsidRPr="00257A33">
        <w:rPr>
          <w:rFonts w:eastAsia="Times New Roman" w:cs="Times New Roman"/>
          <w:noProof/>
          <w:sz w:val="24"/>
          <w:lang w:val="en-GB"/>
        </w:rPr>
        <w:t xml:space="preserve">, in: </w:t>
      </w:r>
      <w:proofErr w:type="spellStart"/>
      <w:r w:rsidRPr="00257A33">
        <w:rPr>
          <w:rFonts w:eastAsia="Times New Roman" w:cs="Times New Roman"/>
          <w:noProof/>
          <w:sz w:val="24"/>
          <w:lang w:val="en-GB"/>
        </w:rPr>
        <w:t>Hoar</w:t>
      </w:r>
      <w:proofErr w:type="spellEnd"/>
      <w:r w:rsidRPr="00257A33">
        <w:rPr>
          <w:rFonts w:eastAsia="Times New Roman" w:cs="Times New Roman"/>
          <w:noProof/>
          <w:sz w:val="24"/>
          <w:lang w:val="en-GB"/>
        </w:rPr>
        <w:t xml:space="preserve">, W., Randall, D., Brett, J. (Eds.), </w:t>
      </w:r>
      <w:proofErr w:type="spellStart"/>
      <w:r w:rsidRPr="00257A33">
        <w:rPr>
          <w:rFonts w:eastAsia="Times New Roman" w:cs="Times New Roman"/>
          <w:noProof/>
          <w:sz w:val="24"/>
          <w:lang w:val="en-GB"/>
        </w:rPr>
        <w:t>Fish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Physiology</w:t>
      </w:r>
      <w:proofErr w:type="spellEnd"/>
      <w:r w:rsidRPr="00257A33">
        <w:rPr>
          <w:rFonts w:eastAsia="Times New Roman" w:cs="Times New Roman"/>
          <w:noProof/>
          <w:sz w:val="24"/>
          <w:lang w:val="en-GB"/>
        </w:rPr>
        <w:t>. Academic Press, New York, pp. 279–352.</w:t>
      </w:r>
    </w:p>
    <w:p w14:paraId="2F2E35AD"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Bruggemann</w:t>
      </w:r>
      <w:proofErr w:type="spellEnd"/>
      <w:r w:rsidRPr="00257A33">
        <w:rPr>
          <w:rFonts w:eastAsia="Times New Roman" w:cs="Times New Roman"/>
          <w:noProof/>
          <w:sz w:val="24"/>
          <w:lang w:val="en-GB"/>
        </w:rPr>
        <w:t xml:space="preserve">, J., </w:t>
      </w:r>
      <w:proofErr w:type="spellStart"/>
      <w:r w:rsidRPr="00257A33">
        <w:rPr>
          <w:rFonts w:eastAsia="Times New Roman" w:cs="Times New Roman"/>
          <w:noProof/>
          <w:sz w:val="24"/>
          <w:lang w:val="en-GB"/>
        </w:rPr>
        <w:t>Begeman</w:t>
      </w:r>
      <w:proofErr w:type="spellEnd"/>
      <w:r w:rsidRPr="00257A33">
        <w:rPr>
          <w:rFonts w:eastAsia="Times New Roman" w:cs="Times New Roman"/>
          <w:noProof/>
          <w:sz w:val="24"/>
          <w:lang w:val="en-GB"/>
        </w:rPr>
        <w:t xml:space="preserve">, J., </w:t>
      </w:r>
      <w:proofErr w:type="spellStart"/>
      <w:r w:rsidRPr="00257A33">
        <w:rPr>
          <w:rFonts w:eastAsia="Times New Roman" w:cs="Times New Roman"/>
          <w:noProof/>
          <w:sz w:val="24"/>
          <w:lang w:val="en-GB"/>
        </w:rPr>
        <w:t>Bosma</w:t>
      </w:r>
      <w:proofErr w:type="spellEnd"/>
      <w:r w:rsidRPr="00257A33">
        <w:rPr>
          <w:rFonts w:eastAsia="Times New Roman" w:cs="Times New Roman"/>
          <w:noProof/>
          <w:sz w:val="24"/>
          <w:lang w:val="en-GB"/>
        </w:rPr>
        <w:t xml:space="preserve">, E., </w:t>
      </w:r>
      <w:proofErr w:type="spellStart"/>
      <w:r w:rsidRPr="00257A33">
        <w:rPr>
          <w:rFonts w:eastAsia="Times New Roman" w:cs="Times New Roman"/>
          <w:noProof/>
          <w:sz w:val="24"/>
          <w:lang w:val="en-GB"/>
        </w:rPr>
        <w:t>Verburg</w:t>
      </w:r>
      <w:proofErr w:type="spellEnd"/>
      <w:r w:rsidRPr="00257A33">
        <w:rPr>
          <w:rFonts w:eastAsia="Times New Roman" w:cs="Times New Roman"/>
          <w:noProof/>
          <w:sz w:val="24"/>
          <w:lang w:val="en-GB"/>
        </w:rPr>
        <w:t xml:space="preserve">, P., </w:t>
      </w:r>
      <w:proofErr w:type="spellStart"/>
      <w:r w:rsidRPr="00257A33">
        <w:rPr>
          <w:rFonts w:eastAsia="Times New Roman" w:cs="Times New Roman"/>
          <w:noProof/>
          <w:sz w:val="24"/>
          <w:lang w:val="en-GB"/>
        </w:rPr>
        <w:t>Breeman</w:t>
      </w:r>
      <w:proofErr w:type="spellEnd"/>
      <w:r w:rsidRPr="00257A33">
        <w:rPr>
          <w:rFonts w:eastAsia="Times New Roman" w:cs="Times New Roman"/>
          <w:noProof/>
          <w:sz w:val="24"/>
          <w:lang w:val="en-GB"/>
        </w:rPr>
        <w:t xml:space="preserve">, A., 1994. </w:t>
      </w:r>
      <w:proofErr w:type="spellStart"/>
      <w:r w:rsidRPr="00257A33">
        <w:rPr>
          <w:rFonts w:eastAsia="Times New Roman" w:cs="Times New Roman"/>
          <w:noProof/>
          <w:sz w:val="24"/>
          <w:lang w:val="en-GB"/>
        </w:rPr>
        <w:t>Foraging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by</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stoplight</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parrotfish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Sparisoma</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viride</w:t>
      </w:r>
      <w:proofErr w:type="spellEnd"/>
      <w:r w:rsidRPr="00257A33">
        <w:rPr>
          <w:rFonts w:eastAsia="Times New Roman" w:cs="Times New Roman"/>
          <w:noProof/>
          <w:sz w:val="24"/>
          <w:lang w:val="en-GB"/>
        </w:rPr>
        <w:t xml:space="preserve"> II. </w:t>
      </w:r>
      <w:proofErr w:type="spellStart"/>
      <w:r w:rsidRPr="00257A33">
        <w:rPr>
          <w:rFonts w:eastAsia="Times New Roman" w:cs="Times New Roman"/>
          <w:noProof/>
          <w:sz w:val="24"/>
          <w:lang w:val="en-GB"/>
        </w:rPr>
        <w:t>Intake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and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assimilation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food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protein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and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energy</w:t>
      </w:r>
      <w:proofErr w:type="spellEnd"/>
      <w:r w:rsidRPr="00257A33">
        <w:rPr>
          <w:rFonts w:eastAsia="Times New Roman" w:cs="Times New Roman"/>
          <w:noProof/>
          <w:sz w:val="24"/>
          <w:lang w:val="en-GB"/>
        </w:rPr>
        <w:t xml:space="preserve">. Mar. </w:t>
      </w:r>
      <w:proofErr w:type="spellStart"/>
      <w:r w:rsidRPr="00257A33">
        <w:rPr>
          <w:rFonts w:eastAsia="Times New Roman" w:cs="Times New Roman"/>
          <w:noProof/>
          <w:sz w:val="24"/>
          <w:lang w:val="en-GB"/>
        </w:rPr>
        <w:t>Ecol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Prog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Ser</w:t>
      </w:r>
      <w:proofErr w:type="spellEnd"/>
      <w:r w:rsidRPr="00257A33">
        <w:rPr>
          <w:rFonts w:eastAsia="Times New Roman" w:cs="Times New Roman"/>
          <w:noProof/>
          <w:sz w:val="24"/>
          <w:lang w:val="en-GB"/>
        </w:rPr>
        <w:t>. 106, 57–71. doi:10.3354/meps106057</w:t>
      </w:r>
    </w:p>
    <w:p w14:paraId="1ACDEC7E"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Catano</w:t>
      </w:r>
      <w:proofErr w:type="spellEnd"/>
      <w:r w:rsidRPr="00257A33">
        <w:rPr>
          <w:rFonts w:eastAsia="Times New Roman" w:cs="Times New Roman"/>
          <w:noProof/>
          <w:sz w:val="24"/>
          <w:lang w:val="en-GB"/>
        </w:rPr>
        <w:t xml:space="preserve">, L.B., Rojas, M.C., </w:t>
      </w:r>
      <w:proofErr w:type="spellStart"/>
      <w:r w:rsidRPr="00257A33">
        <w:rPr>
          <w:rFonts w:eastAsia="Times New Roman" w:cs="Times New Roman"/>
          <w:noProof/>
          <w:sz w:val="24"/>
          <w:lang w:val="en-GB"/>
        </w:rPr>
        <w:t>Malossi</w:t>
      </w:r>
      <w:proofErr w:type="spellEnd"/>
      <w:r w:rsidRPr="00257A33">
        <w:rPr>
          <w:rFonts w:eastAsia="Times New Roman" w:cs="Times New Roman"/>
          <w:noProof/>
          <w:sz w:val="24"/>
          <w:lang w:val="en-GB"/>
        </w:rPr>
        <w:t xml:space="preserve">, R.J., Peters, J.R., </w:t>
      </w:r>
      <w:proofErr w:type="spellStart"/>
      <w:r w:rsidRPr="00257A33">
        <w:rPr>
          <w:rFonts w:eastAsia="Times New Roman" w:cs="Times New Roman"/>
          <w:noProof/>
          <w:sz w:val="24"/>
          <w:lang w:val="en-GB"/>
        </w:rPr>
        <w:t>Heithaus</w:t>
      </w:r>
      <w:proofErr w:type="spellEnd"/>
      <w:r w:rsidRPr="00257A33">
        <w:rPr>
          <w:rFonts w:eastAsia="Times New Roman" w:cs="Times New Roman"/>
          <w:noProof/>
          <w:sz w:val="24"/>
          <w:lang w:val="en-GB"/>
        </w:rPr>
        <w:t xml:space="preserve">, M.R., </w:t>
      </w:r>
      <w:proofErr w:type="spellStart"/>
      <w:r w:rsidRPr="00257A33">
        <w:rPr>
          <w:rFonts w:eastAsia="Times New Roman" w:cs="Times New Roman"/>
          <w:noProof/>
          <w:sz w:val="24"/>
          <w:lang w:val="en-GB"/>
        </w:rPr>
        <w:t>Fourqurean</w:t>
      </w:r>
      <w:proofErr w:type="spellEnd"/>
      <w:r w:rsidRPr="00257A33">
        <w:rPr>
          <w:rFonts w:eastAsia="Times New Roman" w:cs="Times New Roman"/>
          <w:noProof/>
          <w:sz w:val="24"/>
          <w:lang w:val="en-GB"/>
        </w:rPr>
        <w:t xml:space="preserve">, J.W., </w:t>
      </w:r>
      <w:proofErr w:type="spellStart"/>
      <w:r w:rsidRPr="00257A33">
        <w:rPr>
          <w:rFonts w:eastAsia="Times New Roman" w:cs="Times New Roman"/>
          <w:noProof/>
          <w:sz w:val="24"/>
          <w:lang w:val="en-GB"/>
        </w:rPr>
        <w:t>Burkepile</w:t>
      </w:r>
      <w:proofErr w:type="spellEnd"/>
      <w:r w:rsidRPr="00257A33">
        <w:rPr>
          <w:rFonts w:eastAsia="Times New Roman" w:cs="Times New Roman"/>
          <w:noProof/>
          <w:sz w:val="24"/>
          <w:lang w:val="en-GB"/>
        </w:rPr>
        <w:t xml:space="preserve">, D.E., 2016. </w:t>
      </w:r>
      <w:proofErr w:type="spellStart"/>
      <w:r w:rsidRPr="00257A33">
        <w:rPr>
          <w:rFonts w:eastAsia="Times New Roman" w:cs="Times New Roman"/>
          <w:noProof/>
          <w:sz w:val="24"/>
          <w:lang w:val="en-GB"/>
        </w:rPr>
        <w:t>Reefscapes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fear</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Predation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risk</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and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reef</w:t>
      </w:r>
      <w:proofErr w:type="spellEnd"/>
      <w:r w:rsidRPr="00257A33">
        <w:rPr>
          <w:rFonts w:eastAsia="Times New Roman" w:cs="Times New Roman"/>
          <w:noProof/>
          <w:sz w:val="24"/>
          <w:lang w:val="en-GB"/>
        </w:rPr>
        <w:t xml:space="preserve"> hetero-</w:t>
      </w:r>
      <w:proofErr w:type="spellStart"/>
      <w:r w:rsidRPr="00257A33">
        <w:rPr>
          <w:rFonts w:eastAsia="Times New Roman" w:cs="Times New Roman"/>
          <w:noProof/>
          <w:sz w:val="24"/>
          <w:lang w:val="en-GB"/>
        </w:rPr>
        <w:t>geneity</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interact</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to</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shape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herbivore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foraging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behaviour</w:t>
      </w:r>
      <w:proofErr w:type="spellEnd"/>
      <w:r w:rsidRPr="00257A33">
        <w:rPr>
          <w:rFonts w:eastAsia="Times New Roman" w:cs="Times New Roman"/>
          <w:noProof/>
          <w:sz w:val="24"/>
          <w:lang w:val="en-GB"/>
        </w:rPr>
        <w:t xml:space="preserve">. J. </w:t>
      </w:r>
      <w:proofErr w:type="spellStart"/>
      <w:r w:rsidRPr="00257A33">
        <w:rPr>
          <w:rFonts w:eastAsia="Times New Roman" w:cs="Times New Roman"/>
          <w:noProof/>
          <w:sz w:val="24"/>
          <w:lang w:val="en-GB"/>
        </w:rPr>
        <w:t>Anim</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Ecol</w:t>
      </w:r>
      <w:proofErr w:type="spellEnd"/>
      <w:r w:rsidRPr="00257A33">
        <w:rPr>
          <w:rFonts w:eastAsia="Times New Roman" w:cs="Times New Roman"/>
          <w:noProof/>
          <w:sz w:val="24"/>
          <w:lang w:val="en-GB"/>
        </w:rPr>
        <w:t>. 85, 146–156. doi:10.1111/1365-2656.12440</w:t>
      </w:r>
    </w:p>
    <w:p w14:paraId="68F64B8D"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Choat</w:t>
      </w:r>
      <w:proofErr w:type="spellEnd"/>
      <w:r w:rsidRPr="00257A33">
        <w:rPr>
          <w:rFonts w:eastAsia="Times New Roman" w:cs="Times New Roman"/>
          <w:noProof/>
          <w:sz w:val="24"/>
          <w:lang w:val="en-GB"/>
        </w:rPr>
        <w:t xml:space="preserve">, J.H., Carpenter, K.E. Clements, K.D., </w:t>
      </w:r>
      <w:proofErr w:type="spellStart"/>
      <w:r w:rsidRPr="00257A33">
        <w:rPr>
          <w:rFonts w:eastAsia="Times New Roman" w:cs="Times New Roman"/>
          <w:noProof/>
          <w:sz w:val="24"/>
          <w:lang w:val="en-GB"/>
        </w:rPr>
        <w:t>Rocha</w:t>
      </w:r>
      <w:proofErr w:type="spellEnd"/>
      <w:r w:rsidRPr="00257A33">
        <w:rPr>
          <w:rFonts w:eastAsia="Times New Roman" w:cs="Times New Roman"/>
          <w:noProof/>
          <w:sz w:val="24"/>
          <w:lang w:val="en-GB"/>
        </w:rPr>
        <w:t xml:space="preserve">, L.A., Russell, B., Myers, R., </w:t>
      </w:r>
      <w:proofErr w:type="spellStart"/>
      <w:r w:rsidRPr="00257A33">
        <w:rPr>
          <w:rFonts w:eastAsia="Times New Roman" w:cs="Times New Roman"/>
          <w:noProof/>
          <w:sz w:val="24"/>
          <w:lang w:val="en-GB"/>
        </w:rPr>
        <w:t>Lazuardi</w:t>
      </w:r>
      <w:proofErr w:type="spellEnd"/>
      <w:r w:rsidRPr="00257A33">
        <w:rPr>
          <w:rFonts w:eastAsia="Times New Roman" w:cs="Times New Roman"/>
          <w:noProof/>
          <w:sz w:val="24"/>
          <w:lang w:val="en-GB"/>
        </w:rPr>
        <w:t xml:space="preserve">, M.E., </w:t>
      </w:r>
      <w:proofErr w:type="spellStart"/>
      <w:r w:rsidRPr="00257A33">
        <w:rPr>
          <w:rFonts w:eastAsia="Times New Roman" w:cs="Times New Roman"/>
          <w:noProof/>
          <w:sz w:val="24"/>
          <w:lang w:val="en-GB"/>
        </w:rPr>
        <w:t>Muljadi</w:t>
      </w:r>
      <w:proofErr w:type="spellEnd"/>
      <w:r w:rsidRPr="00257A33">
        <w:rPr>
          <w:rFonts w:eastAsia="Times New Roman" w:cs="Times New Roman"/>
          <w:noProof/>
          <w:sz w:val="24"/>
          <w:lang w:val="en-GB"/>
        </w:rPr>
        <w:t xml:space="preserve">, A., </w:t>
      </w:r>
      <w:proofErr w:type="spellStart"/>
      <w:r w:rsidRPr="00257A33">
        <w:rPr>
          <w:rFonts w:eastAsia="Times New Roman" w:cs="Times New Roman"/>
          <w:noProof/>
          <w:sz w:val="24"/>
          <w:lang w:val="en-GB"/>
        </w:rPr>
        <w:t>Pardede</w:t>
      </w:r>
      <w:proofErr w:type="spellEnd"/>
      <w:r w:rsidRPr="00257A33">
        <w:rPr>
          <w:rFonts w:eastAsia="Times New Roman" w:cs="Times New Roman"/>
          <w:noProof/>
          <w:sz w:val="24"/>
          <w:lang w:val="en-GB"/>
        </w:rPr>
        <w:t xml:space="preserve">, S., </w:t>
      </w:r>
      <w:proofErr w:type="spellStart"/>
      <w:r w:rsidRPr="00257A33">
        <w:rPr>
          <w:rFonts w:eastAsia="Times New Roman" w:cs="Times New Roman"/>
          <w:noProof/>
          <w:sz w:val="24"/>
          <w:lang w:val="en-GB"/>
        </w:rPr>
        <w:t>Rahardjo</w:t>
      </w:r>
      <w:proofErr w:type="spellEnd"/>
      <w:r w:rsidRPr="00257A33">
        <w:rPr>
          <w:rFonts w:eastAsia="Times New Roman" w:cs="Times New Roman"/>
          <w:noProof/>
          <w:sz w:val="24"/>
          <w:lang w:val="en-GB"/>
        </w:rPr>
        <w:t xml:space="preserve">, P., 2012. </w:t>
      </w:r>
      <w:proofErr w:type="spellStart"/>
      <w:r w:rsidRPr="00257A33">
        <w:rPr>
          <w:rFonts w:eastAsia="Times New Roman" w:cs="Times New Roman"/>
          <w:noProof/>
          <w:sz w:val="24"/>
          <w:lang w:val="en-GB"/>
        </w:rPr>
        <w:t>Chlorurus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sordidus</w:t>
      </w:r>
      <w:proofErr w:type="spellEnd"/>
      <w:r w:rsidRPr="00257A33">
        <w:rPr>
          <w:rFonts w:eastAsia="Times New Roman" w:cs="Times New Roman"/>
          <w:noProof/>
          <w:sz w:val="24"/>
          <w:lang w:val="en-GB"/>
        </w:rPr>
        <w:t xml:space="preserve">. The IUCN </w:t>
      </w:r>
      <w:proofErr w:type="spellStart"/>
      <w:r w:rsidRPr="00257A33">
        <w:rPr>
          <w:rFonts w:eastAsia="Times New Roman" w:cs="Times New Roman"/>
          <w:noProof/>
          <w:sz w:val="24"/>
          <w:lang w:val="en-GB"/>
        </w:rPr>
        <w:t>Red</w:t>
      </w:r>
      <w:proofErr w:type="spellEnd"/>
      <w:r w:rsidRPr="00257A33">
        <w:rPr>
          <w:rFonts w:eastAsia="Times New Roman" w:cs="Times New Roman"/>
          <w:noProof/>
          <w:sz w:val="24"/>
          <w:lang w:val="en-GB"/>
        </w:rPr>
        <w:t xml:space="preserve"> List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Threatened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Species</w:t>
      </w:r>
      <w:proofErr w:type="spellEnd"/>
      <w:r w:rsidRPr="00257A33">
        <w:rPr>
          <w:rFonts w:eastAsia="Times New Roman" w:cs="Times New Roman"/>
          <w:noProof/>
          <w:sz w:val="24"/>
          <w:lang w:val="en-GB"/>
        </w:rPr>
        <w:t xml:space="preserve"> 2012 [WWW </w:t>
      </w:r>
      <w:proofErr w:type="spellStart"/>
      <w:r w:rsidRPr="00257A33">
        <w:rPr>
          <w:rFonts w:eastAsia="Times New Roman" w:cs="Times New Roman"/>
          <w:noProof/>
          <w:sz w:val="24"/>
          <w:lang w:val="en-GB"/>
        </w:rPr>
        <w:t>Document</w:t>
      </w:r>
      <w:proofErr w:type="spellEnd"/>
      <w:r w:rsidRPr="00257A33">
        <w:rPr>
          <w:rFonts w:eastAsia="Times New Roman" w:cs="Times New Roman"/>
          <w:noProof/>
          <w:sz w:val="24"/>
          <w:lang w:val="en-GB"/>
        </w:rPr>
        <w:t xml:space="preserve">]. World Wide Web </w:t>
      </w:r>
      <w:proofErr w:type="spellStart"/>
      <w:r w:rsidRPr="00257A33">
        <w:rPr>
          <w:rFonts w:eastAsia="Times New Roman" w:cs="Times New Roman"/>
          <w:noProof/>
          <w:sz w:val="24"/>
          <w:lang w:val="en-GB"/>
        </w:rPr>
        <w:t>Electron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Publ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version</w:t>
      </w:r>
      <w:proofErr w:type="spellEnd"/>
      <w:r w:rsidRPr="00257A33">
        <w:rPr>
          <w:rFonts w:eastAsia="Times New Roman" w:cs="Times New Roman"/>
          <w:noProof/>
          <w:sz w:val="24"/>
          <w:lang w:val="en-GB"/>
        </w:rPr>
        <w:t>.</w:t>
      </w:r>
    </w:p>
    <w:p w14:paraId="4BBD5FC0"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Clifton</w:t>
      </w:r>
      <w:proofErr w:type="spellEnd"/>
      <w:r w:rsidRPr="00257A33">
        <w:rPr>
          <w:rFonts w:eastAsia="Times New Roman" w:cs="Times New Roman"/>
          <w:noProof/>
          <w:sz w:val="24"/>
          <w:lang w:val="en-GB"/>
        </w:rPr>
        <w:t xml:space="preserve">, K.E., 1995. </w:t>
      </w:r>
      <w:proofErr w:type="spellStart"/>
      <w:r w:rsidRPr="00257A33">
        <w:rPr>
          <w:rFonts w:eastAsia="Times New Roman" w:cs="Times New Roman"/>
          <w:noProof/>
          <w:sz w:val="24"/>
          <w:lang w:val="en-GB"/>
        </w:rPr>
        <w:t>Asynchronous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food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availability</w:t>
      </w:r>
      <w:proofErr w:type="spellEnd"/>
      <w:r w:rsidRPr="00257A33">
        <w:rPr>
          <w:rFonts w:eastAsia="Times New Roman" w:cs="Times New Roman"/>
          <w:noProof/>
          <w:sz w:val="24"/>
          <w:lang w:val="en-GB"/>
        </w:rPr>
        <w:t xml:space="preserve"> on </w:t>
      </w:r>
      <w:proofErr w:type="spellStart"/>
      <w:r w:rsidRPr="00257A33">
        <w:rPr>
          <w:rFonts w:eastAsia="Times New Roman" w:cs="Times New Roman"/>
          <w:noProof/>
          <w:sz w:val="24"/>
          <w:lang w:val="en-GB"/>
        </w:rPr>
        <w:t>neighboring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Caribbean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coral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reefs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determines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seasonal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patterns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growth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and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reproduction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for</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herbivorous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parrotfish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Scarus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iserti</w:t>
      </w:r>
      <w:proofErr w:type="spellEnd"/>
      <w:r w:rsidRPr="00257A33">
        <w:rPr>
          <w:rFonts w:eastAsia="Times New Roman" w:cs="Times New Roman"/>
          <w:noProof/>
          <w:sz w:val="24"/>
          <w:lang w:val="en-GB"/>
        </w:rPr>
        <w:t xml:space="preserve">. Mar. </w:t>
      </w:r>
      <w:proofErr w:type="spellStart"/>
      <w:r w:rsidRPr="00257A33">
        <w:rPr>
          <w:rFonts w:eastAsia="Times New Roman" w:cs="Times New Roman"/>
          <w:noProof/>
          <w:sz w:val="24"/>
          <w:lang w:val="en-GB"/>
        </w:rPr>
        <w:t>Ecol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Prog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Ser</w:t>
      </w:r>
      <w:proofErr w:type="spellEnd"/>
      <w:r w:rsidRPr="00257A33">
        <w:rPr>
          <w:rFonts w:eastAsia="Times New Roman" w:cs="Times New Roman"/>
          <w:noProof/>
          <w:sz w:val="24"/>
          <w:lang w:val="en-GB"/>
        </w:rPr>
        <w:t>. 116, 39–46. doi:10.3354/meps116039</w:t>
      </w:r>
    </w:p>
    <w:p w14:paraId="3B0F286F"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Codling</w:t>
      </w:r>
      <w:proofErr w:type="spellEnd"/>
      <w:r w:rsidRPr="00257A33">
        <w:rPr>
          <w:rFonts w:eastAsia="Times New Roman" w:cs="Times New Roman"/>
          <w:noProof/>
          <w:sz w:val="24"/>
          <w:lang w:val="en-GB"/>
        </w:rPr>
        <w:t xml:space="preserve">, E.A., Plank, M.J., </w:t>
      </w:r>
      <w:proofErr w:type="spellStart"/>
      <w:r w:rsidRPr="00257A33">
        <w:rPr>
          <w:rFonts w:eastAsia="Times New Roman" w:cs="Times New Roman"/>
          <w:noProof/>
          <w:sz w:val="24"/>
          <w:lang w:val="en-GB"/>
        </w:rPr>
        <w:t>Benhamou</w:t>
      </w:r>
      <w:proofErr w:type="spellEnd"/>
      <w:r w:rsidRPr="00257A33">
        <w:rPr>
          <w:rFonts w:eastAsia="Times New Roman" w:cs="Times New Roman"/>
          <w:noProof/>
          <w:sz w:val="24"/>
          <w:lang w:val="en-GB"/>
        </w:rPr>
        <w:t xml:space="preserve">, S., 2008. Random </w:t>
      </w:r>
      <w:proofErr w:type="spellStart"/>
      <w:r w:rsidRPr="00257A33">
        <w:rPr>
          <w:rFonts w:eastAsia="Times New Roman" w:cs="Times New Roman"/>
          <w:noProof/>
          <w:sz w:val="24"/>
          <w:lang w:val="en-GB"/>
        </w:rPr>
        <w:t>walk</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models</w:t>
      </w:r>
      <w:proofErr w:type="spellEnd"/>
      <w:r w:rsidRPr="00257A33">
        <w:rPr>
          <w:rFonts w:eastAsia="Times New Roman" w:cs="Times New Roman"/>
          <w:noProof/>
          <w:sz w:val="24"/>
          <w:lang w:val="en-GB"/>
        </w:rPr>
        <w:t xml:space="preserve"> in </w:t>
      </w:r>
      <w:proofErr w:type="spellStart"/>
      <w:r w:rsidRPr="00257A33">
        <w:rPr>
          <w:rFonts w:eastAsia="Times New Roman" w:cs="Times New Roman"/>
          <w:noProof/>
          <w:sz w:val="24"/>
          <w:lang w:val="en-GB"/>
        </w:rPr>
        <w:t>biology</w:t>
      </w:r>
      <w:proofErr w:type="spellEnd"/>
      <w:r w:rsidRPr="00257A33">
        <w:rPr>
          <w:rFonts w:eastAsia="Times New Roman" w:cs="Times New Roman"/>
          <w:noProof/>
          <w:sz w:val="24"/>
          <w:lang w:val="en-GB"/>
        </w:rPr>
        <w:t xml:space="preserve">. J. R. </w:t>
      </w:r>
      <w:proofErr w:type="spellStart"/>
      <w:r w:rsidRPr="00257A33">
        <w:rPr>
          <w:rFonts w:eastAsia="Times New Roman" w:cs="Times New Roman"/>
          <w:noProof/>
          <w:sz w:val="24"/>
          <w:lang w:val="en-GB"/>
        </w:rPr>
        <w:t>Soc</w:t>
      </w:r>
      <w:proofErr w:type="spellEnd"/>
      <w:r w:rsidRPr="00257A33">
        <w:rPr>
          <w:rFonts w:eastAsia="Times New Roman" w:cs="Times New Roman"/>
          <w:noProof/>
          <w:sz w:val="24"/>
          <w:lang w:val="en-GB"/>
        </w:rPr>
        <w:t>. Interface 5, 813–834. doi:10.1098/rsif.2008.0014</w:t>
      </w:r>
    </w:p>
    <w:p w14:paraId="4F8F0270"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Connell</w:t>
      </w:r>
      <w:proofErr w:type="spellEnd"/>
      <w:r w:rsidRPr="00257A33">
        <w:rPr>
          <w:rFonts w:eastAsia="Times New Roman" w:cs="Times New Roman"/>
          <w:noProof/>
          <w:sz w:val="24"/>
          <w:lang w:val="en-GB"/>
        </w:rPr>
        <w:t xml:space="preserve">, J.H., 1990. Minimalist Mobile </w:t>
      </w:r>
      <w:proofErr w:type="spellStart"/>
      <w:r w:rsidRPr="00257A33">
        <w:rPr>
          <w:rFonts w:eastAsia="Times New Roman" w:cs="Times New Roman"/>
          <w:noProof/>
          <w:sz w:val="24"/>
          <w:lang w:val="en-GB"/>
        </w:rPr>
        <w:t>Robotics</w:t>
      </w:r>
      <w:proofErr w:type="spellEnd"/>
      <w:r w:rsidRPr="00257A33">
        <w:rPr>
          <w:rFonts w:eastAsia="Times New Roman" w:cs="Times New Roman"/>
          <w:noProof/>
          <w:sz w:val="24"/>
          <w:lang w:val="en-GB"/>
        </w:rPr>
        <w:t>. Academic Press, San Diego.</w:t>
      </w:r>
    </w:p>
    <w:p w14:paraId="3C5D73E8"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r w:rsidRPr="00257A33">
        <w:rPr>
          <w:rFonts w:eastAsia="Times New Roman" w:cs="Times New Roman"/>
          <w:noProof/>
          <w:sz w:val="24"/>
          <w:lang w:val="en-GB"/>
        </w:rPr>
        <w:t xml:space="preserve">Dill, L., 1983. Adaptive </w:t>
      </w:r>
      <w:proofErr w:type="spellStart"/>
      <w:r w:rsidRPr="00257A33">
        <w:rPr>
          <w:rFonts w:eastAsia="Times New Roman" w:cs="Times New Roman"/>
          <w:noProof/>
          <w:sz w:val="24"/>
          <w:lang w:val="en-GB"/>
        </w:rPr>
        <w:t>flexibility</w:t>
      </w:r>
      <w:proofErr w:type="spellEnd"/>
      <w:r w:rsidRPr="00257A33">
        <w:rPr>
          <w:rFonts w:eastAsia="Times New Roman" w:cs="Times New Roman"/>
          <w:noProof/>
          <w:sz w:val="24"/>
          <w:lang w:val="en-GB"/>
        </w:rPr>
        <w:t xml:space="preserve"> in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foraging</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behaviour</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fishes</w:t>
      </w:r>
      <w:proofErr w:type="spellEnd"/>
      <w:r w:rsidRPr="00257A33">
        <w:rPr>
          <w:rFonts w:eastAsia="Times New Roman" w:cs="Times New Roman"/>
          <w:noProof/>
          <w:sz w:val="24"/>
          <w:lang w:val="en-GB"/>
        </w:rPr>
        <w:t xml:space="preserve">’. Can. J. </w:t>
      </w:r>
      <w:proofErr w:type="spellStart"/>
      <w:r w:rsidRPr="00257A33">
        <w:rPr>
          <w:rFonts w:eastAsia="Times New Roman" w:cs="Times New Roman"/>
          <w:noProof/>
          <w:sz w:val="24"/>
          <w:lang w:val="en-GB"/>
        </w:rPr>
        <w:t>Fish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Aquat</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Sci</w:t>
      </w:r>
      <w:proofErr w:type="spellEnd"/>
      <w:r w:rsidRPr="00257A33">
        <w:rPr>
          <w:rFonts w:eastAsia="Times New Roman" w:cs="Times New Roman"/>
          <w:noProof/>
          <w:sz w:val="24"/>
          <w:lang w:val="en-GB"/>
        </w:rPr>
        <w:t>. 40, 398–408. doi:10.1139/f83-058</w:t>
      </w:r>
    </w:p>
    <w:p w14:paraId="6834505D"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r w:rsidRPr="00257A33">
        <w:rPr>
          <w:rFonts w:eastAsia="Times New Roman" w:cs="Times New Roman"/>
          <w:noProof/>
          <w:sz w:val="24"/>
          <w:lang w:val="en-GB"/>
        </w:rPr>
        <w:t xml:space="preserve">Dudek, G., </w:t>
      </w:r>
      <w:proofErr w:type="spellStart"/>
      <w:r w:rsidRPr="00257A33">
        <w:rPr>
          <w:rFonts w:eastAsia="Times New Roman" w:cs="Times New Roman"/>
          <w:noProof/>
          <w:sz w:val="24"/>
          <w:lang w:val="en-GB"/>
        </w:rPr>
        <w:t>Jenkin</w:t>
      </w:r>
      <w:proofErr w:type="spellEnd"/>
      <w:r w:rsidRPr="00257A33">
        <w:rPr>
          <w:rFonts w:eastAsia="Times New Roman" w:cs="Times New Roman"/>
          <w:noProof/>
          <w:sz w:val="24"/>
          <w:lang w:val="en-GB"/>
        </w:rPr>
        <w:t xml:space="preserve">, M., 2010. </w:t>
      </w:r>
      <w:proofErr w:type="spellStart"/>
      <w:r w:rsidRPr="00257A33">
        <w:rPr>
          <w:rFonts w:eastAsia="Times New Roman" w:cs="Times New Roman"/>
          <w:noProof/>
          <w:sz w:val="24"/>
          <w:lang w:val="en-GB"/>
        </w:rPr>
        <w:t>Computational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Principles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Mobile </w:t>
      </w:r>
      <w:proofErr w:type="spellStart"/>
      <w:r w:rsidRPr="00257A33">
        <w:rPr>
          <w:rFonts w:eastAsia="Times New Roman" w:cs="Times New Roman"/>
          <w:noProof/>
          <w:sz w:val="24"/>
          <w:lang w:val="en-GB"/>
        </w:rPr>
        <w:t>Robotics</w:t>
      </w:r>
      <w:proofErr w:type="spellEnd"/>
      <w:r w:rsidRPr="00257A33">
        <w:rPr>
          <w:rFonts w:eastAsia="Times New Roman" w:cs="Times New Roman"/>
          <w:noProof/>
          <w:sz w:val="24"/>
          <w:lang w:val="en-GB"/>
        </w:rPr>
        <w:t xml:space="preserve">, 2nd </w:t>
      </w:r>
      <w:proofErr w:type="spellStart"/>
      <w:r w:rsidRPr="00257A33">
        <w:rPr>
          <w:rFonts w:eastAsia="Times New Roman" w:cs="Times New Roman"/>
          <w:noProof/>
          <w:sz w:val="24"/>
          <w:lang w:val="en-GB"/>
        </w:rPr>
        <w:t>editio</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ed</w:t>
      </w:r>
      <w:proofErr w:type="spellEnd"/>
      <w:r w:rsidRPr="00257A33">
        <w:rPr>
          <w:rFonts w:eastAsia="Times New Roman" w:cs="Times New Roman"/>
          <w:noProof/>
          <w:sz w:val="24"/>
          <w:lang w:val="en-GB"/>
        </w:rPr>
        <w:t>. Cam, Cambridge. doi:10.1016/S0005-1098(02)00083-3</w:t>
      </w:r>
    </w:p>
    <w:p w14:paraId="39FBEBC2"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El</w:t>
      </w:r>
      <w:proofErr w:type="spellEnd"/>
      <w:r w:rsidRPr="00257A33">
        <w:rPr>
          <w:rFonts w:eastAsia="Times New Roman" w:cs="Times New Roman"/>
          <w:noProof/>
          <w:sz w:val="24"/>
          <w:lang w:val="en-GB"/>
        </w:rPr>
        <w:t xml:space="preserve">-Sayed Ali, T., Osman, A.M., Abdel-Aziz, S.H., </w:t>
      </w:r>
      <w:proofErr w:type="spellStart"/>
      <w:r w:rsidRPr="00257A33">
        <w:rPr>
          <w:rFonts w:eastAsia="Times New Roman" w:cs="Times New Roman"/>
          <w:noProof/>
          <w:sz w:val="24"/>
          <w:lang w:val="en-GB"/>
        </w:rPr>
        <w:t>Bawazeer</w:t>
      </w:r>
      <w:proofErr w:type="spellEnd"/>
      <w:r w:rsidRPr="00257A33">
        <w:rPr>
          <w:rFonts w:eastAsia="Times New Roman" w:cs="Times New Roman"/>
          <w:noProof/>
          <w:sz w:val="24"/>
          <w:lang w:val="en-GB"/>
        </w:rPr>
        <w:t xml:space="preserve">, F.A., 2011. Growth </w:t>
      </w:r>
      <w:proofErr w:type="spellStart"/>
      <w:r w:rsidRPr="00257A33">
        <w:rPr>
          <w:rFonts w:eastAsia="Times New Roman" w:cs="Times New Roman"/>
          <w:noProof/>
          <w:sz w:val="24"/>
          <w:lang w:val="en-GB"/>
        </w:rPr>
        <w:t>and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longevity</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protogynous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parrotfish</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Hipposcarus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harid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Scarus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ferrugineus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and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Chlorurus</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sordidus</w:t>
      </w:r>
      <w:proofErr w:type="spellEnd"/>
      <w:r w:rsidRPr="00257A33">
        <w:rPr>
          <w:rFonts w:eastAsia="Times New Roman" w:cs="Times New Roman"/>
          <w:noProof/>
          <w:sz w:val="24"/>
          <w:lang w:val="en-GB"/>
        </w:rPr>
        <w:t xml:space="preserve"> </w:t>
      </w:r>
      <w:r w:rsidRPr="00257A33">
        <w:rPr>
          <w:rFonts w:eastAsia="Times New Roman" w:cs="Times New Roman"/>
          <w:noProof/>
          <w:sz w:val="24"/>
          <w:lang w:val="en-GB"/>
        </w:rPr>
        <w:lastRenderedPageBreak/>
        <w:t>(</w:t>
      </w:r>
      <w:proofErr w:type="spellStart"/>
      <w:r w:rsidRPr="00257A33">
        <w:rPr>
          <w:rFonts w:eastAsia="Times New Roman" w:cs="Times New Roman"/>
          <w:noProof/>
          <w:sz w:val="24"/>
          <w:lang w:val="en-GB"/>
        </w:rPr>
        <w:t>Teleostei</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Scaridae</w:t>
      </w:r>
      <w:proofErr w:type="spellEnd"/>
      <w:r w:rsidRPr="00257A33">
        <w:rPr>
          <w:rFonts w:eastAsia="Times New Roman" w:cs="Times New Roman"/>
          <w:noProof/>
          <w:sz w:val="24"/>
          <w:lang w:val="en-GB"/>
        </w:rPr>
        <w:t xml:space="preserve">), off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eastern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coast</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of</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the</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Red</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Sea</w:t>
      </w:r>
      <w:proofErr w:type="spellEnd"/>
      <w:r w:rsidRPr="00257A33">
        <w:rPr>
          <w:rFonts w:eastAsia="Times New Roman" w:cs="Times New Roman"/>
          <w:noProof/>
          <w:sz w:val="24"/>
          <w:lang w:val="en-GB"/>
        </w:rPr>
        <w:t xml:space="preserve">. J. </w:t>
      </w:r>
      <w:proofErr w:type="spellStart"/>
      <w:r w:rsidRPr="00257A33">
        <w:rPr>
          <w:rFonts w:eastAsia="Times New Roman" w:cs="Times New Roman"/>
          <w:noProof/>
          <w:sz w:val="24"/>
          <w:lang w:val="en-GB"/>
        </w:rPr>
        <w:t>Appl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Ichthyol</w:t>
      </w:r>
      <w:proofErr w:type="spellEnd"/>
      <w:r w:rsidRPr="00257A33">
        <w:rPr>
          <w:rFonts w:eastAsia="Times New Roman" w:cs="Times New Roman"/>
          <w:noProof/>
          <w:sz w:val="24"/>
          <w:lang w:val="en-GB"/>
        </w:rPr>
        <w:t>. 27, 840–846. doi:10.1111/j.1439-0426.2010.01566.x</w:t>
      </w:r>
    </w:p>
    <w:p w14:paraId="10904181" w14:textId="77777777" w:rsidR="00A6678A" w:rsidRPr="00257A33" w:rsidRDefault="00A6678A" w:rsidP="00A6678A">
      <w:pPr>
        <w:widowControl w:val="0"/>
        <w:autoSpaceDE w:val="0"/>
        <w:autoSpaceDN w:val="0"/>
        <w:adjustRightInd w:val="0"/>
        <w:spacing w:line="240" w:lineRule="auto"/>
        <w:ind w:left="480" w:hanging="480"/>
        <w:rPr>
          <w:rFonts w:eastAsia="Times New Roman" w:cs="Times New Roman"/>
          <w:noProof/>
          <w:sz w:val="24"/>
          <w:lang w:val="en-GB"/>
        </w:rPr>
      </w:pPr>
      <w:proofErr w:type="spellStart"/>
      <w:r w:rsidRPr="00257A33">
        <w:rPr>
          <w:rFonts w:eastAsia="Times New Roman" w:cs="Times New Roman"/>
          <w:noProof/>
          <w:sz w:val="24"/>
          <w:lang w:val="en-GB"/>
        </w:rPr>
        <w:t>Froese</w:t>
      </w:r>
      <w:proofErr w:type="spellEnd"/>
      <w:r w:rsidRPr="00257A33">
        <w:rPr>
          <w:rFonts w:eastAsia="Times New Roman" w:cs="Times New Roman"/>
          <w:noProof/>
          <w:sz w:val="24"/>
          <w:lang w:val="en-GB"/>
        </w:rPr>
        <w:t xml:space="preserve">, R., Pauly, D.E., 2015. </w:t>
      </w:r>
      <w:proofErr w:type="spellStart"/>
      <w:r w:rsidRPr="00257A33">
        <w:rPr>
          <w:rFonts w:eastAsia="Times New Roman" w:cs="Times New Roman"/>
          <w:noProof/>
          <w:sz w:val="24"/>
          <w:lang w:val="en-GB"/>
        </w:rPr>
        <w:t>FishBase</w:t>
      </w:r>
      <w:proofErr w:type="spellEnd"/>
      <w:r w:rsidRPr="00257A33">
        <w:rPr>
          <w:rFonts w:eastAsia="Times New Roman" w:cs="Times New Roman"/>
          <w:noProof/>
          <w:sz w:val="24"/>
          <w:lang w:val="en-GB"/>
        </w:rPr>
        <w:t xml:space="preserve"> [WWW </w:t>
      </w:r>
      <w:proofErr w:type="spellStart"/>
      <w:r w:rsidRPr="00257A33">
        <w:rPr>
          <w:rFonts w:eastAsia="Times New Roman" w:cs="Times New Roman"/>
          <w:noProof/>
          <w:sz w:val="24"/>
          <w:lang w:val="en-GB"/>
        </w:rPr>
        <w:t>Document</w:t>
      </w:r>
      <w:proofErr w:type="spellEnd"/>
      <w:r w:rsidRPr="00257A33">
        <w:rPr>
          <w:rFonts w:eastAsia="Times New Roman" w:cs="Times New Roman"/>
          <w:noProof/>
          <w:sz w:val="24"/>
          <w:lang w:val="en-GB"/>
        </w:rPr>
        <w:t xml:space="preserve">]. World Wide Web </w:t>
      </w:r>
      <w:proofErr w:type="spellStart"/>
      <w:r w:rsidRPr="00257A33">
        <w:rPr>
          <w:rFonts w:eastAsia="Times New Roman" w:cs="Times New Roman"/>
          <w:noProof/>
          <w:sz w:val="24"/>
          <w:lang w:val="en-GB"/>
        </w:rPr>
        <w:t>Electron</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Publ</w:t>
      </w:r>
      <w:proofErr w:type="spellEnd"/>
      <w:r w:rsidRPr="00257A33">
        <w:rPr>
          <w:rFonts w:eastAsia="Times New Roman" w:cs="Times New Roman"/>
          <w:noProof/>
          <w:sz w:val="24"/>
          <w:lang w:val="en-GB"/>
        </w:rPr>
        <w:t xml:space="preserve">. </w:t>
      </w:r>
      <w:proofErr w:type="spellStart"/>
      <w:r w:rsidRPr="00257A33">
        <w:rPr>
          <w:rFonts w:eastAsia="Times New Roman" w:cs="Times New Roman"/>
          <w:noProof/>
          <w:sz w:val="24"/>
          <w:lang w:val="en-GB"/>
        </w:rPr>
        <w:t>version</w:t>
      </w:r>
      <w:proofErr w:type="spellEnd"/>
      <w:r w:rsidRPr="00257A33">
        <w:rPr>
          <w:rFonts w:eastAsia="Times New Roman" w:cs="Times New Roman"/>
          <w:noProof/>
          <w:sz w:val="24"/>
          <w:lang w:val="en-GB"/>
        </w:rPr>
        <w:t>.</w:t>
      </w:r>
    </w:p>
    <w:p w14:paraId="092DA50B" w14:textId="77777777" w:rsidR="00A6678A" w:rsidRPr="00676401" w:rsidRDefault="00A6678A" w:rsidP="00A6678A">
      <w:pPr>
        <w:widowControl w:val="0"/>
        <w:autoSpaceDE w:val="0"/>
        <w:autoSpaceDN w:val="0"/>
        <w:adjustRightInd w:val="0"/>
        <w:spacing w:line="240" w:lineRule="auto"/>
        <w:ind w:left="480" w:hanging="480"/>
        <w:rPr>
          <w:sz w:val="24"/>
          <w:rPrChange w:id="748" w:author="unmarked" w:date="2017-11-14T15:44:00Z">
            <w:rPr>
              <w:rFonts w:eastAsia="Times New Roman" w:cs="Times New Roman"/>
              <w:noProof/>
              <w:sz w:val="24"/>
              <w:lang w:val="en-GB"/>
            </w:rPr>
          </w:rPrChange>
        </w:rPr>
      </w:pPr>
      <w:r w:rsidRPr="00A6678A">
        <w:rPr>
          <w:rFonts w:eastAsia="Times New Roman" w:cs="Times New Roman"/>
          <w:noProof/>
          <w:sz w:val="24"/>
        </w:rPr>
        <w:t xml:space="preserve">Gotanda, K.M., Turgeon, K., Kramer, D.L., 2009. </w:t>
      </w:r>
      <w:r w:rsidRPr="00676401">
        <w:rPr>
          <w:sz w:val="24"/>
          <w:rPrChange w:id="749" w:author="unmarked" w:date="2017-11-14T15:44:00Z">
            <w:rPr>
              <w:rFonts w:eastAsia="Times New Roman" w:cs="Times New Roman"/>
              <w:noProof/>
              <w:sz w:val="24"/>
              <w:lang w:val="en-GB"/>
            </w:rPr>
          </w:rPrChange>
        </w:rPr>
        <w:t xml:space="preserve">Body </w:t>
      </w:r>
      <w:proofErr w:type="spellStart"/>
      <w:r w:rsidRPr="00676401">
        <w:rPr>
          <w:sz w:val="24"/>
          <w:rPrChange w:id="750" w:author="unmarked" w:date="2017-11-14T15:44:00Z">
            <w:rPr>
              <w:rFonts w:eastAsia="Times New Roman" w:cs="Times New Roman"/>
              <w:noProof/>
              <w:sz w:val="24"/>
              <w:lang w:val="en-GB"/>
            </w:rPr>
          </w:rPrChange>
        </w:rPr>
        <w:t>size</w:t>
      </w:r>
      <w:proofErr w:type="spellEnd"/>
      <w:r w:rsidRPr="00676401">
        <w:rPr>
          <w:sz w:val="24"/>
          <w:rPrChange w:id="751" w:author="unmarked" w:date="2017-11-14T15:44:00Z">
            <w:rPr>
              <w:rFonts w:eastAsia="Times New Roman" w:cs="Times New Roman"/>
              <w:noProof/>
              <w:sz w:val="24"/>
              <w:lang w:val="en-GB"/>
            </w:rPr>
          </w:rPrChange>
        </w:rPr>
        <w:t xml:space="preserve"> </w:t>
      </w:r>
      <w:proofErr w:type="spellStart"/>
      <w:r w:rsidRPr="00676401">
        <w:rPr>
          <w:sz w:val="24"/>
          <w:rPrChange w:id="752" w:author="unmarked" w:date="2017-11-14T15:44:00Z">
            <w:rPr>
              <w:rFonts w:eastAsia="Times New Roman" w:cs="Times New Roman"/>
              <w:noProof/>
              <w:sz w:val="24"/>
              <w:lang w:val="en-GB"/>
            </w:rPr>
          </w:rPrChange>
        </w:rPr>
        <w:t>and</w:t>
      </w:r>
      <w:proofErr w:type="spellEnd"/>
      <w:r w:rsidRPr="00676401">
        <w:rPr>
          <w:sz w:val="24"/>
          <w:rPrChange w:id="753" w:author="unmarked" w:date="2017-11-14T15:44:00Z">
            <w:rPr>
              <w:rFonts w:eastAsia="Times New Roman" w:cs="Times New Roman"/>
              <w:noProof/>
              <w:sz w:val="24"/>
              <w:lang w:val="en-GB"/>
            </w:rPr>
          </w:rPrChange>
        </w:rPr>
        <w:t xml:space="preserve"> </w:t>
      </w:r>
      <w:proofErr w:type="spellStart"/>
      <w:r w:rsidRPr="00676401">
        <w:rPr>
          <w:sz w:val="24"/>
          <w:rPrChange w:id="754" w:author="unmarked" w:date="2017-11-14T15:44:00Z">
            <w:rPr>
              <w:rFonts w:eastAsia="Times New Roman" w:cs="Times New Roman"/>
              <w:noProof/>
              <w:sz w:val="24"/>
              <w:lang w:val="en-GB"/>
            </w:rPr>
          </w:rPrChange>
        </w:rPr>
        <w:t>reserve</w:t>
      </w:r>
      <w:proofErr w:type="spellEnd"/>
      <w:r w:rsidRPr="00676401">
        <w:rPr>
          <w:sz w:val="24"/>
          <w:rPrChange w:id="755" w:author="unmarked" w:date="2017-11-14T15:44:00Z">
            <w:rPr>
              <w:rFonts w:eastAsia="Times New Roman" w:cs="Times New Roman"/>
              <w:noProof/>
              <w:sz w:val="24"/>
              <w:lang w:val="en-GB"/>
            </w:rPr>
          </w:rPrChange>
        </w:rPr>
        <w:t xml:space="preserve"> </w:t>
      </w:r>
      <w:proofErr w:type="spellStart"/>
      <w:r w:rsidRPr="00676401">
        <w:rPr>
          <w:sz w:val="24"/>
          <w:rPrChange w:id="756" w:author="unmarked" w:date="2017-11-14T15:44:00Z">
            <w:rPr>
              <w:rFonts w:eastAsia="Times New Roman" w:cs="Times New Roman"/>
              <w:noProof/>
              <w:sz w:val="24"/>
              <w:lang w:val="en-GB"/>
            </w:rPr>
          </w:rPrChange>
        </w:rPr>
        <w:t>protection</w:t>
      </w:r>
      <w:proofErr w:type="spellEnd"/>
      <w:r w:rsidRPr="00676401">
        <w:rPr>
          <w:sz w:val="24"/>
          <w:rPrChange w:id="757" w:author="unmarked" w:date="2017-11-14T15:44:00Z">
            <w:rPr>
              <w:rFonts w:eastAsia="Times New Roman" w:cs="Times New Roman"/>
              <w:noProof/>
              <w:sz w:val="24"/>
              <w:lang w:val="en-GB"/>
            </w:rPr>
          </w:rPrChange>
        </w:rPr>
        <w:t xml:space="preserve"> </w:t>
      </w:r>
      <w:proofErr w:type="spellStart"/>
      <w:r w:rsidRPr="00676401">
        <w:rPr>
          <w:sz w:val="24"/>
          <w:rPrChange w:id="758" w:author="unmarked" w:date="2017-11-14T15:44:00Z">
            <w:rPr>
              <w:rFonts w:eastAsia="Times New Roman" w:cs="Times New Roman"/>
              <w:noProof/>
              <w:sz w:val="24"/>
              <w:lang w:val="en-GB"/>
            </w:rPr>
          </w:rPrChange>
        </w:rPr>
        <w:t>affect</w:t>
      </w:r>
      <w:proofErr w:type="spellEnd"/>
      <w:r w:rsidRPr="00676401">
        <w:rPr>
          <w:sz w:val="24"/>
          <w:rPrChange w:id="759" w:author="unmarked" w:date="2017-11-14T15:44:00Z">
            <w:rPr>
              <w:rFonts w:eastAsia="Times New Roman" w:cs="Times New Roman"/>
              <w:noProof/>
              <w:sz w:val="24"/>
              <w:lang w:val="en-GB"/>
            </w:rPr>
          </w:rPrChange>
        </w:rPr>
        <w:t xml:space="preserve"> </w:t>
      </w:r>
      <w:proofErr w:type="spellStart"/>
      <w:r w:rsidRPr="00676401">
        <w:rPr>
          <w:sz w:val="24"/>
          <w:rPrChange w:id="760" w:author="unmarked" w:date="2017-11-14T15:44:00Z">
            <w:rPr>
              <w:rFonts w:eastAsia="Times New Roman" w:cs="Times New Roman"/>
              <w:noProof/>
              <w:sz w:val="24"/>
              <w:lang w:val="en-GB"/>
            </w:rPr>
          </w:rPrChange>
        </w:rPr>
        <w:t>flight</w:t>
      </w:r>
      <w:proofErr w:type="spellEnd"/>
      <w:r w:rsidRPr="00676401">
        <w:rPr>
          <w:sz w:val="24"/>
          <w:rPrChange w:id="761" w:author="unmarked" w:date="2017-11-14T15:44:00Z">
            <w:rPr>
              <w:rFonts w:eastAsia="Times New Roman" w:cs="Times New Roman"/>
              <w:noProof/>
              <w:sz w:val="24"/>
              <w:lang w:val="en-GB"/>
            </w:rPr>
          </w:rPrChange>
        </w:rPr>
        <w:t xml:space="preserve"> </w:t>
      </w:r>
      <w:proofErr w:type="spellStart"/>
      <w:r w:rsidRPr="00676401">
        <w:rPr>
          <w:sz w:val="24"/>
          <w:rPrChange w:id="762" w:author="unmarked" w:date="2017-11-14T15:44:00Z">
            <w:rPr>
              <w:rFonts w:eastAsia="Times New Roman" w:cs="Times New Roman"/>
              <w:noProof/>
              <w:sz w:val="24"/>
              <w:lang w:val="en-GB"/>
            </w:rPr>
          </w:rPrChange>
        </w:rPr>
        <w:t>initiation</w:t>
      </w:r>
      <w:proofErr w:type="spellEnd"/>
      <w:r w:rsidRPr="00676401">
        <w:rPr>
          <w:sz w:val="24"/>
          <w:rPrChange w:id="763" w:author="unmarked" w:date="2017-11-14T15:44:00Z">
            <w:rPr>
              <w:rFonts w:eastAsia="Times New Roman" w:cs="Times New Roman"/>
              <w:noProof/>
              <w:sz w:val="24"/>
              <w:lang w:val="en-GB"/>
            </w:rPr>
          </w:rPrChange>
        </w:rPr>
        <w:t xml:space="preserve"> </w:t>
      </w:r>
      <w:proofErr w:type="spellStart"/>
      <w:r w:rsidRPr="00676401">
        <w:rPr>
          <w:sz w:val="24"/>
          <w:rPrChange w:id="764" w:author="unmarked" w:date="2017-11-14T15:44:00Z">
            <w:rPr>
              <w:rFonts w:eastAsia="Times New Roman" w:cs="Times New Roman"/>
              <w:noProof/>
              <w:sz w:val="24"/>
              <w:lang w:val="en-GB"/>
            </w:rPr>
          </w:rPrChange>
        </w:rPr>
        <w:t>distance</w:t>
      </w:r>
      <w:proofErr w:type="spellEnd"/>
      <w:r w:rsidRPr="00676401">
        <w:rPr>
          <w:sz w:val="24"/>
          <w:rPrChange w:id="765" w:author="unmarked" w:date="2017-11-14T15:44:00Z">
            <w:rPr>
              <w:rFonts w:eastAsia="Times New Roman" w:cs="Times New Roman"/>
              <w:noProof/>
              <w:sz w:val="24"/>
              <w:lang w:val="en-GB"/>
            </w:rPr>
          </w:rPrChange>
        </w:rPr>
        <w:t xml:space="preserve"> in </w:t>
      </w:r>
      <w:proofErr w:type="spellStart"/>
      <w:r w:rsidRPr="00676401">
        <w:rPr>
          <w:sz w:val="24"/>
          <w:rPrChange w:id="766" w:author="unmarked" w:date="2017-11-14T15:44:00Z">
            <w:rPr>
              <w:rFonts w:eastAsia="Times New Roman" w:cs="Times New Roman"/>
              <w:noProof/>
              <w:sz w:val="24"/>
              <w:lang w:val="en-GB"/>
            </w:rPr>
          </w:rPrChange>
        </w:rPr>
        <w:t>parrotfishes</w:t>
      </w:r>
      <w:proofErr w:type="spellEnd"/>
      <w:r w:rsidRPr="00676401">
        <w:rPr>
          <w:sz w:val="24"/>
          <w:rPrChange w:id="767" w:author="unmarked" w:date="2017-11-14T15:44:00Z">
            <w:rPr>
              <w:rFonts w:eastAsia="Times New Roman" w:cs="Times New Roman"/>
              <w:noProof/>
              <w:sz w:val="24"/>
              <w:lang w:val="en-GB"/>
            </w:rPr>
          </w:rPrChange>
        </w:rPr>
        <w:t xml:space="preserve">. </w:t>
      </w:r>
      <w:proofErr w:type="spellStart"/>
      <w:r w:rsidRPr="00676401">
        <w:rPr>
          <w:sz w:val="24"/>
          <w:rPrChange w:id="768" w:author="unmarked" w:date="2017-11-14T15:44:00Z">
            <w:rPr>
              <w:rFonts w:eastAsia="Times New Roman" w:cs="Times New Roman"/>
              <w:noProof/>
              <w:sz w:val="24"/>
              <w:lang w:val="en-GB"/>
            </w:rPr>
          </w:rPrChange>
        </w:rPr>
        <w:t>Behav</w:t>
      </w:r>
      <w:proofErr w:type="spellEnd"/>
      <w:r w:rsidRPr="00676401">
        <w:rPr>
          <w:sz w:val="24"/>
          <w:rPrChange w:id="769" w:author="unmarked" w:date="2017-11-14T15:44:00Z">
            <w:rPr>
              <w:rFonts w:eastAsia="Times New Roman" w:cs="Times New Roman"/>
              <w:noProof/>
              <w:sz w:val="24"/>
              <w:lang w:val="en-GB"/>
            </w:rPr>
          </w:rPrChange>
        </w:rPr>
        <w:t xml:space="preserve">. </w:t>
      </w:r>
      <w:proofErr w:type="spellStart"/>
      <w:r w:rsidRPr="00676401">
        <w:rPr>
          <w:sz w:val="24"/>
          <w:rPrChange w:id="770" w:author="unmarked" w:date="2017-11-14T15:44:00Z">
            <w:rPr>
              <w:rFonts w:eastAsia="Times New Roman" w:cs="Times New Roman"/>
              <w:noProof/>
              <w:sz w:val="24"/>
              <w:lang w:val="en-GB"/>
            </w:rPr>
          </w:rPrChange>
        </w:rPr>
        <w:t>Ecol</w:t>
      </w:r>
      <w:proofErr w:type="spellEnd"/>
      <w:r w:rsidRPr="00676401">
        <w:rPr>
          <w:sz w:val="24"/>
          <w:rPrChange w:id="771" w:author="unmarked" w:date="2017-11-14T15:44:00Z">
            <w:rPr>
              <w:rFonts w:eastAsia="Times New Roman" w:cs="Times New Roman"/>
              <w:noProof/>
              <w:sz w:val="24"/>
              <w:lang w:val="en-GB"/>
            </w:rPr>
          </w:rPrChange>
        </w:rPr>
        <w:t xml:space="preserve">. </w:t>
      </w:r>
      <w:proofErr w:type="spellStart"/>
      <w:r w:rsidRPr="00676401">
        <w:rPr>
          <w:sz w:val="24"/>
          <w:rPrChange w:id="772" w:author="unmarked" w:date="2017-11-14T15:44:00Z">
            <w:rPr>
              <w:rFonts w:eastAsia="Times New Roman" w:cs="Times New Roman"/>
              <w:noProof/>
              <w:sz w:val="24"/>
              <w:lang w:val="en-GB"/>
            </w:rPr>
          </w:rPrChange>
        </w:rPr>
        <w:t>Sociobiol</w:t>
      </w:r>
      <w:proofErr w:type="spellEnd"/>
      <w:r w:rsidRPr="00676401">
        <w:rPr>
          <w:sz w:val="24"/>
          <w:rPrChange w:id="773" w:author="unmarked" w:date="2017-11-14T15:44:00Z">
            <w:rPr>
              <w:rFonts w:eastAsia="Times New Roman" w:cs="Times New Roman"/>
              <w:noProof/>
              <w:sz w:val="24"/>
              <w:lang w:val="en-GB"/>
            </w:rPr>
          </w:rPrChange>
        </w:rPr>
        <w:t>. 63, 1563–1572. doi:10.1007/s00265-009-0750-5</w:t>
      </w:r>
    </w:p>
    <w:p w14:paraId="37214CCC" w14:textId="77777777" w:rsidR="00A6678A" w:rsidRPr="00676401" w:rsidRDefault="00A6678A" w:rsidP="00A6678A">
      <w:pPr>
        <w:widowControl w:val="0"/>
        <w:autoSpaceDE w:val="0"/>
        <w:autoSpaceDN w:val="0"/>
        <w:adjustRightInd w:val="0"/>
        <w:spacing w:line="240" w:lineRule="auto"/>
        <w:ind w:left="480" w:hanging="480"/>
        <w:rPr>
          <w:sz w:val="24"/>
          <w:rPrChange w:id="774" w:author="unmarked" w:date="2017-11-14T15:44:00Z">
            <w:rPr>
              <w:rFonts w:eastAsia="Times New Roman" w:cs="Times New Roman"/>
              <w:noProof/>
              <w:sz w:val="24"/>
              <w:lang w:val="en-GB"/>
            </w:rPr>
          </w:rPrChange>
        </w:rPr>
      </w:pPr>
      <w:r w:rsidRPr="00676401">
        <w:rPr>
          <w:sz w:val="24"/>
          <w:rPrChange w:id="775" w:author="unmarked" w:date="2017-11-14T15:44:00Z">
            <w:rPr>
              <w:rFonts w:eastAsia="Times New Roman" w:cs="Times New Roman"/>
              <w:noProof/>
              <w:sz w:val="24"/>
              <w:lang w:val="en-GB"/>
            </w:rPr>
          </w:rPrChange>
        </w:rPr>
        <w:t xml:space="preserve">Green, A.L., </w:t>
      </w:r>
      <w:proofErr w:type="spellStart"/>
      <w:r w:rsidRPr="00676401">
        <w:rPr>
          <w:sz w:val="24"/>
          <w:rPrChange w:id="776" w:author="unmarked" w:date="2017-11-14T15:44:00Z">
            <w:rPr>
              <w:rFonts w:eastAsia="Times New Roman" w:cs="Times New Roman"/>
              <w:noProof/>
              <w:sz w:val="24"/>
              <w:lang w:val="en-GB"/>
            </w:rPr>
          </w:rPrChange>
        </w:rPr>
        <w:t>Maypa</w:t>
      </w:r>
      <w:proofErr w:type="spellEnd"/>
      <w:r w:rsidRPr="00676401">
        <w:rPr>
          <w:sz w:val="24"/>
          <w:rPrChange w:id="777" w:author="unmarked" w:date="2017-11-14T15:44:00Z">
            <w:rPr>
              <w:rFonts w:eastAsia="Times New Roman" w:cs="Times New Roman"/>
              <w:noProof/>
              <w:sz w:val="24"/>
              <w:lang w:val="en-GB"/>
            </w:rPr>
          </w:rPrChange>
        </w:rPr>
        <w:t xml:space="preserve">, A.P., </w:t>
      </w:r>
      <w:proofErr w:type="spellStart"/>
      <w:r w:rsidRPr="00676401">
        <w:rPr>
          <w:sz w:val="24"/>
          <w:rPrChange w:id="778" w:author="unmarked" w:date="2017-11-14T15:44:00Z">
            <w:rPr>
              <w:rFonts w:eastAsia="Times New Roman" w:cs="Times New Roman"/>
              <w:noProof/>
              <w:sz w:val="24"/>
              <w:lang w:val="en-GB"/>
            </w:rPr>
          </w:rPrChange>
        </w:rPr>
        <w:t>Almany</w:t>
      </w:r>
      <w:proofErr w:type="spellEnd"/>
      <w:r w:rsidRPr="00676401">
        <w:rPr>
          <w:sz w:val="24"/>
          <w:rPrChange w:id="779" w:author="unmarked" w:date="2017-11-14T15:44:00Z">
            <w:rPr>
              <w:rFonts w:eastAsia="Times New Roman" w:cs="Times New Roman"/>
              <w:noProof/>
              <w:sz w:val="24"/>
              <w:lang w:val="en-GB"/>
            </w:rPr>
          </w:rPrChange>
        </w:rPr>
        <w:t xml:space="preserve">, G.R., Rhodes, K.L., </w:t>
      </w:r>
      <w:proofErr w:type="spellStart"/>
      <w:r w:rsidRPr="00676401">
        <w:rPr>
          <w:sz w:val="24"/>
          <w:rPrChange w:id="780" w:author="unmarked" w:date="2017-11-14T15:44:00Z">
            <w:rPr>
              <w:rFonts w:eastAsia="Times New Roman" w:cs="Times New Roman"/>
              <w:noProof/>
              <w:sz w:val="24"/>
              <w:lang w:val="en-GB"/>
            </w:rPr>
          </w:rPrChange>
        </w:rPr>
        <w:t>Weeks</w:t>
      </w:r>
      <w:proofErr w:type="spellEnd"/>
      <w:r w:rsidRPr="00676401">
        <w:rPr>
          <w:sz w:val="24"/>
          <w:rPrChange w:id="781" w:author="unmarked" w:date="2017-11-14T15:44:00Z">
            <w:rPr>
              <w:rFonts w:eastAsia="Times New Roman" w:cs="Times New Roman"/>
              <w:noProof/>
              <w:sz w:val="24"/>
              <w:lang w:val="en-GB"/>
            </w:rPr>
          </w:rPrChange>
        </w:rPr>
        <w:t xml:space="preserve">, R., </w:t>
      </w:r>
      <w:proofErr w:type="spellStart"/>
      <w:r w:rsidRPr="00676401">
        <w:rPr>
          <w:sz w:val="24"/>
          <w:rPrChange w:id="782" w:author="unmarked" w:date="2017-11-14T15:44:00Z">
            <w:rPr>
              <w:rFonts w:eastAsia="Times New Roman" w:cs="Times New Roman"/>
              <w:noProof/>
              <w:sz w:val="24"/>
              <w:lang w:val="en-GB"/>
            </w:rPr>
          </w:rPrChange>
        </w:rPr>
        <w:t>Abesamis</w:t>
      </w:r>
      <w:proofErr w:type="spellEnd"/>
      <w:r w:rsidRPr="00676401">
        <w:rPr>
          <w:sz w:val="24"/>
          <w:rPrChange w:id="783" w:author="unmarked" w:date="2017-11-14T15:44:00Z">
            <w:rPr>
              <w:rFonts w:eastAsia="Times New Roman" w:cs="Times New Roman"/>
              <w:noProof/>
              <w:sz w:val="24"/>
              <w:lang w:val="en-GB"/>
            </w:rPr>
          </w:rPrChange>
        </w:rPr>
        <w:t xml:space="preserve">, R.A., Gleason, M.G., </w:t>
      </w:r>
      <w:proofErr w:type="spellStart"/>
      <w:r w:rsidRPr="00676401">
        <w:rPr>
          <w:sz w:val="24"/>
          <w:rPrChange w:id="784" w:author="unmarked" w:date="2017-11-14T15:44:00Z">
            <w:rPr>
              <w:rFonts w:eastAsia="Times New Roman" w:cs="Times New Roman"/>
              <w:noProof/>
              <w:sz w:val="24"/>
              <w:lang w:val="en-GB"/>
            </w:rPr>
          </w:rPrChange>
        </w:rPr>
        <w:t>Mumby</w:t>
      </w:r>
      <w:proofErr w:type="spellEnd"/>
      <w:r w:rsidRPr="00676401">
        <w:rPr>
          <w:sz w:val="24"/>
          <w:rPrChange w:id="785" w:author="unmarked" w:date="2017-11-14T15:44:00Z">
            <w:rPr>
              <w:rFonts w:eastAsia="Times New Roman" w:cs="Times New Roman"/>
              <w:noProof/>
              <w:sz w:val="24"/>
              <w:lang w:val="en-GB"/>
            </w:rPr>
          </w:rPrChange>
        </w:rPr>
        <w:t xml:space="preserve">, P.J., White, A.T., 2015. Larval </w:t>
      </w:r>
      <w:proofErr w:type="spellStart"/>
      <w:r w:rsidRPr="00676401">
        <w:rPr>
          <w:sz w:val="24"/>
          <w:rPrChange w:id="786" w:author="unmarked" w:date="2017-11-14T15:44:00Z">
            <w:rPr>
              <w:rFonts w:eastAsia="Times New Roman" w:cs="Times New Roman"/>
              <w:noProof/>
              <w:sz w:val="24"/>
              <w:lang w:val="en-GB"/>
            </w:rPr>
          </w:rPrChange>
        </w:rPr>
        <w:t>dispersal</w:t>
      </w:r>
      <w:proofErr w:type="spellEnd"/>
      <w:r w:rsidRPr="00676401">
        <w:rPr>
          <w:sz w:val="24"/>
          <w:rPrChange w:id="787" w:author="unmarked" w:date="2017-11-14T15:44:00Z">
            <w:rPr>
              <w:rFonts w:eastAsia="Times New Roman" w:cs="Times New Roman"/>
              <w:noProof/>
              <w:sz w:val="24"/>
              <w:lang w:val="en-GB"/>
            </w:rPr>
          </w:rPrChange>
        </w:rPr>
        <w:t xml:space="preserve"> </w:t>
      </w:r>
      <w:proofErr w:type="spellStart"/>
      <w:r w:rsidRPr="00676401">
        <w:rPr>
          <w:sz w:val="24"/>
          <w:rPrChange w:id="788" w:author="unmarked" w:date="2017-11-14T15:44:00Z">
            <w:rPr>
              <w:rFonts w:eastAsia="Times New Roman" w:cs="Times New Roman"/>
              <w:noProof/>
              <w:sz w:val="24"/>
              <w:lang w:val="en-GB"/>
            </w:rPr>
          </w:rPrChange>
        </w:rPr>
        <w:t>and</w:t>
      </w:r>
      <w:proofErr w:type="spellEnd"/>
      <w:r w:rsidRPr="00676401">
        <w:rPr>
          <w:sz w:val="24"/>
          <w:rPrChange w:id="789" w:author="unmarked" w:date="2017-11-14T15:44:00Z">
            <w:rPr>
              <w:rFonts w:eastAsia="Times New Roman" w:cs="Times New Roman"/>
              <w:noProof/>
              <w:sz w:val="24"/>
              <w:lang w:val="en-GB"/>
            </w:rPr>
          </w:rPrChange>
        </w:rPr>
        <w:t xml:space="preserve"> </w:t>
      </w:r>
      <w:proofErr w:type="spellStart"/>
      <w:r w:rsidRPr="00676401">
        <w:rPr>
          <w:sz w:val="24"/>
          <w:rPrChange w:id="790" w:author="unmarked" w:date="2017-11-14T15:44:00Z">
            <w:rPr>
              <w:rFonts w:eastAsia="Times New Roman" w:cs="Times New Roman"/>
              <w:noProof/>
              <w:sz w:val="24"/>
              <w:lang w:val="en-GB"/>
            </w:rPr>
          </w:rPrChange>
        </w:rPr>
        <w:t>movement</w:t>
      </w:r>
      <w:proofErr w:type="spellEnd"/>
      <w:r w:rsidRPr="00676401">
        <w:rPr>
          <w:sz w:val="24"/>
          <w:rPrChange w:id="791" w:author="unmarked" w:date="2017-11-14T15:44:00Z">
            <w:rPr>
              <w:rFonts w:eastAsia="Times New Roman" w:cs="Times New Roman"/>
              <w:noProof/>
              <w:sz w:val="24"/>
              <w:lang w:val="en-GB"/>
            </w:rPr>
          </w:rPrChange>
        </w:rPr>
        <w:t xml:space="preserve"> </w:t>
      </w:r>
      <w:proofErr w:type="spellStart"/>
      <w:r w:rsidRPr="00676401">
        <w:rPr>
          <w:sz w:val="24"/>
          <w:rPrChange w:id="792" w:author="unmarked" w:date="2017-11-14T15:44:00Z">
            <w:rPr>
              <w:rFonts w:eastAsia="Times New Roman" w:cs="Times New Roman"/>
              <w:noProof/>
              <w:sz w:val="24"/>
              <w:lang w:val="en-GB"/>
            </w:rPr>
          </w:rPrChange>
        </w:rPr>
        <w:t>patterns</w:t>
      </w:r>
      <w:proofErr w:type="spellEnd"/>
      <w:r w:rsidRPr="00676401">
        <w:rPr>
          <w:sz w:val="24"/>
          <w:rPrChange w:id="793" w:author="unmarked" w:date="2017-11-14T15:44:00Z">
            <w:rPr>
              <w:rFonts w:eastAsia="Times New Roman" w:cs="Times New Roman"/>
              <w:noProof/>
              <w:sz w:val="24"/>
              <w:lang w:val="en-GB"/>
            </w:rPr>
          </w:rPrChange>
        </w:rPr>
        <w:t xml:space="preserve"> </w:t>
      </w:r>
      <w:proofErr w:type="spellStart"/>
      <w:r w:rsidRPr="00676401">
        <w:rPr>
          <w:sz w:val="24"/>
          <w:rPrChange w:id="794" w:author="unmarked" w:date="2017-11-14T15:44:00Z">
            <w:rPr>
              <w:rFonts w:eastAsia="Times New Roman" w:cs="Times New Roman"/>
              <w:noProof/>
              <w:sz w:val="24"/>
              <w:lang w:val="en-GB"/>
            </w:rPr>
          </w:rPrChange>
        </w:rPr>
        <w:t>of</w:t>
      </w:r>
      <w:proofErr w:type="spellEnd"/>
      <w:r w:rsidRPr="00676401">
        <w:rPr>
          <w:sz w:val="24"/>
          <w:rPrChange w:id="795" w:author="unmarked" w:date="2017-11-14T15:44:00Z">
            <w:rPr>
              <w:rFonts w:eastAsia="Times New Roman" w:cs="Times New Roman"/>
              <w:noProof/>
              <w:sz w:val="24"/>
              <w:lang w:val="en-GB"/>
            </w:rPr>
          </w:rPrChange>
        </w:rPr>
        <w:t xml:space="preserve"> </w:t>
      </w:r>
      <w:proofErr w:type="spellStart"/>
      <w:r w:rsidRPr="00676401">
        <w:rPr>
          <w:sz w:val="24"/>
          <w:rPrChange w:id="796" w:author="unmarked" w:date="2017-11-14T15:44:00Z">
            <w:rPr>
              <w:rFonts w:eastAsia="Times New Roman" w:cs="Times New Roman"/>
              <w:noProof/>
              <w:sz w:val="24"/>
              <w:lang w:val="en-GB"/>
            </w:rPr>
          </w:rPrChange>
        </w:rPr>
        <w:t>coral</w:t>
      </w:r>
      <w:proofErr w:type="spellEnd"/>
      <w:r w:rsidRPr="00676401">
        <w:rPr>
          <w:sz w:val="24"/>
          <w:rPrChange w:id="797" w:author="unmarked" w:date="2017-11-14T15:44:00Z">
            <w:rPr>
              <w:rFonts w:eastAsia="Times New Roman" w:cs="Times New Roman"/>
              <w:noProof/>
              <w:sz w:val="24"/>
              <w:lang w:val="en-GB"/>
            </w:rPr>
          </w:rPrChange>
        </w:rPr>
        <w:t xml:space="preserve"> </w:t>
      </w:r>
      <w:proofErr w:type="spellStart"/>
      <w:r w:rsidRPr="00676401">
        <w:rPr>
          <w:sz w:val="24"/>
          <w:rPrChange w:id="798" w:author="unmarked" w:date="2017-11-14T15:44:00Z">
            <w:rPr>
              <w:rFonts w:eastAsia="Times New Roman" w:cs="Times New Roman"/>
              <w:noProof/>
              <w:sz w:val="24"/>
              <w:lang w:val="en-GB"/>
            </w:rPr>
          </w:rPrChange>
        </w:rPr>
        <w:t>reef</w:t>
      </w:r>
      <w:proofErr w:type="spellEnd"/>
      <w:r w:rsidRPr="00676401">
        <w:rPr>
          <w:sz w:val="24"/>
          <w:rPrChange w:id="799" w:author="unmarked" w:date="2017-11-14T15:44:00Z">
            <w:rPr>
              <w:rFonts w:eastAsia="Times New Roman" w:cs="Times New Roman"/>
              <w:noProof/>
              <w:sz w:val="24"/>
              <w:lang w:val="en-GB"/>
            </w:rPr>
          </w:rPrChange>
        </w:rPr>
        <w:t xml:space="preserve"> </w:t>
      </w:r>
      <w:proofErr w:type="spellStart"/>
      <w:r w:rsidRPr="00676401">
        <w:rPr>
          <w:sz w:val="24"/>
          <w:rPrChange w:id="800" w:author="unmarked" w:date="2017-11-14T15:44:00Z">
            <w:rPr>
              <w:rFonts w:eastAsia="Times New Roman" w:cs="Times New Roman"/>
              <w:noProof/>
              <w:sz w:val="24"/>
              <w:lang w:val="en-GB"/>
            </w:rPr>
          </w:rPrChange>
        </w:rPr>
        <w:t>fishes</w:t>
      </w:r>
      <w:proofErr w:type="spellEnd"/>
      <w:r w:rsidRPr="00676401">
        <w:rPr>
          <w:sz w:val="24"/>
          <w:rPrChange w:id="801" w:author="unmarked" w:date="2017-11-14T15:44:00Z">
            <w:rPr>
              <w:rFonts w:eastAsia="Times New Roman" w:cs="Times New Roman"/>
              <w:noProof/>
              <w:sz w:val="24"/>
              <w:lang w:val="en-GB"/>
            </w:rPr>
          </w:rPrChange>
        </w:rPr>
        <w:t xml:space="preserve">, </w:t>
      </w:r>
      <w:proofErr w:type="spellStart"/>
      <w:r w:rsidRPr="00676401">
        <w:rPr>
          <w:sz w:val="24"/>
          <w:rPrChange w:id="802" w:author="unmarked" w:date="2017-11-14T15:44:00Z">
            <w:rPr>
              <w:rFonts w:eastAsia="Times New Roman" w:cs="Times New Roman"/>
              <w:noProof/>
              <w:sz w:val="24"/>
              <w:lang w:val="en-GB"/>
            </w:rPr>
          </w:rPrChange>
        </w:rPr>
        <w:t>and</w:t>
      </w:r>
      <w:proofErr w:type="spellEnd"/>
      <w:r w:rsidRPr="00676401">
        <w:rPr>
          <w:sz w:val="24"/>
          <w:rPrChange w:id="803" w:author="unmarked" w:date="2017-11-14T15:44:00Z">
            <w:rPr>
              <w:rFonts w:eastAsia="Times New Roman" w:cs="Times New Roman"/>
              <w:noProof/>
              <w:sz w:val="24"/>
              <w:lang w:val="en-GB"/>
            </w:rPr>
          </w:rPrChange>
        </w:rPr>
        <w:t xml:space="preserve"> </w:t>
      </w:r>
      <w:proofErr w:type="spellStart"/>
      <w:r w:rsidRPr="00676401">
        <w:rPr>
          <w:sz w:val="24"/>
          <w:rPrChange w:id="804" w:author="unmarked" w:date="2017-11-14T15:44:00Z">
            <w:rPr>
              <w:rFonts w:eastAsia="Times New Roman" w:cs="Times New Roman"/>
              <w:noProof/>
              <w:sz w:val="24"/>
              <w:lang w:val="en-GB"/>
            </w:rPr>
          </w:rPrChange>
        </w:rPr>
        <w:t>implications</w:t>
      </w:r>
      <w:proofErr w:type="spellEnd"/>
      <w:r w:rsidRPr="00676401">
        <w:rPr>
          <w:sz w:val="24"/>
          <w:rPrChange w:id="805" w:author="unmarked" w:date="2017-11-14T15:44:00Z">
            <w:rPr>
              <w:rFonts w:eastAsia="Times New Roman" w:cs="Times New Roman"/>
              <w:noProof/>
              <w:sz w:val="24"/>
              <w:lang w:val="en-GB"/>
            </w:rPr>
          </w:rPrChange>
        </w:rPr>
        <w:t xml:space="preserve"> </w:t>
      </w:r>
      <w:proofErr w:type="spellStart"/>
      <w:r w:rsidRPr="00676401">
        <w:rPr>
          <w:sz w:val="24"/>
          <w:rPrChange w:id="806" w:author="unmarked" w:date="2017-11-14T15:44:00Z">
            <w:rPr>
              <w:rFonts w:eastAsia="Times New Roman" w:cs="Times New Roman"/>
              <w:noProof/>
              <w:sz w:val="24"/>
              <w:lang w:val="en-GB"/>
            </w:rPr>
          </w:rPrChange>
        </w:rPr>
        <w:t>for</w:t>
      </w:r>
      <w:proofErr w:type="spellEnd"/>
      <w:r w:rsidRPr="00676401">
        <w:rPr>
          <w:sz w:val="24"/>
          <w:rPrChange w:id="807" w:author="unmarked" w:date="2017-11-14T15:44:00Z">
            <w:rPr>
              <w:rFonts w:eastAsia="Times New Roman" w:cs="Times New Roman"/>
              <w:noProof/>
              <w:sz w:val="24"/>
              <w:lang w:val="en-GB"/>
            </w:rPr>
          </w:rPrChange>
        </w:rPr>
        <w:t xml:space="preserve"> marine </w:t>
      </w:r>
      <w:proofErr w:type="spellStart"/>
      <w:r w:rsidRPr="00676401">
        <w:rPr>
          <w:sz w:val="24"/>
          <w:rPrChange w:id="808" w:author="unmarked" w:date="2017-11-14T15:44:00Z">
            <w:rPr>
              <w:rFonts w:eastAsia="Times New Roman" w:cs="Times New Roman"/>
              <w:noProof/>
              <w:sz w:val="24"/>
              <w:lang w:val="en-GB"/>
            </w:rPr>
          </w:rPrChange>
        </w:rPr>
        <w:t>reserve</w:t>
      </w:r>
      <w:proofErr w:type="spellEnd"/>
      <w:r w:rsidRPr="00676401">
        <w:rPr>
          <w:sz w:val="24"/>
          <w:rPrChange w:id="809" w:author="unmarked" w:date="2017-11-14T15:44:00Z">
            <w:rPr>
              <w:rFonts w:eastAsia="Times New Roman" w:cs="Times New Roman"/>
              <w:noProof/>
              <w:sz w:val="24"/>
              <w:lang w:val="en-GB"/>
            </w:rPr>
          </w:rPrChange>
        </w:rPr>
        <w:t xml:space="preserve"> </w:t>
      </w:r>
      <w:proofErr w:type="spellStart"/>
      <w:r w:rsidRPr="00676401">
        <w:rPr>
          <w:sz w:val="24"/>
          <w:rPrChange w:id="810" w:author="unmarked" w:date="2017-11-14T15:44:00Z">
            <w:rPr>
              <w:rFonts w:eastAsia="Times New Roman" w:cs="Times New Roman"/>
              <w:noProof/>
              <w:sz w:val="24"/>
              <w:lang w:val="en-GB"/>
            </w:rPr>
          </w:rPrChange>
        </w:rPr>
        <w:t>network</w:t>
      </w:r>
      <w:proofErr w:type="spellEnd"/>
      <w:r w:rsidRPr="00676401">
        <w:rPr>
          <w:sz w:val="24"/>
          <w:rPrChange w:id="811" w:author="unmarked" w:date="2017-11-14T15:44:00Z">
            <w:rPr>
              <w:rFonts w:eastAsia="Times New Roman" w:cs="Times New Roman"/>
              <w:noProof/>
              <w:sz w:val="24"/>
              <w:lang w:val="en-GB"/>
            </w:rPr>
          </w:rPrChange>
        </w:rPr>
        <w:t xml:space="preserve"> design. </w:t>
      </w:r>
      <w:proofErr w:type="spellStart"/>
      <w:r w:rsidRPr="00676401">
        <w:rPr>
          <w:sz w:val="24"/>
          <w:rPrChange w:id="812" w:author="unmarked" w:date="2017-11-14T15:44:00Z">
            <w:rPr>
              <w:rFonts w:eastAsia="Times New Roman" w:cs="Times New Roman"/>
              <w:noProof/>
              <w:sz w:val="24"/>
              <w:lang w:val="en-GB"/>
            </w:rPr>
          </w:rPrChange>
        </w:rPr>
        <w:t>Biol</w:t>
      </w:r>
      <w:proofErr w:type="spellEnd"/>
      <w:r w:rsidRPr="00676401">
        <w:rPr>
          <w:sz w:val="24"/>
          <w:rPrChange w:id="813" w:author="unmarked" w:date="2017-11-14T15:44:00Z">
            <w:rPr>
              <w:rFonts w:eastAsia="Times New Roman" w:cs="Times New Roman"/>
              <w:noProof/>
              <w:sz w:val="24"/>
              <w:lang w:val="en-GB"/>
            </w:rPr>
          </w:rPrChange>
        </w:rPr>
        <w:t xml:space="preserve">. </w:t>
      </w:r>
      <w:proofErr w:type="spellStart"/>
      <w:r w:rsidRPr="00676401">
        <w:rPr>
          <w:sz w:val="24"/>
          <w:rPrChange w:id="814" w:author="unmarked" w:date="2017-11-14T15:44:00Z">
            <w:rPr>
              <w:rFonts w:eastAsia="Times New Roman" w:cs="Times New Roman"/>
              <w:noProof/>
              <w:sz w:val="24"/>
              <w:lang w:val="en-GB"/>
            </w:rPr>
          </w:rPrChange>
        </w:rPr>
        <w:t>Rev</w:t>
      </w:r>
      <w:proofErr w:type="spellEnd"/>
      <w:r w:rsidRPr="00676401">
        <w:rPr>
          <w:sz w:val="24"/>
          <w:rPrChange w:id="815" w:author="unmarked" w:date="2017-11-14T15:44:00Z">
            <w:rPr>
              <w:rFonts w:eastAsia="Times New Roman" w:cs="Times New Roman"/>
              <w:noProof/>
              <w:sz w:val="24"/>
              <w:lang w:val="en-GB"/>
            </w:rPr>
          </w:rPrChange>
        </w:rPr>
        <w:t>. 90, 1215–1247. doi:10.1111/brv.12155</w:t>
      </w:r>
    </w:p>
    <w:p w14:paraId="138BF19F" w14:textId="77777777" w:rsidR="00A6678A" w:rsidRPr="00676401" w:rsidRDefault="00A6678A" w:rsidP="00A6678A">
      <w:pPr>
        <w:widowControl w:val="0"/>
        <w:autoSpaceDE w:val="0"/>
        <w:autoSpaceDN w:val="0"/>
        <w:adjustRightInd w:val="0"/>
        <w:spacing w:line="240" w:lineRule="auto"/>
        <w:ind w:left="480" w:hanging="480"/>
        <w:rPr>
          <w:sz w:val="24"/>
          <w:rPrChange w:id="816" w:author="unmarked" w:date="2017-11-14T15:44:00Z">
            <w:rPr>
              <w:rFonts w:eastAsia="Times New Roman" w:cs="Times New Roman"/>
              <w:noProof/>
              <w:sz w:val="24"/>
              <w:lang w:val="en-GB"/>
            </w:rPr>
          </w:rPrChange>
        </w:rPr>
      </w:pPr>
      <w:proofErr w:type="spellStart"/>
      <w:r w:rsidRPr="00676401">
        <w:rPr>
          <w:sz w:val="24"/>
          <w:rPrChange w:id="817" w:author="unmarked" w:date="2017-11-14T15:44:00Z">
            <w:rPr>
              <w:rFonts w:eastAsia="Times New Roman" w:cs="Times New Roman"/>
              <w:noProof/>
              <w:sz w:val="24"/>
              <w:lang w:val="en-GB"/>
            </w:rPr>
          </w:rPrChange>
        </w:rPr>
        <w:t>Hagelbäck</w:t>
      </w:r>
      <w:proofErr w:type="spellEnd"/>
      <w:r w:rsidRPr="00676401">
        <w:rPr>
          <w:sz w:val="24"/>
          <w:rPrChange w:id="818" w:author="unmarked" w:date="2017-11-14T15:44:00Z">
            <w:rPr>
              <w:rFonts w:eastAsia="Times New Roman" w:cs="Times New Roman"/>
              <w:noProof/>
              <w:sz w:val="24"/>
              <w:lang w:val="en-GB"/>
            </w:rPr>
          </w:rPrChange>
        </w:rPr>
        <w:t>, J., 2012. Potential-</w:t>
      </w:r>
      <w:proofErr w:type="spellStart"/>
      <w:r w:rsidRPr="00676401">
        <w:rPr>
          <w:sz w:val="24"/>
          <w:rPrChange w:id="819" w:author="unmarked" w:date="2017-11-14T15:44:00Z">
            <w:rPr>
              <w:rFonts w:eastAsia="Times New Roman" w:cs="Times New Roman"/>
              <w:noProof/>
              <w:sz w:val="24"/>
              <w:lang w:val="en-GB"/>
            </w:rPr>
          </w:rPrChange>
        </w:rPr>
        <w:t>field</w:t>
      </w:r>
      <w:proofErr w:type="spellEnd"/>
      <w:r w:rsidRPr="00676401">
        <w:rPr>
          <w:sz w:val="24"/>
          <w:rPrChange w:id="820" w:author="unmarked" w:date="2017-11-14T15:44:00Z">
            <w:rPr>
              <w:rFonts w:eastAsia="Times New Roman" w:cs="Times New Roman"/>
              <w:noProof/>
              <w:sz w:val="24"/>
              <w:lang w:val="en-GB"/>
            </w:rPr>
          </w:rPrChange>
        </w:rPr>
        <w:t xml:space="preserve"> </w:t>
      </w:r>
      <w:proofErr w:type="spellStart"/>
      <w:r w:rsidRPr="00676401">
        <w:rPr>
          <w:sz w:val="24"/>
          <w:rPrChange w:id="821" w:author="unmarked" w:date="2017-11-14T15:44:00Z">
            <w:rPr>
              <w:rFonts w:eastAsia="Times New Roman" w:cs="Times New Roman"/>
              <w:noProof/>
              <w:sz w:val="24"/>
              <w:lang w:val="en-GB"/>
            </w:rPr>
          </w:rPrChange>
        </w:rPr>
        <w:t>based</w:t>
      </w:r>
      <w:proofErr w:type="spellEnd"/>
      <w:r w:rsidRPr="00676401">
        <w:rPr>
          <w:sz w:val="24"/>
          <w:rPrChange w:id="822" w:author="unmarked" w:date="2017-11-14T15:44:00Z">
            <w:rPr>
              <w:rFonts w:eastAsia="Times New Roman" w:cs="Times New Roman"/>
              <w:noProof/>
              <w:sz w:val="24"/>
              <w:lang w:val="en-GB"/>
            </w:rPr>
          </w:rPrChange>
        </w:rPr>
        <w:t xml:space="preserve"> </w:t>
      </w:r>
      <w:proofErr w:type="spellStart"/>
      <w:r w:rsidRPr="00676401">
        <w:rPr>
          <w:sz w:val="24"/>
          <w:rPrChange w:id="823" w:author="unmarked" w:date="2017-11-14T15:44:00Z">
            <w:rPr>
              <w:rFonts w:eastAsia="Times New Roman" w:cs="Times New Roman"/>
              <w:noProof/>
              <w:sz w:val="24"/>
              <w:lang w:val="en-GB"/>
            </w:rPr>
          </w:rPrChange>
        </w:rPr>
        <w:t>navigation</w:t>
      </w:r>
      <w:proofErr w:type="spellEnd"/>
      <w:r w:rsidRPr="00676401">
        <w:rPr>
          <w:sz w:val="24"/>
          <w:rPrChange w:id="824" w:author="unmarked" w:date="2017-11-14T15:44:00Z">
            <w:rPr>
              <w:rFonts w:eastAsia="Times New Roman" w:cs="Times New Roman"/>
              <w:noProof/>
              <w:sz w:val="24"/>
              <w:lang w:val="en-GB"/>
            </w:rPr>
          </w:rPrChange>
        </w:rPr>
        <w:t xml:space="preserve"> in </w:t>
      </w:r>
      <w:proofErr w:type="spellStart"/>
      <w:r w:rsidRPr="00676401">
        <w:rPr>
          <w:sz w:val="24"/>
          <w:rPrChange w:id="825" w:author="unmarked" w:date="2017-11-14T15:44:00Z">
            <w:rPr>
              <w:rFonts w:eastAsia="Times New Roman" w:cs="Times New Roman"/>
              <w:noProof/>
              <w:sz w:val="24"/>
              <w:lang w:val="en-GB"/>
            </w:rPr>
          </w:rPrChange>
        </w:rPr>
        <w:t>StarCraft</w:t>
      </w:r>
      <w:proofErr w:type="spellEnd"/>
      <w:r w:rsidRPr="00676401">
        <w:rPr>
          <w:sz w:val="24"/>
          <w:rPrChange w:id="826" w:author="unmarked" w:date="2017-11-14T15:44:00Z">
            <w:rPr>
              <w:rFonts w:eastAsia="Times New Roman" w:cs="Times New Roman"/>
              <w:noProof/>
              <w:sz w:val="24"/>
              <w:lang w:val="en-GB"/>
            </w:rPr>
          </w:rPrChange>
        </w:rPr>
        <w:t xml:space="preserve">. 2012 IEEE </w:t>
      </w:r>
      <w:proofErr w:type="spellStart"/>
      <w:r w:rsidRPr="00676401">
        <w:rPr>
          <w:sz w:val="24"/>
          <w:rPrChange w:id="827" w:author="unmarked" w:date="2017-11-14T15:44:00Z">
            <w:rPr>
              <w:rFonts w:eastAsia="Times New Roman" w:cs="Times New Roman"/>
              <w:noProof/>
              <w:sz w:val="24"/>
              <w:lang w:val="en-GB"/>
            </w:rPr>
          </w:rPrChange>
        </w:rPr>
        <w:t>Conf</w:t>
      </w:r>
      <w:proofErr w:type="spellEnd"/>
      <w:r w:rsidRPr="00676401">
        <w:rPr>
          <w:sz w:val="24"/>
          <w:rPrChange w:id="828" w:author="unmarked" w:date="2017-11-14T15:44:00Z">
            <w:rPr>
              <w:rFonts w:eastAsia="Times New Roman" w:cs="Times New Roman"/>
              <w:noProof/>
              <w:sz w:val="24"/>
              <w:lang w:val="en-GB"/>
            </w:rPr>
          </w:rPrChange>
        </w:rPr>
        <w:t xml:space="preserve">. </w:t>
      </w:r>
      <w:proofErr w:type="spellStart"/>
      <w:r w:rsidRPr="00676401">
        <w:rPr>
          <w:sz w:val="24"/>
          <w:rPrChange w:id="829" w:author="unmarked" w:date="2017-11-14T15:44:00Z">
            <w:rPr>
              <w:rFonts w:eastAsia="Times New Roman" w:cs="Times New Roman"/>
              <w:noProof/>
              <w:sz w:val="24"/>
              <w:lang w:val="en-GB"/>
            </w:rPr>
          </w:rPrChange>
        </w:rPr>
        <w:t>Comput</w:t>
      </w:r>
      <w:proofErr w:type="spellEnd"/>
      <w:r w:rsidRPr="00676401">
        <w:rPr>
          <w:sz w:val="24"/>
          <w:rPrChange w:id="830" w:author="unmarked" w:date="2017-11-14T15:44:00Z">
            <w:rPr>
              <w:rFonts w:eastAsia="Times New Roman" w:cs="Times New Roman"/>
              <w:noProof/>
              <w:sz w:val="24"/>
              <w:lang w:val="en-GB"/>
            </w:rPr>
          </w:rPrChange>
        </w:rPr>
        <w:t xml:space="preserve">. </w:t>
      </w:r>
      <w:proofErr w:type="spellStart"/>
      <w:r w:rsidRPr="00676401">
        <w:rPr>
          <w:sz w:val="24"/>
          <w:rPrChange w:id="831" w:author="unmarked" w:date="2017-11-14T15:44:00Z">
            <w:rPr>
              <w:rFonts w:eastAsia="Times New Roman" w:cs="Times New Roman"/>
              <w:noProof/>
              <w:sz w:val="24"/>
              <w:lang w:val="en-GB"/>
            </w:rPr>
          </w:rPrChange>
        </w:rPr>
        <w:t>Intell</w:t>
      </w:r>
      <w:proofErr w:type="spellEnd"/>
      <w:r w:rsidRPr="00676401">
        <w:rPr>
          <w:sz w:val="24"/>
          <w:rPrChange w:id="832" w:author="unmarked" w:date="2017-11-14T15:44:00Z">
            <w:rPr>
              <w:rFonts w:eastAsia="Times New Roman" w:cs="Times New Roman"/>
              <w:noProof/>
              <w:sz w:val="24"/>
              <w:lang w:val="en-GB"/>
            </w:rPr>
          </w:rPrChange>
        </w:rPr>
        <w:t>. Games, CIG 2012 388–393. doi:10.1109/CIG.2012.6374181</w:t>
      </w:r>
    </w:p>
    <w:p w14:paraId="7AC12D7C" w14:textId="77777777" w:rsidR="00A6678A" w:rsidRPr="00676401" w:rsidRDefault="00A6678A" w:rsidP="00A6678A">
      <w:pPr>
        <w:widowControl w:val="0"/>
        <w:autoSpaceDE w:val="0"/>
        <w:autoSpaceDN w:val="0"/>
        <w:adjustRightInd w:val="0"/>
        <w:spacing w:line="240" w:lineRule="auto"/>
        <w:ind w:left="480" w:hanging="480"/>
        <w:rPr>
          <w:sz w:val="24"/>
          <w:rPrChange w:id="833" w:author="unmarked" w:date="2017-11-14T15:44:00Z">
            <w:rPr>
              <w:rFonts w:eastAsia="Times New Roman" w:cs="Times New Roman"/>
              <w:noProof/>
              <w:sz w:val="24"/>
              <w:lang w:val="en-GB"/>
            </w:rPr>
          </w:rPrChange>
        </w:rPr>
      </w:pPr>
      <w:r w:rsidRPr="00676401">
        <w:rPr>
          <w:sz w:val="24"/>
          <w:rPrChange w:id="834" w:author="unmarked" w:date="2017-11-14T15:44:00Z">
            <w:rPr>
              <w:rFonts w:eastAsia="Times New Roman" w:cs="Times New Roman"/>
              <w:noProof/>
              <w:sz w:val="24"/>
              <w:lang w:val="en-GB"/>
            </w:rPr>
          </w:rPrChange>
        </w:rPr>
        <w:t xml:space="preserve">Hart, P., 1993. </w:t>
      </w:r>
      <w:proofErr w:type="spellStart"/>
      <w:r w:rsidRPr="00676401">
        <w:rPr>
          <w:sz w:val="24"/>
          <w:rPrChange w:id="835" w:author="unmarked" w:date="2017-11-14T15:44:00Z">
            <w:rPr>
              <w:rFonts w:eastAsia="Times New Roman" w:cs="Times New Roman"/>
              <w:noProof/>
              <w:sz w:val="24"/>
              <w:lang w:val="en-GB"/>
            </w:rPr>
          </w:rPrChange>
        </w:rPr>
        <w:t>Teleost</w:t>
      </w:r>
      <w:proofErr w:type="spellEnd"/>
      <w:r w:rsidRPr="00676401">
        <w:rPr>
          <w:sz w:val="24"/>
          <w:rPrChange w:id="836" w:author="unmarked" w:date="2017-11-14T15:44:00Z">
            <w:rPr>
              <w:rFonts w:eastAsia="Times New Roman" w:cs="Times New Roman"/>
              <w:noProof/>
              <w:sz w:val="24"/>
              <w:lang w:val="en-GB"/>
            </w:rPr>
          </w:rPrChange>
        </w:rPr>
        <w:t xml:space="preserve"> </w:t>
      </w:r>
      <w:proofErr w:type="spellStart"/>
      <w:r w:rsidRPr="00676401">
        <w:rPr>
          <w:sz w:val="24"/>
          <w:rPrChange w:id="837" w:author="unmarked" w:date="2017-11-14T15:44:00Z">
            <w:rPr>
              <w:rFonts w:eastAsia="Times New Roman" w:cs="Times New Roman"/>
              <w:noProof/>
              <w:sz w:val="24"/>
              <w:lang w:val="en-GB"/>
            </w:rPr>
          </w:rPrChange>
        </w:rPr>
        <w:t>foraging</w:t>
      </w:r>
      <w:proofErr w:type="spellEnd"/>
      <w:r w:rsidRPr="00676401">
        <w:rPr>
          <w:sz w:val="24"/>
          <w:rPrChange w:id="838" w:author="unmarked" w:date="2017-11-14T15:44:00Z">
            <w:rPr>
              <w:rFonts w:eastAsia="Times New Roman" w:cs="Times New Roman"/>
              <w:noProof/>
              <w:sz w:val="24"/>
              <w:lang w:val="en-GB"/>
            </w:rPr>
          </w:rPrChange>
        </w:rPr>
        <w:t xml:space="preserve">: </w:t>
      </w:r>
      <w:proofErr w:type="spellStart"/>
      <w:r w:rsidRPr="00676401">
        <w:rPr>
          <w:sz w:val="24"/>
          <w:rPrChange w:id="839" w:author="unmarked" w:date="2017-11-14T15:44:00Z">
            <w:rPr>
              <w:rFonts w:eastAsia="Times New Roman" w:cs="Times New Roman"/>
              <w:noProof/>
              <w:sz w:val="24"/>
              <w:lang w:val="en-GB"/>
            </w:rPr>
          </w:rPrChange>
        </w:rPr>
        <w:t>facts</w:t>
      </w:r>
      <w:proofErr w:type="spellEnd"/>
      <w:r w:rsidRPr="00676401">
        <w:rPr>
          <w:sz w:val="24"/>
          <w:rPrChange w:id="840" w:author="unmarked" w:date="2017-11-14T15:44:00Z">
            <w:rPr>
              <w:rFonts w:eastAsia="Times New Roman" w:cs="Times New Roman"/>
              <w:noProof/>
              <w:sz w:val="24"/>
              <w:lang w:val="en-GB"/>
            </w:rPr>
          </w:rPrChange>
        </w:rPr>
        <w:t xml:space="preserve"> </w:t>
      </w:r>
      <w:proofErr w:type="spellStart"/>
      <w:r w:rsidRPr="00676401">
        <w:rPr>
          <w:sz w:val="24"/>
          <w:rPrChange w:id="841" w:author="unmarked" w:date="2017-11-14T15:44:00Z">
            <w:rPr>
              <w:rFonts w:eastAsia="Times New Roman" w:cs="Times New Roman"/>
              <w:noProof/>
              <w:sz w:val="24"/>
              <w:lang w:val="en-GB"/>
            </w:rPr>
          </w:rPrChange>
        </w:rPr>
        <w:t>and</w:t>
      </w:r>
      <w:proofErr w:type="spellEnd"/>
      <w:r w:rsidRPr="00676401">
        <w:rPr>
          <w:sz w:val="24"/>
          <w:rPrChange w:id="842" w:author="unmarked" w:date="2017-11-14T15:44:00Z">
            <w:rPr>
              <w:rFonts w:eastAsia="Times New Roman" w:cs="Times New Roman"/>
              <w:noProof/>
              <w:sz w:val="24"/>
              <w:lang w:val="en-GB"/>
            </w:rPr>
          </w:rPrChange>
        </w:rPr>
        <w:t xml:space="preserve"> </w:t>
      </w:r>
      <w:proofErr w:type="spellStart"/>
      <w:r w:rsidRPr="00676401">
        <w:rPr>
          <w:sz w:val="24"/>
          <w:rPrChange w:id="843" w:author="unmarked" w:date="2017-11-14T15:44:00Z">
            <w:rPr>
              <w:rFonts w:eastAsia="Times New Roman" w:cs="Times New Roman"/>
              <w:noProof/>
              <w:sz w:val="24"/>
              <w:lang w:val="en-GB"/>
            </w:rPr>
          </w:rPrChange>
        </w:rPr>
        <w:t>theories</w:t>
      </w:r>
      <w:proofErr w:type="spellEnd"/>
      <w:r w:rsidRPr="00676401">
        <w:rPr>
          <w:sz w:val="24"/>
          <w:rPrChange w:id="844" w:author="unmarked" w:date="2017-11-14T15:44:00Z">
            <w:rPr>
              <w:rFonts w:eastAsia="Times New Roman" w:cs="Times New Roman"/>
              <w:noProof/>
              <w:sz w:val="24"/>
              <w:lang w:val="en-GB"/>
            </w:rPr>
          </w:rPrChange>
        </w:rPr>
        <w:t xml:space="preserve">, in: Pitcher, T.J. (Ed.), The </w:t>
      </w:r>
      <w:proofErr w:type="spellStart"/>
      <w:r w:rsidRPr="00676401">
        <w:rPr>
          <w:sz w:val="24"/>
          <w:rPrChange w:id="845" w:author="unmarked" w:date="2017-11-14T15:44:00Z">
            <w:rPr>
              <w:rFonts w:eastAsia="Times New Roman" w:cs="Times New Roman"/>
              <w:noProof/>
              <w:sz w:val="24"/>
              <w:lang w:val="en-GB"/>
            </w:rPr>
          </w:rPrChange>
        </w:rPr>
        <w:t>Behaviour</w:t>
      </w:r>
      <w:proofErr w:type="spellEnd"/>
      <w:r w:rsidRPr="00676401">
        <w:rPr>
          <w:sz w:val="24"/>
          <w:rPrChange w:id="846" w:author="unmarked" w:date="2017-11-14T15:44:00Z">
            <w:rPr>
              <w:rFonts w:eastAsia="Times New Roman" w:cs="Times New Roman"/>
              <w:noProof/>
              <w:sz w:val="24"/>
              <w:lang w:val="en-GB"/>
            </w:rPr>
          </w:rPrChange>
        </w:rPr>
        <w:t xml:space="preserve"> </w:t>
      </w:r>
      <w:proofErr w:type="spellStart"/>
      <w:r w:rsidRPr="00676401">
        <w:rPr>
          <w:sz w:val="24"/>
          <w:rPrChange w:id="847" w:author="unmarked" w:date="2017-11-14T15:44:00Z">
            <w:rPr>
              <w:rFonts w:eastAsia="Times New Roman" w:cs="Times New Roman"/>
              <w:noProof/>
              <w:sz w:val="24"/>
              <w:lang w:val="en-GB"/>
            </w:rPr>
          </w:rPrChange>
        </w:rPr>
        <w:t>of</w:t>
      </w:r>
      <w:proofErr w:type="spellEnd"/>
      <w:r w:rsidRPr="00676401">
        <w:rPr>
          <w:sz w:val="24"/>
          <w:rPrChange w:id="848" w:author="unmarked" w:date="2017-11-14T15:44:00Z">
            <w:rPr>
              <w:rFonts w:eastAsia="Times New Roman" w:cs="Times New Roman"/>
              <w:noProof/>
              <w:sz w:val="24"/>
              <w:lang w:val="en-GB"/>
            </w:rPr>
          </w:rPrChange>
        </w:rPr>
        <w:t xml:space="preserve"> </w:t>
      </w:r>
      <w:proofErr w:type="spellStart"/>
      <w:r w:rsidRPr="00676401">
        <w:rPr>
          <w:sz w:val="24"/>
          <w:rPrChange w:id="849" w:author="unmarked" w:date="2017-11-14T15:44:00Z">
            <w:rPr>
              <w:rFonts w:eastAsia="Times New Roman" w:cs="Times New Roman"/>
              <w:noProof/>
              <w:sz w:val="24"/>
              <w:lang w:val="en-GB"/>
            </w:rPr>
          </w:rPrChange>
        </w:rPr>
        <w:t>Teleost</w:t>
      </w:r>
      <w:proofErr w:type="spellEnd"/>
      <w:r w:rsidRPr="00676401">
        <w:rPr>
          <w:sz w:val="24"/>
          <w:rPrChange w:id="850" w:author="unmarked" w:date="2017-11-14T15:44:00Z">
            <w:rPr>
              <w:rFonts w:eastAsia="Times New Roman" w:cs="Times New Roman"/>
              <w:noProof/>
              <w:sz w:val="24"/>
              <w:lang w:val="en-GB"/>
            </w:rPr>
          </w:rPrChange>
        </w:rPr>
        <w:t xml:space="preserve"> </w:t>
      </w:r>
      <w:proofErr w:type="spellStart"/>
      <w:r w:rsidRPr="00676401">
        <w:rPr>
          <w:sz w:val="24"/>
          <w:rPrChange w:id="851" w:author="unmarked" w:date="2017-11-14T15:44:00Z">
            <w:rPr>
              <w:rFonts w:eastAsia="Times New Roman" w:cs="Times New Roman"/>
              <w:noProof/>
              <w:sz w:val="24"/>
              <w:lang w:val="en-GB"/>
            </w:rPr>
          </w:rPrChange>
        </w:rPr>
        <w:t>Fishes</w:t>
      </w:r>
      <w:proofErr w:type="spellEnd"/>
      <w:r w:rsidRPr="00676401">
        <w:rPr>
          <w:sz w:val="24"/>
          <w:rPrChange w:id="852" w:author="unmarked" w:date="2017-11-14T15:44:00Z">
            <w:rPr>
              <w:rFonts w:eastAsia="Times New Roman" w:cs="Times New Roman"/>
              <w:noProof/>
              <w:sz w:val="24"/>
              <w:lang w:val="en-GB"/>
            </w:rPr>
          </w:rPrChange>
        </w:rPr>
        <w:t>. Chapman &amp; Hall, London, pp. 253–284.</w:t>
      </w:r>
    </w:p>
    <w:p w14:paraId="5FFAEE3F" w14:textId="77777777" w:rsidR="00A6678A" w:rsidRPr="00676401" w:rsidRDefault="00A6678A" w:rsidP="00A6678A">
      <w:pPr>
        <w:widowControl w:val="0"/>
        <w:autoSpaceDE w:val="0"/>
        <w:autoSpaceDN w:val="0"/>
        <w:adjustRightInd w:val="0"/>
        <w:spacing w:line="240" w:lineRule="auto"/>
        <w:ind w:left="480" w:hanging="480"/>
        <w:rPr>
          <w:sz w:val="24"/>
          <w:rPrChange w:id="853" w:author="unmarked" w:date="2017-11-14T15:44:00Z">
            <w:rPr>
              <w:rFonts w:eastAsia="Times New Roman" w:cs="Times New Roman"/>
              <w:noProof/>
              <w:sz w:val="24"/>
              <w:lang w:val="en-GB"/>
            </w:rPr>
          </w:rPrChange>
        </w:rPr>
      </w:pPr>
      <w:proofErr w:type="spellStart"/>
      <w:r w:rsidRPr="00676401">
        <w:rPr>
          <w:sz w:val="24"/>
          <w:rPrChange w:id="854" w:author="unmarked" w:date="2017-11-14T15:44:00Z">
            <w:rPr>
              <w:rFonts w:eastAsia="Times New Roman" w:cs="Times New Roman"/>
              <w:noProof/>
              <w:sz w:val="24"/>
              <w:lang w:val="en-GB"/>
            </w:rPr>
          </w:rPrChange>
        </w:rPr>
        <w:t>Helfman</w:t>
      </w:r>
      <w:proofErr w:type="spellEnd"/>
      <w:r w:rsidRPr="00676401">
        <w:rPr>
          <w:sz w:val="24"/>
          <w:rPrChange w:id="855" w:author="unmarked" w:date="2017-11-14T15:44:00Z">
            <w:rPr>
              <w:rFonts w:eastAsia="Times New Roman" w:cs="Times New Roman"/>
              <w:noProof/>
              <w:sz w:val="24"/>
              <w:lang w:val="en-GB"/>
            </w:rPr>
          </w:rPrChange>
        </w:rPr>
        <w:t xml:space="preserve">, G., 1993. </w:t>
      </w:r>
      <w:proofErr w:type="spellStart"/>
      <w:r w:rsidRPr="00676401">
        <w:rPr>
          <w:sz w:val="24"/>
          <w:rPrChange w:id="856" w:author="unmarked" w:date="2017-11-14T15:44:00Z">
            <w:rPr>
              <w:rFonts w:eastAsia="Times New Roman" w:cs="Times New Roman"/>
              <w:noProof/>
              <w:sz w:val="24"/>
              <w:lang w:val="en-GB"/>
            </w:rPr>
          </w:rPrChange>
        </w:rPr>
        <w:t>Fish</w:t>
      </w:r>
      <w:proofErr w:type="spellEnd"/>
      <w:r w:rsidRPr="00676401">
        <w:rPr>
          <w:sz w:val="24"/>
          <w:rPrChange w:id="857" w:author="unmarked" w:date="2017-11-14T15:44:00Z">
            <w:rPr>
              <w:rFonts w:eastAsia="Times New Roman" w:cs="Times New Roman"/>
              <w:noProof/>
              <w:sz w:val="24"/>
              <w:lang w:val="en-GB"/>
            </w:rPr>
          </w:rPrChange>
        </w:rPr>
        <w:t xml:space="preserve"> </w:t>
      </w:r>
      <w:proofErr w:type="spellStart"/>
      <w:r w:rsidRPr="00676401">
        <w:rPr>
          <w:sz w:val="24"/>
          <w:rPrChange w:id="858" w:author="unmarked" w:date="2017-11-14T15:44:00Z">
            <w:rPr>
              <w:rFonts w:eastAsia="Times New Roman" w:cs="Times New Roman"/>
              <w:noProof/>
              <w:sz w:val="24"/>
              <w:lang w:val="en-GB"/>
            </w:rPr>
          </w:rPrChange>
        </w:rPr>
        <w:t>behaviour</w:t>
      </w:r>
      <w:proofErr w:type="spellEnd"/>
      <w:r w:rsidRPr="00676401">
        <w:rPr>
          <w:sz w:val="24"/>
          <w:rPrChange w:id="859" w:author="unmarked" w:date="2017-11-14T15:44:00Z">
            <w:rPr>
              <w:rFonts w:eastAsia="Times New Roman" w:cs="Times New Roman"/>
              <w:noProof/>
              <w:sz w:val="24"/>
              <w:lang w:val="en-GB"/>
            </w:rPr>
          </w:rPrChange>
        </w:rPr>
        <w:t xml:space="preserve"> </w:t>
      </w:r>
      <w:proofErr w:type="spellStart"/>
      <w:r w:rsidRPr="00676401">
        <w:rPr>
          <w:sz w:val="24"/>
          <w:rPrChange w:id="860" w:author="unmarked" w:date="2017-11-14T15:44:00Z">
            <w:rPr>
              <w:rFonts w:eastAsia="Times New Roman" w:cs="Times New Roman"/>
              <w:noProof/>
              <w:sz w:val="24"/>
              <w:lang w:val="en-GB"/>
            </w:rPr>
          </w:rPrChange>
        </w:rPr>
        <w:t>by</w:t>
      </w:r>
      <w:proofErr w:type="spellEnd"/>
      <w:r w:rsidRPr="00676401">
        <w:rPr>
          <w:sz w:val="24"/>
          <w:rPrChange w:id="861" w:author="unmarked" w:date="2017-11-14T15:44:00Z">
            <w:rPr>
              <w:rFonts w:eastAsia="Times New Roman" w:cs="Times New Roman"/>
              <w:noProof/>
              <w:sz w:val="24"/>
              <w:lang w:val="en-GB"/>
            </w:rPr>
          </w:rPrChange>
        </w:rPr>
        <w:t xml:space="preserve"> </w:t>
      </w:r>
      <w:proofErr w:type="spellStart"/>
      <w:r w:rsidRPr="00676401">
        <w:rPr>
          <w:sz w:val="24"/>
          <w:rPrChange w:id="862" w:author="unmarked" w:date="2017-11-14T15:44:00Z">
            <w:rPr>
              <w:rFonts w:eastAsia="Times New Roman" w:cs="Times New Roman"/>
              <w:noProof/>
              <w:sz w:val="24"/>
              <w:lang w:val="en-GB"/>
            </w:rPr>
          </w:rPrChange>
        </w:rPr>
        <w:t>day</w:t>
      </w:r>
      <w:proofErr w:type="spellEnd"/>
      <w:r w:rsidRPr="00676401">
        <w:rPr>
          <w:sz w:val="24"/>
          <w:rPrChange w:id="863" w:author="unmarked" w:date="2017-11-14T15:44:00Z">
            <w:rPr>
              <w:rFonts w:eastAsia="Times New Roman" w:cs="Times New Roman"/>
              <w:noProof/>
              <w:sz w:val="24"/>
              <w:lang w:val="en-GB"/>
            </w:rPr>
          </w:rPrChange>
        </w:rPr>
        <w:t xml:space="preserve">, </w:t>
      </w:r>
      <w:proofErr w:type="spellStart"/>
      <w:r w:rsidRPr="00676401">
        <w:rPr>
          <w:sz w:val="24"/>
          <w:rPrChange w:id="864" w:author="unmarked" w:date="2017-11-14T15:44:00Z">
            <w:rPr>
              <w:rFonts w:eastAsia="Times New Roman" w:cs="Times New Roman"/>
              <w:noProof/>
              <w:sz w:val="24"/>
              <w:lang w:val="en-GB"/>
            </w:rPr>
          </w:rPrChange>
        </w:rPr>
        <w:t>night</w:t>
      </w:r>
      <w:proofErr w:type="spellEnd"/>
      <w:r w:rsidRPr="00676401">
        <w:rPr>
          <w:sz w:val="24"/>
          <w:rPrChange w:id="865" w:author="unmarked" w:date="2017-11-14T15:44:00Z">
            <w:rPr>
              <w:rFonts w:eastAsia="Times New Roman" w:cs="Times New Roman"/>
              <w:noProof/>
              <w:sz w:val="24"/>
              <w:lang w:val="en-GB"/>
            </w:rPr>
          </w:rPrChange>
        </w:rPr>
        <w:t xml:space="preserve"> </w:t>
      </w:r>
      <w:proofErr w:type="spellStart"/>
      <w:r w:rsidRPr="00676401">
        <w:rPr>
          <w:sz w:val="24"/>
          <w:rPrChange w:id="866" w:author="unmarked" w:date="2017-11-14T15:44:00Z">
            <w:rPr>
              <w:rFonts w:eastAsia="Times New Roman" w:cs="Times New Roman"/>
              <w:noProof/>
              <w:sz w:val="24"/>
              <w:lang w:val="en-GB"/>
            </w:rPr>
          </w:rPrChange>
        </w:rPr>
        <w:t>and</w:t>
      </w:r>
      <w:proofErr w:type="spellEnd"/>
      <w:r w:rsidRPr="00676401">
        <w:rPr>
          <w:sz w:val="24"/>
          <w:rPrChange w:id="867" w:author="unmarked" w:date="2017-11-14T15:44:00Z">
            <w:rPr>
              <w:rFonts w:eastAsia="Times New Roman" w:cs="Times New Roman"/>
              <w:noProof/>
              <w:sz w:val="24"/>
              <w:lang w:val="en-GB"/>
            </w:rPr>
          </w:rPrChange>
        </w:rPr>
        <w:t xml:space="preserve"> </w:t>
      </w:r>
      <w:proofErr w:type="spellStart"/>
      <w:r w:rsidRPr="00676401">
        <w:rPr>
          <w:sz w:val="24"/>
          <w:rPrChange w:id="868" w:author="unmarked" w:date="2017-11-14T15:44:00Z">
            <w:rPr>
              <w:rFonts w:eastAsia="Times New Roman" w:cs="Times New Roman"/>
              <w:noProof/>
              <w:sz w:val="24"/>
              <w:lang w:val="en-GB"/>
            </w:rPr>
          </w:rPrChange>
        </w:rPr>
        <w:t>twilight</w:t>
      </w:r>
      <w:proofErr w:type="spellEnd"/>
      <w:r w:rsidRPr="00676401">
        <w:rPr>
          <w:sz w:val="24"/>
          <w:rPrChange w:id="869" w:author="unmarked" w:date="2017-11-14T15:44:00Z">
            <w:rPr>
              <w:rFonts w:eastAsia="Times New Roman" w:cs="Times New Roman"/>
              <w:noProof/>
              <w:sz w:val="24"/>
              <w:lang w:val="en-GB"/>
            </w:rPr>
          </w:rPrChange>
        </w:rPr>
        <w:t xml:space="preserve">, in: Pitcher, T. (Ed.), The </w:t>
      </w:r>
      <w:proofErr w:type="spellStart"/>
      <w:r w:rsidRPr="00676401">
        <w:rPr>
          <w:sz w:val="24"/>
          <w:rPrChange w:id="870" w:author="unmarked" w:date="2017-11-14T15:44:00Z">
            <w:rPr>
              <w:rFonts w:eastAsia="Times New Roman" w:cs="Times New Roman"/>
              <w:noProof/>
              <w:sz w:val="24"/>
              <w:lang w:val="en-GB"/>
            </w:rPr>
          </w:rPrChange>
        </w:rPr>
        <w:t>Behaviour</w:t>
      </w:r>
      <w:proofErr w:type="spellEnd"/>
      <w:r w:rsidRPr="00676401">
        <w:rPr>
          <w:sz w:val="24"/>
          <w:rPrChange w:id="871" w:author="unmarked" w:date="2017-11-14T15:44:00Z">
            <w:rPr>
              <w:rFonts w:eastAsia="Times New Roman" w:cs="Times New Roman"/>
              <w:noProof/>
              <w:sz w:val="24"/>
              <w:lang w:val="en-GB"/>
            </w:rPr>
          </w:rPrChange>
        </w:rPr>
        <w:t xml:space="preserve"> </w:t>
      </w:r>
      <w:proofErr w:type="spellStart"/>
      <w:r w:rsidRPr="00676401">
        <w:rPr>
          <w:sz w:val="24"/>
          <w:rPrChange w:id="872" w:author="unmarked" w:date="2017-11-14T15:44:00Z">
            <w:rPr>
              <w:rFonts w:eastAsia="Times New Roman" w:cs="Times New Roman"/>
              <w:noProof/>
              <w:sz w:val="24"/>
              <w:lang w:val="en-GB"/>
            </w:rPr>
          </w:rPrChange>
        </w:rPr>
        <w:t>of</w:t>
      </w:r>
      <w:proofErr w:type="spellEnd"/>
      <w:r w:rsidRPr="00676401">
        <w:rPr>
          <w:sz w:val="24"/>
          <w:rPrChange w:id="873" w:author="unmarked" w:date="2017-11-14T15:44:00Z">
            <w:rPr>
              <w:rFonts w:eastAsia="Times New Roman" w:cs="Times New Roman"/>
              <w:noProof/>
              <w:sz w:val="24"/>
              <w:lang w:val="en-GB"/>
            </w:rPr>
          </w:rPrChange>
        </w:rPr>
        <w:t xml:space="preserve"> </w:t>
      </w:r>
      <w:proofErr w:type="spellStart"/>
      <w:r w:rsidRPr="00676401">
        <w:rPr>
          <w:sz w:val="24"/>
          <w:rPrChange w:id="874" w:author="unmarked" w:date="2017-11-14T15:44:00Z">
            <w:rPr>
              <w:rFonts w:eastAsia="Times New Roman" w:cs="Times New Roman"/>
              <w:noProof/>
              <w:sz w:val="24"/>
              <w:lang w:val="en-GB"/>
            </w:rPr>
          </w:rPrChange>
        </w:rPr>
        <w:t>Teleost</w:t>
      </w:r>
      <w:proofErr w:type="spellEnd"/>
      <w:r w:rsidRPr="00676401">
        <w:rPr>
          <w:sz w:val="24"/>
          <w:rPrChange w:id="875" w:author="unmarked" w:date="2017-11-14T15:44:00Z">
            <w:rPr>
              <w:rFonts w:eastAsia="Times New Roman" w:cs="Times New Roman"/>
              <w:noProof/>
              <w:sz w:val="24"/>
              <w:lang w:val="en-GB"/>
            </w:rPr>
          </w:rPrChange>
        </w:rPr>
        <w:t xml:space="preserve"> </w:t>
      </w:r>
      <w:proofErr w:type="spellStart"/>
      <w:r w:rsidRPr="00676401">
        <w:rPr>
          <w:sz w:val="24"/>
          <w:rPrChange w:id="876" w:author="unmarked" w:date="2017-11-14T15:44:00Z">
            <w:rPr>
              <w:rFonts w:eastAsia="Times New Roman" w:cs="Times New Roman"/>
              <w:noProof/>
              <w:sz w:val="24"/>
              <w:lang w:val="en-GB"/>
            </w:rPr>
          </w:rPrChange>
        </w:rPr>
        <w:t>Fishes</w:t>
      </w:r>
      <w:proofErr w:type="spellEnd"/>
      <w:r w:rsidRPr="00676401">
        <w:rPr>
          <w:sz w:val="24"/>
          <w:rPrChange w:id="877" w:author="unmarked" w:date="2017-11-14T15:44:00Z">
            <w:rPr>
              <w:rFonts w:eastAsia="Times New Roman" w:cs="Times New Roman"/>
              <w:noProof/>
              <w:sz w:val="24"/>
              <w:lang w:val="en-GB"/>
            </w:rPr>
          </w:rPrChange>
        </w:rPr>
        <w:t>. Chapman &amp; Hall, London, pp. 479–512.</w:t>
      </w:r>
    </w:p>
    <w:p w14:paraId="3892DEFF" w14:textId="77777777" w:rsidR="00A6678A" w:rsidRPr="00676401" w:rsidRDefault="00A6678A" w:rsidP="00A6678A">
      <w:pPr>
        <w:widowControl w:val="0"/>
        <w:autoSpaceDE w:val="0"/>
        <w:autoSpaceDN w:val="0"/>
        <w:adjustRightInd w:val="0"/>
        <w:spacing w:line="240" w:lineRule="auto"/>
        <w:ind w:left="480" w:hanging="480"/>
        <w:rPr>
          <w:sz w:val="24"/>
          <w:rPrChange w:id="878" w:author="unmarked" w:date="2017-11-14T15:44:00Z">
            <w:rPr>
              <w:rFonts w:eastAsia="Times New Roman" w:cs="Times New Roman"/>
              <w:noProof/>
              <w:sz w:val="24"/>
              <w:lang w:val="en-GB"/>
            </w:rPr>
          </w:rPrChange>
        </w:rPr>
      </w:pPr>
      <w:proofErr w:type="spellStart"/>
      <w:r w:rsidRPr="00676401">
        <w:rPr>
          <w:sz w:val="24"/>
          <w:rPrChange w:id="879" w:author="unmarked" w:date="2017-11-14T15:44:00Z">
            <w:rPr>
              <w:rFonts w:eastAsia="Times New Roman" w:cs="Times New Roman"/>
              <w:noProof/>
              <w:sz w:val="24"/>
              <w:lang w:val="en-GB"/>
            </w:rPr>
          </w:rPrChange>
        </w:rPr>
        <w:t>Hölker</w:t>
      </w:r>
      <w:proofErr w:type="spellEnd"/>
      <w:r w:rsidRPr="00676401">
        <w:rPr>
          <w:sz w:val="24"/>
          <w:rPrChange w:id="880" w:author="unmarked" w:date="2017-11-14T15:44:00Z">
            <w:rPr>
              <w:rFonts w:eastAsia="Times New Roman" w:cs="Times New Roman"/>
              <w:noProof/>
              <w:sz w:val="24"/>
              <w:lang w:val="en-GB"/>
            </w:rPr>
          </w:rPrChange>
        </w:rPr>
        <w:t xml:space="preserve">, F., </w:t>
      </w:r>
      <w:proofErr w:type="spellStart"/>
      <w:r w:rsidRPr="00676401">
        <w:rPr>
          <w:sz w:val="24"/>
          <w:rPrChange w:id="881" w:author="unmarked" w:date="2017-11-14T15:44:00Z">
            <w:rPr>
              <w:rFonts w:eastAsia="Times New Roman" w:cs="Times New Roman"/>
              <w:noProof/>
              <w:sz w:val="24"/>
              <w:lang w:val="en-GB"/>
            </w:rPr>
          </w:rPrChange>
        </w:rPr>
        <w:t>Breckling</w:t>
      </w:r>
      <w:proofErr w:type="spellEnd"/>
      <w:r w:rsidRPr="00676401">
        <w:rPr>
          <w:sz w:val="24"/>
          <w:rPrChange w:id="882" w:author="unmarked" w:date="2017-11-14T15:44:00Z">
            <w:rPr>
              <w:rFonts w:eastAsia="Times New Roman" w:cs="Times New Roman"/>
              <w:noProof/>
              <w:sz w:val="24"/>
              <w:lang w:val="en-GB"/>
            </w:rPr>
          </w:rPrChange>
        </w:rPr>
        <w:t xml:space="preserve">, B., 2005. A </w:t>
      </w:r>
      <w:proofErr w:type="spellStart"/>
      <w:r w:rsidRPr="00676401">
        <w:rPr>
          <w:sz w:val="24"/>
          <w:rPrChange w:id="883" w:author="unmarked" w:date="2017-11-14T15:44:00Z">
            <w:rPr>
              <w:rFonts w:eastAsia="Times New Roman" w:cs="Times New Roman"/>
              <w:noProof/>
              <w:sz w:val="24"/>
              <w:lang w:val="en-GB"/>
            </w:rPr>
          </w:rPrChange>
        </w:rPr>
        <w:t>spatiotemporal</w:t>
      </w:r>
      <w:proofErr w:type="spellEnd"/>
      <w:r w:rsidRPr="00676401">
        <w:rPr>
          <w:sz w:val="24"/>
          <w:rPrChange w:id="884" w:author="unmarked" w:date="2017-11-14T15:44:00Z">
            <w:rPr>
              <w:rFonts w:eastAsia="Times New Roman" w:cs="Times New Roman"/>
              <w:noProof/>
              <w:sz w:val="24"/>
              <w:lang w:val="en-GB"/>
            </w:rPr>
          </w:rPrChange>
        </w:rPr>
        <w:t xml:space="preserve"> individual-</w:t>
      </w:r>
      <w:proofErr w:type="spellStart"/>
      <w:r w:rsidRPr="00676401">
        <w:rPr>
          <w:sz w:val="24"/>
          <w:rPrChange w:id="885" w:author="unmarked" w:date="2017-11-14T15:44:00Z">
            <w:rPr>
              <w:rFonts w:eastAsia="Times New Roman" w:cs="Times New Roman"/>
              <w:noProof/>
              <w:sz w:val="24"/>
              <w:lang w:val="en-GB"/>
            </w:rPr>
          </w:rPrChange>
        </w:rPr>
        <w:t>based</w:t>
      </w:r>
      <w:proofErr w:type="spellEnd"/>
      <w:r w:rsidRPr="00676401">
        <w:rPr>
          <w:sz w:val="24"/>
          <w:rPrChange w:id="886" w:author="unmarked" w:date="2017-11-14T15:44:00Z">
            <w:rPr>
              <w:rFonts w:eastAsia="Times New Roman" w:cs="Times New Roman"/>
              <w:noProof/>
              <w:sz w:val="24"/>
              <w:lang w:val="en-GB"/>
            </w:rPr>
          </w:rPrChange>
        </w:rPr>
        <w:t xml:space="preserve"> </w:t>
      </w:r>
      <w:proofErr w:type="spellStart"/>
      <w:r w:rsidRPr="00676401">
        <w:rPr>
          <w:sz w:val="24"/>
          <w:rPrChange w:id="887" w:author="unmarked" w:date="2017-11-14T15:44:00Z">
            <w:rPr>
              <w:rFonts w:eastAsia="Times New Roman" w:cs="Times New Roman"/>
              <w:noProof/>
              <w:sz w:val="24"/>
              <w:lang w:val="en-GB"/>
            </w:rPr>
          </w:rPrChange>
        </w:rPr>
        <w:t>fish</w:t>
      </w:r>
      <w:proofErr w:type="spellEnd"/>
      <w:r w:rsidRPr="00676401">
        <w:rPr>
          <w:sz w:val="24"/>
          <w:rPrChange w:id="888" w:author="unmarked" w:date="2017-11-14T15:44:00Z">
            <w:rPr>
              <w:rFonts w:eastAsia="Times New Roman" w:cs="Times New Roman"/>
              <w:noProof/>
              <w:sz w:val="24"/>
              <w:lang w:val="en-GB"/>
            </w:rPr>
          </w:rPrChange>
        </w:rPr>
        <w:t xml:space="preserve"> </w:t>
      </w:r>
      <w:proofErr w:type="spellStart"/>
      <w:r w:rsidRPr="00676401">
        <w:rPr>
          <w:sz w:val="24"/>
          <w:rPrChange w:id="889" w:author="unmarked" w:date="2017-11-14T15:44:00Z">
            <w:rPr>
              <w:rFonts w:eastAsia="Times New Roman" w:cs="Times New Roman"/>
              <w:noProof/>
              <w:sz w:val="24"/>
              <w:lang w:val="en-GB"/>
            </w:rPr>
          </w:rPrChange>
        </w:rPr>
        <w:t>model</w:t>
      </w:r>
      <w:proofErr w:type="spellEnd"/>
      <w:r w:rsidRPr="00676401">
        <w:rPr>
          <w:sz w:val="24"/>
          <w:rPrChange w:id="890" w:author="unmarked" w:date="2017-11-14T15:44:00Z">
            <w:rPr>
              <w:rFonts w:eastAsia="Times New Roman" w:cs="Times New Roman"/>
              <w:noProof/>
              <w:sz w:val="24"/>
              <w:lang w:val="en-GB"/>
            </w:rPr>
          </w:rPrChange>
        </w:rPr>
        <w:t xml:space="preserve"> </w:t>
      </w:r>
      <w:proofErr w:type="spellStart"/>
      <w:r w:rsidRPr="00676401">
        <w:rPr>
          <w:sz w:val="24"/>
          <w:rPrChange w:id="891" w:author="unmarked" w:date="2017-11-14T15:44:00Z">
            <w:rPr>
              <w:rFonts w:eastAsia="Times New Roman" w:cs="Times New Roman"/>
              <w:noProof/>
              <w:sz w:val="24"/>
              <w:lang w:val="en-GB"/>
            </w:rPr>
          </w:rPrChange>
        </w:rPr>
        <w:t>to</w:t>
      </w:r>
      <w:proofErr w:type="spellEnd"/>
      <w:r w:rsidRPr="00676401">
        <w:rPr>
          <w:sz w:val="24"/>
          <w:rPrChange w:id="892" w:author="unmarked" w:date="2017-11-14T15:44:00Z">
            <w:rPr>
              <w:rFonts w:eastAsia="Times New Roman" w:cs="Times New Roman"/>
              <w:noProof/>
              <w:sz w:val="24"/>
              <w:lang w:val="en-GB"/>
            </w:rPr>
          </w:rPrChange>
        </w:rPr>
        <w:t xml:space="preserve"> </w:t>
      </w:r>
      <w:proofErr w:type="spellStart"/>
      <w:r w:rsidRPr="00676401">
        <w:rPr>
          <w:sz w:val="24"/>
          <w:rPrChange w:id="893" w:author="unmarked" w:date="2017-11-14T15:44:00Z">
            <w:rPr>
              <w:rFonts w:eastAsia="Times New Roman" w:cs="Times New Roman"/>
              <w:noProof/>
              <w:sz w:val="24"/>
              <w:lang w:val="en-GB"/>
            </w:rPr>
          </w:rPrChange>
        </w:rPr>
        <w:t>investigate</w:t>
      </w:r>
      <w:proofErr w:type="spellEnd"/>
      <w:r w:rsidRPr="00676401">
        <w:rPr>
          <w:sz w:val="24"/>
          <w:rPrChange w:id="894" w:author="unmarked" w:date="2017-11-14T15:44:00Z">
            <w:rPr>
              <w:rFonts w:eastAsia="Times New Roman" w:cs="Times New Roman"/>
              <w:noProof/>
              <w:sz w:val="24"/>
              <w:lang w:val="en-GB"/>
            </w:rPr>
          </w:rPrChange>
        </w:rPr>
        <w:t xml:space="preserve"> </w:t>
      </w:r>
      <w:proofErr w:type="spellStart"/>
      <w:r w:rsidRPr="00676401">
        <w:rPr>
          <w:sz w:val="24"/>
          <w:rPrChange w:id="895" w:author="unmarked" w:date="2017-11-14T15:44:00Z">
            <w:rPr>
              <w:rFonts w:eastAsia="Times New Roman" w:cs="Times New Roman"/>
              <w:noProof/>
              <w:sz w:val="24"/>
              <w:lang w:val="en-GB"/>
            </w:rPr>
          </w:rPrChange>
        </w:rPr>
        <w:t>emergent</w:t>
      </w:r>
      <w:proofErr w:type="spellEnd"/>
      <w:r w:rsidRPr="00676401">
        <w:rPr>
          <w:sz w:val="24"/>
          <w:rPrChange w:id="896" w:author="unmarked" w:date="2017-11-14T15:44:00Z">
            <w:rPr>
              <w:rFonts w:eastAsia="Times New Roman" w:cs="Times New Roman"/>
              <w:noProof/>
              <w:sz w:val="24"/>
              <w:lang w:val="en-GB"/>
            </w:rPr>
          </w:rPrChange>
        </w:rPr>
        <w:t xml:space="preserve"> </w:t>
      </w:r>
      <w:proofErr w:type="spellStart"/>
      <w:r w:rsidRPr="00676401">
        <w:rPr>
          <w:sz w:val="24"/>
          <w:rPrChange w:id="897" w:author="unmarked" w:date="2017-11-14T15:44:00Z">
            <w:rPr>
              <w:rFonts w:eastAsia="Times New Roman" w:cs="Times New Roman"/>
              <w:noProof/>
              <w:sz w:val="24"/>
              <w:lang w:val="en-GB"/>
            </w:rPr>
          </w:rPrChange>
        </w:rPr>
        <w:t>properties</w:t>
      </w:r>
      <w:proofErr w:type="spellEnd"/>
      <w:r w:rsidRPr="00676401">
        <w:rPr>
          <w:sz w:val="24"/>
          <w:rPrChange w:id="898" w:author="unmarked" w:date="2017-11-14T15:44:00Z">
            <w:rPr>
              <w:rFonts w:eastAsia="Times New Roman" w:cs="Times New Roman"/>
              <w:noProof/>
              <w:sz w:val="24"/>
              <w:lang w:val="en-GB"/>
            </w:rPr>
          </w:rPrChange>
        </w:rPr>
        <w:t xml:space="preserve"> at </w:t>
      </w:r>
      <w:proofErr w:type="spellStart"/>
      <w:r w:rsidRPr="00676401">
        <w:rPr>
          <w:sz w:val="24"/>
          <w:rPrChange w:id="899" w:author="unmarked" w:date="2017-11-14T15:44:00Z">
            <w:rPr>
              <w:rFonts w:eastAsia="Times New Roman" w:cs="Times New Roman"/>
              <w:noProof/>
              <w:sz w:val="24"/>
              <w:lang w:val="en-GB"/>
            </w:rPr>
          </w:rPrChange>
        </w:rPr>
        <w:t>the</w:t>
      </w:r>
      <w:proofErr w:type="spellEnd"/>
      <w:r w:rsidRPr="00676401">
        <w:rPr>
          <w:sz w:val="24"/>
          <w:rPrChange w:id="900" w:author="unmarked" w:date="2017-11-14T15:44:00Z">
            <w:rPr>
              <w:rFonts w:eastAsia="Times New Roman" w:cs="Times New Roman"/>
              <w:noProof/>
              <w:sz w:val="24"/>
              <w:lang w:val="en-GB"/>
            </w:rPr>
          </w:rPrChange>
        </w:rPr>
        <w:t xml:space="preserve"> </w:t>
      </w:r>
      <w:proofErr w:type="spellStart"/>
      <w:r w:rsidRPr="00676401">
        <w:rPr>
          <w:sz w:val="24"/>
          <w:rPrChange w:id="901" w:author="unmarked" w:date="2017-11-14T15:44:00Z">
            <w:rPr>
              <w:rFonts w:eastAsia="Times New Roman" w:cs="Times New Roman"/>
              <w:noProof/>
              <w:sz w:val="24"/>
              <w:lang w:val="en-GB"/>
            </w:rPr>
          </w:rPrChange>
        </w:rPr>
        <w:t>organismal</w:t>
      </w:r>
      <w:proofErr w:type="spellEnd"/>
      <w:r w:rsidRPr="00676401">
        <w:rPr>
          <w:sz w:val="24"/>
          <w:rPrChange w:id="902" w:author="unmarked" w:date="2017-11-14T15:44:00Z">
            <w:rPr>
              <w:rFonts w:eastAsia="Times New Roman" w:cs="Times New Roman"/>
              <w:noProof/>
              <w:sz w:val="24"/>
              <w:lang w:val="en-GB"/>
            </w:rPr>
          </w:rPrChange>
        </w:rPr>
        <w:t xml:space="preserve"> </w:t>
      </w:r>
      <w:proofErr w:type="spellStart"/>
      <w:r w:rsidRPr="00676401">
        <w:rPr>
          <w:sz w:val="24"/>
          <w:rPrChange w:id="903" w:author="unmarked" w:date="2017-11-14T15:44:00Z">
            <w:rPr>
              <w:rFonts w:eastAsia="Times New Roman" w:cs="Times New Roman"/>
              <w:noProof/>
              <w:sz w:val="24"/>
              <w:lang w:val="en-GB"/>
            </w:rPr>
          </w:rPrChange>
        </w:rPr>
        <w:t>and</w:t>
      </w:r>
      <w:proofErr w:type="spellEnd"/>
      <w:r w:rsidRPr="00676401">
        <w:rPr>
          <w:sz w:val="24"/>
          <w:rPrChange w:id="904" w:author="unmarked" w:date="2017-11-14T15:44:00Z">
            <w:rPr>
              <w:rFonts w:eastAsia="Times New Roman" w:cs="Times New Roman"/>
              <w:noProof/>
              <w:sz w:val="24"/>
              <w:lang w:val="en-GB"/>
            </w:rPr>
          </w:rPrChange>
        </w:rPr>
        <w:t xml:space="preserve"> </w:t>
      </w:r>
      <w:proofErr w:type="spellStart"/>
      <w:r w:rsidRPr="00676401">
        <w:rPr>
          <w:sz w:val="24"/>
          <w:rPrChange w:id="905" w:author="unmarked" w:date="2017-11-14T15:44:00Z">
            <w:rPr>
              <w:rFonts w:eastAsia="Times New Roman" w:cs="Times New Roman"/>
              <w:noProof/>
              <w:sz w:val="24"/>
              <w:lang w:val="en-GB"/>
            </w:rPr>
          </w:rPrChange>
        </w:rPr>
        <w:t>the</w:t>
      </w:r>
      <w:proofErr w:type="spellEnd"/>
      <w:r w:rsidRPr="00676401">
        <w:rPr>
          <w:sz w:val="24"/>
          <w:rPrChange w:id="906" w:author="unmarked" w:date="2017-11-14T15:44:00Z">
            <w:rPr>
              <w:rFonts w:eastAsia="Times New Roman" w:cs="Times New Roman"/>
              <w:noProof/>
              <w:sz w:val="24"/>
              <w:lang w:val="en-GB"/>
            </w:rPr>
          </w:rPrChange>
        </w:rPr>
        <w:t xml:space="preserve"> </w:t>
      </w:r>
      <w:proofErr w:type="spellStart"/>
      <w:r w:rsidRPr="00676401">
        <w:rPr>
          <w:sz w:val="24"/>
          <w:rPrChange w:id="907" w:author="unmarked" w:date="2017-11-14T15:44:00Z">
            <w:rPr>
              <w:rFonts w:eastAsia="Times New Roman" w:cs="Times New Roman"/>
              <w:noProof/>
              <w:sz w:val="24"/>
              <w:lang w:val="en-GB"/>
            </w:rPr>
          </w:rPrChange>
        </w:rPr>
        <w:t>population</w:t>
      </w:r>
      <w:proofErr w:type="spellEnd"/>
      <w:r w:rsidRPr="00676401">
        <w:rPr>
          <w:sz w:val="24"/>
          <w:rPrChange w:id="908" w:author="unmarked" w:date="2017-11-14T15:44:00Z">
            <w:rPr>
              <w:rFonts w:eastAsia="Times New Roman" w:cs="Times New Roman"/>
              <w:noProof/>
              <w:sz w:val="24"/>
              <w:lang w:val="en-GB"/>
            </w:rPr>
          </w:rPrChange>
        </w:rPr>
        <w:t xml:space="preserve"> </w:t>
      </w:r>
      <w:proofErr w:type="spellStart"/>
      <w:r w:rsidRPr="00676401">
        <w:rPr>
          <w:sz w:val="24"/>
          <w:rPrChange w:id="909" w:author="unmarked" w:date="2017-11-14T15:44:00Z">
            <w:rPr>
              <w:rFonts w:eastAsia="Times New Roman" w:cs="Times New Roman"/>
              <w:noProof/>
              <w:sz w:val="24"/>
              <w:lang w:val="en-GB"/>
            </w:rPr>
          </w:rPrChange>
        </w:rPr>
        <w:t>level</w:t>
      </w:r>
      <w:proofErr w:type="spellEnd"/>
      <w:r w:rsidRPr="00676401">
        <w:rPr>
          <w:sz w:val="24"/>
          <w:rPrChange w:id="910" w:author="unmarked" w:date="2017-11-14T15:44:00Z">
            <w:rPr>
              <w:rFonts w:eastAsia="Times New Roman" w:cs="Times New Roman"/>
              <w:noProof/>
              <w:sz w:val="24"/>
              <w:lang w:val="en-GB"/>
            </w:rPr>
          </w:rPrChange>
        </w:rPr>
        <w:t xml:space="preserve">. </w:t>
      </w:r>
      <w:proofErr w:type="spellStart"/>
      <w:r w:rsidRPr="00676401">
        <w:rPr>
          <w:sz w:val="24"/>
          <w:rPrChange w:id="911" w:author="unmarked" w:date="2017-11-14T15:44:00Z">
            <w:rPr>
              <w:rFonts w:eastAsia="Times New Roman" w:cs="Times New Roman"/>
              <w:noProof/>
              <w:sz w:val="24"/>
              <w:lang w:val="en-GB"/>
            </w:rPr>
          </w:rPrChange>
        </w:rPr>
        <w:t>Ecol</w:t>
      </w:r>
      <w:proofErr w:type="spellEnd"/>
      <w:r w:rsidRPr="00676401">
        <w:rPr>
          <w:sz w:val="24"/>
          <w:rPrChange w:id="912" w:author="unmarked" w:date="2017-11-14T15:44:00Z">
            <w:rPr>
              <w:rFonts w:eastAsia="Times New Roman" w:cs="Times New Roman"/>
              <w:noProof/>
              <w:sz w:val="24"/>
              <w:lang w:val="en-GB"/>
            </w:rPr>
          </w:rPrChange>
        </w:rPr>
        <w:t xml:space="preserve">. Modell. 186, 406–426. </w:t>
      </w:r>
      <w:proofErr w:type="gramStart"/>
      <w:r w:rsidRPr="00676401">
        <w:rPr>
          <w:sz w:val="24"/>
          <w:rPrChange w:id="913" w:author="unmarked" w:date="2017-11-14T15:44:00Z">
            <w:rPr>
              <w:rFonts w:eastAsia="Times New Roman" w:cs="Times New Roman"/>
              <w:noProof/>
              <w:sz w:val="24"/>
              <w:lang w:val="en-GB"/>
            </w:rPr>
          </w:rPrChange>
        </w:rPr>
        <w:t>doi:10.1016/j.ecolmodel</w:t>
      </w:r>
      <w:proofErr w:type="gramEnd"/>
      <w:r w:rsidRPr="00676401">
        <w:rPr>
          <w:sz w:val="24"/>
          <w:rPrChange w:id="914" w:author="unmarked" w:date="2017-11-14T15:44:00Z">
            <w:rPr>
              <w:rFonts w:eastAsia="Times New Roman" w:cs="Times New Roman"/>
              <w:noProof/>
              <w:sz w:val="24"/>
              <w:lang w:val="en-GB"/>
            </w:rPr>
          </w:rPrChange>
        </w:rPr>
        <w:t>.2005.02.010</w:t>
      </w:r>
    </w:p>
    <w:p w14:paraId="7581BCFE" w14:textId="77777777" w:rsidR="00A6678A" w:rsidRPr="00676401" w:rsidRDefault="00A6678A" w:rsidP="00A6678A">
      <w:pPr>
        <w:widowControl w:val="0"/>
        <w:autoSpaceDE w:val="0"/>
        <w:autoSpaceDN w:val="0"/>
        <w:adjustRightInd w:val="0"/>
        <w:spacing w:line="240" w:lineRule="auto"/>
        <w:ind w:left="480" w:hanging="480"/>
        <w:rPr>
          <w:sz w:val="24"/>
          <w:rPrChange w:id="915" w:author="unmarked" w:date="2017-11-14T15:44:00Z">
            <w:rPr>
              <w:rFonts w:eastAsia="Times New Roman" w:cs="Times New Roman"/>
              <w:noProof/>
              <w:sz w:val="24"/>
              <w:lang w:val="en-GB"/>
            </w:rPr>
          </w:rPrChange>
        </w:rPr>
      </w:pPr>
      <w:r w:rsidRPr="00676401">
        <w:rPr>
          <w:sz w:val="24"/>
          <w:rPrChange w:id="916" w:author="unmarked" w:date="2017-11-14T15:44:00Z">
            <w:rPr>
              <w:rFonts w:eastAsia="Times New Roman" w:cs="Times New Roman"/>
              <w:noProof/>
              <w:sz w:val="24"/>
              <w:lang w:val="en-GB"/>
            </w:rPr>
          </w:rPrChange>
        </w:rPr>
        <w:t xml:space="preserve">Hughes, T.P., Rodrigues, M.J., </w:t>
      </w:r>
      <w:proofErr w:type="spellStart"/>
      <w:r w:rsidRPr="00676401">
        <w:rPr>
          <w:sz w:val="24"/>
          <w:rPrChange w:id="917" w:author="unmarked" w:date="2017-11-14T15:44:00Z">
            <w:rPr>
              <w:rFonts w:eastAsia="Times New Roman" w:cs="Times New Roman"/>
              <w:noProof/>
              <w:sz w:val="24"/>
              <w:lang w:val="en-GB"/>
            </w:rPr>
          </w:rPrChange>
        </w:rPr>
        <w:t>Bellwood</w:t>
      </w:r>
      <w:proofErr w:type="spellEnd"/>
      <w:r w:rsidRPr="00676401">
        <w:rPr>
          <w:sz w:val="24"/>
          <w:rPrChange w:id="918" w:author="unmarked" w:date="2017-11-14T15:44:00Z">
            <w:rPr>
              <w:rFonts w:eastAsia="Times New Roman" w:cs="Times New Roman"/>
              <w:noProof/>
              <w:sz w:val="24"/>
              <w:lang w:val="en-GB"/>
            </w:rPr>
          </w:rPrChange>
        </w:rPr>
        <w:t xml:space="preserve">, D.R., </w:t>
      </w:r>
      <w:proofErr w:type="spellStart"/>
      <w:r w:rsidRPr="00676401">
        <w:rPr>
          <w:sz w:val="24"/>
          <w:rPrChange w:id="919" w:author="unmarked" w:date="2017-11-14T15:44:00Z">
            <w:rPr>
              <w:rFonts w:eastAsia="Times New Roman" w:cs="Times New Roman"/>
              <w:noProof/>
              <w:sz w:val="24"/>
              <w:lang w:val="en-GB"/>
            </w:rPr>
          </w:rPrChange>
        </w:rPr>
        <w:t>Ceccarelli</w:t>
      </w:r>
      <w:proofErr w:type="spellEnd"/>
      <w:r w:rsidRPr="00676401">
        <w:rPr>
          <w:sz w:val="24"/>
          <w:rPrChange w:id="920" w:author="unmarked" w:date="2017-11-14T15:44:00Z">
            <w:rPr>
              <w:rFonts w:eastAsia="Times New Roman" w:cs="Times New Roman"/>
              <w:noProof/>
              <w:sz w:val="24"/>
              <w:lang w:val="en-GB"/>
            </w:rPr>
          </w:rPrChange>
        </w:rPr>
        <w:t xml:space="preserve">, D., </w:t>
      </w:r>
      <w:proofErr w:type="spellStart"/>
      <w:r w:rsidRPr="00676401">
        <w:rPr>
          <w:sz w:val="24"/>
          <w:rPrChange w:id="921" w:author="unmarked" w:date="2017-11-14T15:44:00Z">
            <w:rPr>
              <w:rFonts w:eastAsia="Times New Roman" w:cs="Times New Roman"/>
              <w:noProof/>
              <w:sz w:val="24"/>
              <w:lang w:val="en-GB"/>
            </w:rPr>
          </w:rPrChange>
        </w:rPr>
        <w:t>Hoegh-Guldberg</w:t>
      </w:r>
      <w:proofErr w:type="spellEnd"/>
      <w:r w:rsidRPr="00676401">
        <w:rPr>
          <w:sz w:val="24"/>
          <w:rPrChange w:id="922" w:author="unmarked" w:date="2017-11-14T15:44:00Z">
            <w:rPr>
              <w:rFonts w:eastAsia="Times New Roman" w:cs="Times New Roman"/>
              <w:noProof/>
              <w:sz w:val="24"/>
              <w:lang w:val="en-GB"/>
            </w:rPr>
          </w:rPrChange>
        </w:rPr>
        <w:t xml:space="preserve">, O., </w:t>
      </w:r>
      <w:proofErr w:type="spellStart"/>
      <w:r w:rsidRPr="00676401">
        <w:rPr>
          <w:sz w:val="24"/>
          <w:rPrChange w:id="923" w:author="unmarked" w:date="2017-11-14T15:44:00Z">
            <w:rPr>
              <w:rFonts w:eastAsia="Times New Roman" w:cs="Times New Roman"/>
              <w:noProof/>
              <w:sz w:val="24"/>
              <w:lang w:val="en-GB"/>
            </w:rPr>
          </w:rPrChange>
        </w:rPr>
        <w:t>McCook</w:t>
      </w:r>
      <w:proofErr w:type="spellEnd"/>
      <w:r w:rsidRPr="00676401">
        <w:rPr>
          <w:sz w:val="24"/>
          <w:rPrChange w:id="924" w:author="unmarked" w:date="2017-11-14T15:44:00Z">
            <w:rPr>
              <w:rFonts w:eastAsia="Times New Roman" w:cs="Times New Roman"/>
              <w:noProof/>
              <w:sz w:val="24"/>
              <w:lang w:val="en-GB"/>
            </w:rPr>
          </w:rPrChange>
        </w:rPr>
        <w:t xml:space="preserve">, L., </w:t>
      </w:r>
      <w:proofErr w:type="spellStart"/>
      <w:r w:rsidRPr="00676401">
        <w:rPr>
          <w:sz w:val="24"/>
          <w:rPrChange w:id="925" w:author="unmarked" w:date="2017-11-14T15:44:00Z">
            <w:rPr>
              <w:rFonts w:eastAsia="Times New Roman" w:cs="Times New Roman"/>
              <w:noProof/>
              <w:sz w:val="24"/>
              <w:lang w:val="en-GB"/>
            </w:rPr>
          </w:rPrChange>
        </w:rPr>
        <w:t>Moltschaniwskyj</w:t>
      </w:r>
      <w:proofErr w:type="spellEnd"/>
      <w:r w:rsidRPr="00676401">
        <w:rPr>
          <w:sz w:val="24"/>
          <w:rPrChange w:id="926" w:author="unmarked" w:date="2017-11-14T15:44:00Z">
            <w:rPr>
              <w:rFonts w:eastAsia="Times New Roman" w:cs="Times New Roman"/>
              <w:noProof/>
              <w:sz w:val="24"/>
              <w:lang w:val="en-GB"/>
            </w:rPr>
          </w:rPrChange>
        </w:rPr>
        <w:t xml:space="preserve">, N., </w:t>
      </w:r>
      <w:proofErr w:type="spellStart"/>
      <w:r w:rsidRPr="00676401">
        <w:rPr>
          <w:sz w:val="24"/>
          <w:rPrChange w:id="927" w:author="unmarked" w:date="2017-11-14T15:44:00Z">
            <w:rPr>
              <w:rFonts w:eastAsia="Times New Roman" w:cs="Times New Roman"/>
              <w:noProof/>
              <w:sz w:val="24"/>
              <w:lang w:val="en-GB"/>
            </w:rPr>
          </w:rPrChange>
        </w:rPr>
        <w:t>Pratchett</w:t>
      </w:r>
      <w:proofErr w:type="spellEnd"/>
      <w:r w:rsidRPr="00676401">
        <w:rPr>
          <w:sz w:val="24"/>
          <w:rPrChange w:id="928" w:author="unmarked" w:date="2017-11-14T15:44:00Z">
            <w:rPr>
              <w:rFonts w:eastAsia="Times New Roman" w:cs="Times New Roman"/>
              <w:noProof/>
              <w:sz w:val="24"/>
              <w:lang w:val="en-GB"/>
            </w:rPr>
          </w:rPrChange>
        </w:rPr>
        <w:t xml:space="preserve">, M.S., </w:t>
      </w:r>
      <w:proofErr w:type="spellStart"/>
      <w:r w:rsidRPr="00676401">
        <w:rPr>
          <w:sz w:val="24"/>
          <w:rPrChange w:id="929" w:author="unmarked" w:date="2017-11-14T15:44:00Z">
            <w:rPr>
              <w:rFonts w:eastAsia="Times New Roman" w:cs="Times New Roman"/>
              <w:noProof/>
              <w:sz w:val="24"/>
              <w:lang w:val="en-GB"/>
            </w:rPr>
          </w:rPrChange>
        </w:rPr>
        <w:t>Steneck</w:t>
      </w:r>
      <w:proofErr w:type="spellEnd"/>
      <w:r w:rsidRPr="00676401">
        <w:rPr>
          <w:sz w:val="24"/>
          <w:rPrChange w:id="930" w:author="unmarked" w:date="2017-11-14T15:44:00Z">
            <w:rPr>
              <w:rFonts w:eastAsia="Times New Roman" w:cs="Times New Roman"/>
              <w:noProof/>
              <w:sz w:val="24"/>
              <w:lang w:val="en-GB"/>
            </w:rPr>
          </w:rPrChange>
        </w:rPr>
        <w:t xml:space="preserve">, R.S., Willis, B., 2007. Phase </w:t>
      </w:r>
      <w:proofErr w:type="spellStart"/>
      <w:r w:rsidRPr="00676401">
        <w:rPr>
          <w:sz w:val="24"/>
          <w:rPrChange w:id="931" w:author="unmarked" w:date="2017-11-14T15:44:00Z">
            <w:rPr>
              <w:rFonts w:eastAsia="Times New Roman" w:cs="Times New Roman"/>
              <w:noProof/>
              <w:sz w:val="24"/>
              <w:lang w:val="en-GB"/>
            </w:rPr>
          </w:rPrChange>
        </w:rPr>
        <w:t>Shifts</w:t>
      </w:r>
      <w:proofErr w:type="spellEnd"/>
      <w:r w:rsidRPr="00676401">
        <w:rPr>
          <w:sz w:val="24"/>
          <w:rPrChange w:id="932" w:author="unmarked" w:date="2017-11-14T15:44:00Z">
            <w:rPr>
              <w:rFonts w:eastAsia="Times New Roman" w:cs="Times New Roman"/>
              <w:noProof/>
              <w:sz w:val="24"/>
              <w:lang w:val="en-GB"/>
            </w:rPr>
          </w:rPrChange>
        </w:rPr>
        <w:t xml:space="preserve">, </w:t>
      </w:r>
      <w:proofErr w:type="spellStart"/>
      <w:r w:rsidRPr="00676401">
        <w:rPr>
          <w:sz w:val="24"/>
          <w:rPrChange w:id="933" w:author="unmarked" w:date="2017-11-14T15:44:00Z">
            <w:rPr>
              <w:rFonts w:eastAsia="Times New Roman" w:cs="Times New Roman"/>
              <w:noProof/>
              <w:sz w:val="24"/>
              <w:lang w:val="en-GB"/>
            </w:rPr>
          </w:rPrChange>
        </w:rPr>
        <w:t>Herbivory</w:t>
      </w:r>
      <w:proofErr w:type="spellEnd"/>
      <w:r w:rsidRPr="00676401">
        <w:rPr>
          <w:sz w:val="24"/>
          <w:rPrChange w:id="934" w:author="unmarked" w:date="2017-11-14T15:44:00Z">
            <w:rPr>
              <w:rFonts w:eastAsia="Times New Roman" w:cs="Times New Roman"/>
              <w:noProof/>
              <w:sz w:val="24"/>
              <w:lang w:val="en-GB"/>
            </w:rPr>
          </w:rPrChange>
        </w:rPr>
        <w:t xml:space="preserve">, </w:t>
      </w:r>
      <w:proofErr w:type="spellStart"/>
      <w:r w:rsidRPr="00676401">
        <w:rPr>
          <w:sz w:val="24"/>
          <w:rPrChange w:id="935" w:author="unmarked" w:date="2017-11-14T15:44:00Z">
            <w:rPr>
              <w:rFonts w:eastAsia="Times New Roman" w:cs="Times New Roman"/>
              <w:noProof/>
              <w:sz w:val="24"/>
              <w:lang w:val="en-GB"/>
            </w:rPr>
          </w:rPrChange>
        </w:rPr>
        <w:t>and</w:t>
      </w:r>
      <w:proofErr w:type="spellEnd"/>
      <w:r w:rsidRPr="00676401">
        <w:rPr>
          <w:sz w:val="24"/>
          <w:rPrChange w:id="936" w:author="unmarked" w:date="2017-11-14T15:44:00Z">
            <w:rPr>
              <w:rFonts w:eastAsia="Times New Roman" w:cs="Times New Roman"/>
              <w:noProof/>
              <w:sz w:val="24"/>
              <w:lang w:val="en-GB"/>
            </w:rPr>
          </w:rPrChange>
        </w:rPr>
        <w:t xml:space="preserve"> </w:t>
      </w:r>
      <w:proofErr w:type="spellStart"/>
      <w:r w:rsidRPr="00676401">
        <w:rPr>
          <w:sz w:val="24"/>
          <w:rPrChange w:id="937" w:author="unmarked" w:date="2017-11-14T15:44:00Z">
            <w:rPr>
              <w:rFonts w:eastAsia="Times New Roman" w:cs="Times New Roman"/>
              <w:noProof/>
              <w:sz w:val="24"/>
              <w:lang w:val="en-GB"/>
            </w:rPr>
          </w:rPrChange>
        </w:rPr>
        <w:t>the</w:t>
      </w:r>
      <w:proofErr w:type="spellEnd"/>
      <w:r w:rsidRPr="00676401">
        <w:rPr>
          <w:sz w:val="24"/>
          <w:rPrChange w:id="938" w:author="unmarked" w:date="2017-11-14T15:44:00Z">
            <w:rPr>
              <w:rFonts w:eastAsia="Times New Roman" w:cs="Times New Roman"/>
              <w:noProof/>
              <w:sz w:val="24"/>
              <w:lang w:val="en-GB"/>
            </w:rPr>
          </w:rPrChange>
        </w:rPr>
        <w:t xml:space="preserve"> </w:t>
      </w:r>
      <w:proofErr w:type="spellStart"/>
      <w:r w:rsidRPr="00676401">
        <w:rPr>
          <w:sz w:val="24"/>
          <w:rPrChange w:id="939" w:author="unmarked" w:date="2017-11-14T15:44:00Z">
            <w:rPr>
              <w:rFonts w:eastAsia="Times New Roman" w:cs="Times New Roman"/>
              <w:noProof/>
              <w:sz w:val="24"/>
              <w:lang w:val="en-GB"/>
            </w:rPr>
          </w:rPrChange>
        </w:rPr>
        <w:t>Resilience</w:t>
      </w:r>
      <w:proofErr w:type="spellEnd"/>
      <w:r w:rsidRPr="00676401">
        <w:rPr>
          <w:sz w:val="24"/>
          <w:rPrChange w:id="940" w:author="unmarked" w:date="2017-11-14T15:44:00Z">
            <w:rPr>
              <w:rFonts w:eastAsia="Times New Roman" w:cs="Times New Roman"/>
              <w:noProof/>
              <w:sz w:val="24"/>
              <w:lang w:val="en-GB"/>
            </w:rPr>
          </w:rPrChange>
        </w:rPr>
        <w:t xml:space="preserve"> </w:t>
      </w:r>
      <w:proofErr w:type="spellStart"/>
      <w:r w:rsidRPr="00676401">
        <w:rPr>
          <w:sz w:val="24"/>
          <w:rPrChange w:id="941" w:author="unmarked" w:date="2017-11-14T15:44:00Z">
            <w:rPr>
              <w:rFonts w:eastAsia="Times New Roman" w:cs="Times New Roman"/>
              <w:noProof/>
              <w:sz w:val="24"/>
              <w:lang w:val="en-GB"/>
            </w:rPr>
          </w:rPrChange>
        </w:rPr>
        <w:t>of</w:t>
      </w:r>
      <w:proofErr w:type="spellEnd"/>
      <w:r w:rsidRPr="00676401">
        <w:rPr>
          <w:sz w:val="24"/>
          <w:rPrChange w:id="942" w:author="unmarked" w:date="2017-11-14T15:44:00Z">
            <w:rPr>
              <w:rFonts w:eastAsia="Times New Roman" w:cs="Times New Roman"/>
              <w:noProof/>
              <w:sz w:val="24"/>
              <w:lang w:val="en-GB"/>
            </w:rPr>
          </w:rPrChange>
        </w:rPr>
        <w:t xml:space="preserve"> Coral </w:t>
      </w:r>
      <w:proofErr w:type="spellStart"/>
      <w:r w:rsidRPr="00676401">
        <w:rPr>
          <w:sz w:val="24"/>
          <w:rPrChange w:id="943" w:author="unmarked" w:date="2017-11-14T15:44:00Z">
            <w:rPr>
              <w:rFonts w:eastAsia="Times New Roman" w:cs="Times New Roman"/>
              <w:noProof/>
              <w:sz w:val="24"/>
              <w:lang w:val="en-GB"/>
            </w:rPr>
          </w:rPrChange>
        </w:rPr>
        <w:t>Reefs</w:t>
      </w:r>
      <w:proofErr w:type="spellEnd"/>
      <w:r w:rsidRPr="00676401">
        <w:rPr>
          <w:sz w:val="24"/>
          <w:rPrChange w:id="944" w:author="unmarked" w:date="2017-11-14T15:44:00Z">
            <w:rPr>
              <w:rFonts w:eastAsia="Times New Roman" w:cs="Times New Roman"/>
              <w:noProof/>
              <w:sz w:val="24"/>
              <w:lang w:val="en-GB"/>
            </w:rPr>
          </w:rPrChange>
        </w:rPr>
        <w:t xml:space="preserve"> </w:t>
      </w:r>
      <w:proofErr w:type="spellStart"/>
      <w:r w:rsidRPr="00676401">
        <w:rPr>
          <w:sz w:val="24"/>
          <w:rPrChange w:id="945" w:author="unmarked" w:date="2017-11-14T15:44:00Z">
            <w:rPr>
              <w:rFonts w:eastAsia="Times New Roman" w:cs="Times New Roman"/>
              <w:noProof/>
              <w:sz w:val="24"/>
              <w:lang w:val="en-GB"/>
            </w:rPr>
          </w:rPrChange>
        </w:rPr>
        <w:t>to</w:t>
      </w:r>
      <w:proofErr w:type="spellEnd"/>
      <w:r w:rsidRPr="00676401">
        <w:rPr>
          <w:sz w:val="24"/>
          <w:rPrChange w:id="946" w:author="unmarked" w:date="2017-11-14T15:44:00Z">
            <w:rPr>
              <w:rFonts w:eastAsia="Times New Roman" w:cs="Times New Roman"/>
              <w:noProof/>
              <w:sz w:val="24"/>
              <w:lang w:val="en-GB"/>
            </w:rPr>
          </w:rPrChange>
        </w:rPr>
        <w:t xml:space="preserve"> </w:t>
      </w:r>
      <w:proofErr w:type="spellStart"/>
      <w:r w:rsidRPr="00676401">
        <w:rPr>
          <w:sz w:val="24"/>
          <w:rPrChange w:id="947" w:author="unmarked" w:date="2017-11-14T15:44:00Z">
            <w:rPr>
              <w:rFonts w:eastAsia="Times New Roman" w:cs="Times New Roman"/>
              <w:noProof/>
              <w:sz w:val="24"/>
              <w:lang w:val="en-GB"/>
            </w:rPr>
          </w:rPrChange>
        </w:rPr>
        <w:t>Climate</w:t>
      </w:r>
      <w:proofErr w:type="spellEnd"/>
      <w:r w:rsidRPr="00676401">
        <w:rPr>
          <w:sz w:val="24"/>
          <w:rPrChange w:id="948" w:author="unmarked" w:date="2017-11-14T15:44:00Z">
            <w:rPr>
              <w:rFonts w:eastAsia="Times New Roman" w:cs="Times New Roman"/>
              <w:noProof/>
              <w:sz w:val="24"/>
              <w:lang w:val="en-GB"/>
            </w:rPr>
          </w:rPrChange>
        </w:rPr>
        <w:t xml:space="preserve"> Change. </w:t>
      </w:r>
      <w:proofErr w:type="spellStart"/>
      <w:r w:rsidRPr="00676401">
        <w:rPr>
          <w:sz w:val="24"/>
          <w:rPrChange w:id="949" w:author="unmarked" w:date="2017-11-14T15:44:00Z">
            <w:rPr>
              <w:rFonts w:eastAsia="Times New Roman" w:cs="Times New Roman"/>
              <w:noProof/>
              <w:sz w:val="24"/>
              <w:lang w:val="en-GB"/>
            </w:rPr>
          </w:rPrChange>
        </w:rPr>
        <w:t>Curr</w:t>
      </w:r>
      <w:proofErr w:type="spellEnd"/>
      <w:r w:rsidRPr="00676401">
        <w:rPr>
          <w:sz w:val="24"/>
          <w:rPrChange w:id="950" w:author="unmarked" w:date="2017-11-14T15:44:00Z">
            <w:rPr>
              <w:rFonts w:eastAsia="Times New Roman" w:cs="Times New Roman"/>
              <w:noProof/>
              <w:sz w:val="24"/>
              <w:lang w:val="en-GB"/>
            </w:rPr>
          </w:rPrChange>
        </w:rPr>
        <w:t xml:space="preserve">. </w:t>
      </w:r>
      <w:proofErr w:type="spellStart"/>
      <w:r w:rsidRPr="00676401">
        <w:rPr>
          <w:sz w:val="24"/>
          <w:rPrChange w:id="951" w:author="unmarked" w:date="2017-11-14T15:44:00Z">
            <w:rPr>
              <w:rFonts w:eastAsia="Times New Roman" w:cs="Times New Roman"/>
              <w:noProof/>
              <w:sz w:val="24"/>
              <w:lang w:val="en-GB"/>
            </w:rPr>
          </w:rPrChange>
        </w:rPr>
        <w:t>Biol</w:t>
      </w:r>
      <w:proofErr w:type="spellEnd"/>
      <w:r w:rsidRPr="00676401">
        <w:rPr>
          <w:sz w:val="24"/>
          <w:rPrChange w:id="952" w:author="unmarked" w:date="2017-11-14T15:44:00Z">
            <w:rPr>
              <w:rFonts w:eastAsia="Times New Roman" w:cs="Times New Roman"/>
              <w:noProof/>
              <w:sz w:val="24"/>
              <w:lang w:val="en-GB"/>
            </w:rPr>
          </w:rPrChange>
        </w:rPr>
        <w:t xml:space="preserve">. 17, 360–365. </w:t>
      </w:r>
      <w:proofErr w:type="gramStart"/>
      <w:r w:rsidRPr="00676401">
        <w:rPr>
          <w:sz w:val="24"/>
          <w:rPrChange w:id="953" w:author="unmarked" w:date="2017-11-14T15:44:00Z">
            <w:rPr>
              <w:rFonts w:eastAsia="Times New Roman" w:cs="Times New Roman"/>
              <w:noProof/>
              <w:sz w:val="24"/>
              <w:lang w:val="en-GB"/>
            </w:rPr>
          </w:rPrChange>
        </w:rPr>
        <w:t>doi:10.1016/j.cub</w:t>
      </w:r>
      <w:proofErr w:type="gramEnd"/>
      <w:r w:rsidRPr="00676401">
        <w:rPr>
          <w:sz w:val="24"/>
          <w:rPrChange w:id="954" w:author="unmarked" w:date="2017-11-14T15:44:00Z">
            <w:rPr>
              <w:rFonts w:eastAsia="Times New Roman" w:cs="Times New Roman"/>
              <w:noProof/>
              <w:sz w:val="24"/>
              <w:lang w:val="en-GB"/>
            </w:rPr>
          </w:rPrChange>
        </w:rPr>
        <w:t>.2006.12.049</w:t>
      </w:r>
    </w:p>
    <w:p w14:paraId="0D3C4CBF" w14:textId="77777777" w:rsidR="00A6678A" w:rsidRPr="00676401" w:rsidRDefault="00A6678A" w:rsidP="00A6678A">
      <w:pPr>
        <w:widowControl w:val="0"/>
        <w:autoSpaceDE w:val="0"/>
        <w:autoSpaceDN w:val="0"/>
        <w:adjustRightInd w:val="0"/>
        <w:spacing w:line="240" w:lineRule="auto"/>
        <w:ind w:left="480" w:hanging="480"/>
        <w:rPr>
          <w:sz w:val="24"/>
          <w:rPrChange w:id="955" w:author="unmarked" w:date="2017-11-14T15:44:00Z">
            <w:rPr>
              <w:rFonts w:eastAsia="Times New Roman" w:cs="Times New Roman"/>
              <w:noProof/>
              <w:sz w:val="24"/>
              <w:lang w:val="en-GB"/>
            </w:rPr>
          </w:rPrChange>
        </w:rPr>
      </w:pPr>
      <w:proofErr w:type="spellStart"/>
      <w:r w:rsidRPr="00676401">
        <w:rPr>
          <w:sz w:val="24"/>
          <w:rPrChange w:id="956" w:author="unmarked" w:date="2017-11-14T15:44:00Z">
            <w:rPr>
              <w:rFonts w:eastAsia="Times New Roman" w:cs="Times New Roman"/>
              <w:noProof/>
              <w:sz w:val="24"/>
              <w:lang w:val="en-GB"/>
            </w:rPr>
          </w:rPrChange>
        </w:rPr>
        <w:t>Jopp</w:t>
      </w:r>
      <w:proofErr w:type="spellEnd"/>
      <w:r w:rsidRPr="00676401">
        <w:rPr>
          <w:sz w:val="24"/>
          <w:rPrChange w:id="957" w:author="unmarked" w:date="2017-11-14T15:44:00Z">
            <w:rPr>
              <w:rFonts w:eastAsia="Times New Roman" w:cs="Times New Roman"/>
              <w:noProof/>
              <w:sz w:val="24"/>
              <w:lang w:val="en-GB"/>
            </w:rPr>
          </w:rPrChange>
        </w:rPr>
        <w:t xml:space="preserve">, F., Reuter, H., 2005. </w:t>
      </w:r>
      <w:proofErr w:type="spellStart"/>
      <w:r w:rsidRPr="00676401">
        <w:rPr>
          <w:sz w:val="24"/>
          <w:rPrChange w:id="958" w:author="unmarked" w:date="2017-11-14T15:44:00Z">
            <w:rPr>
              <w:rFonts w:eastAsia="Times New Roman" w:cs="Times New Roman"/>
              <w:noProof/>
              <w:sz w:val="24"/>
              <w:lang w:val="en-GB"/>
            </w:rPr>
          </w:rPrChange>
        </w:rPr>
        <w:t>Dispersal</w:t>
      </w:r>
      <w:proofErr w:type="spellEnd"/>
      <w:r w:rsidRPr="00676401">
        <w:rPr>
          <w:sz w:val="24"/>
          <w:rPrChange w:id="959" w:author="unmarked" w:date="2017-11-14T15:44:00Z">
            <w:rPr>
              <w:rFonts w:eastAsia="Times New Roman" w:cs="Times New Roman"/>
              <w:noProof/>
              <w:sz w:val="24"/>
              <w:lang w:val="en-GB"/>
            </w:rPr>
          </w:rPrChange>
        </w:rPr>
        <w:t xml:space="preserve"> </w:t>
      </w:r>
      <w:proofErr w:type="spellStart"/>
      <w:r w:rsidRPr="00676401">
        <w:rPr>
          <w:sz w:val="24"/>
          <w:rPrChange w:id="960" w:author="unmarked" w:date="2017-11-14T15:44:00Z">
            <w:rPr>
              <w:rFonts w:eastAsia="Times New Roman" w:cs="Times New Roman"/>
              <w:noProof/>
              <w:sz w:val="24"/>
              <w:lang w:val="en-GB"/>
            </w:rPr>
          </w:rPrChange>
        </w:rPr>
        <w:t>of</w:t>
      </w:r>
      <w:proofErr w:type="spellEnd"/>
      <w:r w:rsidRPr="00676401">
        <w:rPr>
          <w:sz w:val="24"/>
          <w:rPrChange w:id="961" w:author="unmarked" w:date="2017-11-14T15:44:00Z">
            <w:rPr>
              <w:rFonts w:eastAsia="Times New Roman" w:cs="Times New Roman"/>
              <w:noProof/>
              <w:sz w:val="24"/>
              <w:lang w:val="en-GB"/>
            </w:rPr>
          </w:rPrChange>
        </w:rPr>
        <w:t xml:space="preserve"> </w:t>
      </w:r>
      <w:proofErr w:type="spellStart"/>
      <w:r w:rsidRPr="00676401">
        <w:rPr>
          <w:sz w:val="24"/>
          <w:rPrChange w:id="962" w:author="unmarked" w:date="2017-11-14T15:44:00Z">
            <w:rPr>
              <w:rFonts w:eastAsia="Times New Roman" w:cs="Times New Roman"/>
              <w:noProof/>
              <w:sz w:val="24"/>
              <w:lang w:val="en-GB"/>
            </w:rPr>
          </w:rPrChange>
        </w:rPr>
        <w:t>carabid</w:t>
      </w:r>
      <w:proofErr w:type="spellEnd"/>
      <w:r w:rsidRPr="00676401">
        <w:rPr>
          <w:sz w:val="24"/>
          <w:rPrChange w:id="963" w:author="unmarked" w:date="2017-11-14T15:44:00Z">
            <w:rPr>
              <w:rFonts w:eastAsia="Times New Roman" w:cs="Times New Roman"/>
              <w:noProof/>
              <w:sz w:val="24"/>
              <w:lang w:val="en-GB"/>
            </w:rPr>
          </w:rPrChange>
        </w:rPr>
        <w:t xml:space="preserve"> </w:t>
      </w:r>
      <w:proofErr w:type="spellStart"/>
      <w:r w:rsidRPr="00676401">
        <w:rPr>
          <w:sz w:val="24"/>
          <w:rPrChange w:id="964" w:author="unmarked" w:date="2017-11-14T15:44:00Z">
            <w:rPr>
              <w:rFonts w:eastAsia="Times New Roman" w:cs="Times New Roman"/>
              <w:noProof/>
              <w:sz w:val="24"/>
              <w:lang w:val="en-GB"/>
            </w:rPr>
          </w:rPrChange>
        </w:rPr>
        <w:t>beetles</w:t>
      </w:r>
      <w:proofErr w:type="spellEnd"/>
      <w:r w:rsidRPr="00676401">
        <w:rPr>
          <w:sz w:val="24"/>
          <w:rPrChange w:id="965" w:author="unmarked" w:date="2017-11-14T15:44:00Z">
            <w:rPr>
              <w:rFonts w:eastAsia="Times New Roman" w:cs="Times New Roman"/>
              <w:noProof/>
              <w:sz w:val="24"/>
              <w:lang w:val="en-GB"/>
            </w:rPr>
          </w:rPrChange>
        </w:rPr>
        <w:t>—</w:t>
      </w:r>
      <w:proofErr w:type="spellStart"/>
      <w:r w:rsidRPr="00676401">
        <w:rPr>
          <w:sz w:val="24"/>
          <w:rPrChange w:id="966" w:author="unmarked" w:date="2017-11-14T15:44:00Z">
            <w:rPr>
              <w:rFonts w:eastAsia="Times New Roman" w:cs="Times New Roman"/>
              <w:noProof/>
              <w:sz w:val="24"/>
              <w:lang w:val="en-GB"/>
            </w:rPr>
          </w:rPrChange>
        </w:rPr>
        <w:t>emergence</w:t>
      </w:r>
      <w:proofErr w:type="spellEnd"/>
      <w:r w:rsidRPr="00676401">
        <w:rPr>
          <w:sz w:val="24"/>
          <w:rPrChange w:id="967" w:author="unmarked" w:date="2017-11-14T15:44:00Z">
            <w:rPr>
              <w:rFonts w:eastAsia="Times New Roman" w:cs="Times New Roman"/>
              <w:noProof/>
              <w:sz w:val="24"/>
              <w:lang w:val="en-GB"/>
            </w:rPr>
          </w:rPrChange>
        </w:rPr>
        <w:t xml:space="preserve"> </w:t>
      </w:r>
      <w:proofErr w:type="spellStart"/>
      <w:r w:rsidRPr="00676401">
        <w:rPr>
          <w:sz w:val="24"/>
          <w:rPrChange w:id="968" w:author="unmarked" w:date="2017-11-14T15:44:00Z">
            <w:rPr>
              <w:rFonts w:eastAsia="Times New Roman" w:cs="Times New Roman"/>
              <w:noProof/>
              <w:sz w:val="24"/>
              <w:lang w:val="en-GB"/>
            </w:rPr>
          </w:rPrChange>
        </w:rPr>
        <w:t>of</w:t>
      </w:r>
      <w:proofErr w:type="spellEnd"/>
      <w:r w:rsidRPr="00676401">
        <w:rPr>
          <w:sz w:val="24"/>
          <w:rPrChange w:id="969" w:author="unmarked" w:date="2017-11-14T15:44:00Z">
            <w:rPr>
              <w:rFonts w:eastAsia="Times New Roman" w:cs="Times New Roman"/>
              <w:noProof/>
              <w:sz w:val="24"/>
              <w:lang w:val="en-GB"/>
            </w:rPr>
          </w:rPrChange>
        </w:rPr>
        <w:t xml:space="preserve"> </w:t>
      </w:r>
      <w:proofErr w:type="spellStart"/>
      <w:r w:rsidRPr="00676401">
        <w:rPr>
          <w:sz w:val="24"/>
          <w:rPrChange w:id="970" w:author="unmarked" w:date="2017-11-14T15:44:00Z">
            <w:rPr>
              <w:rFonts w:eastAsia="Times New Roman" w:cs="Times New Roman"/>
              <w:noProof/>
              <w:sz w:val="24"/>
              <w:lang w:val="en-GB"/>
            </w:rPr>
          </w:rPrChange>
        </w:rPr>
        <w:t>distribution</w:t>
      </w:r>
      <w:proofErr w:type="spellEnd"/>
      <w:r w:rsidRPr="00676401">
        <w:rPr>
          <w:sz w:val="24"/>
          <w:rPrChange w:id="971" w:author="unmarked" w:date="2017-11-14T15:44:00Z">
            <w:rPr>
              <w:rFonts w:eastAsia="Times New Roman" w:cs="Times New Roman"/>
              <w:noProof/>
              <w:sz w:val="24"/>
              <w:lang w:val="en-GB"/>
            </w:rPr>
          </w:rPrChange>
        </w:rPr>
        <w:t xml:space="preserve"> </w:t>
      </w:r>
      <w:proofErr w:type="spellStart"/>
      <w:r w:rsidRPr="00676401">
        <w:rPr>
          <w:sz w:val="24"/>
          <w:rPrChange w:id="972" w:author="unmarked" w:date="2017-11-14T15:44:00Z">
            <w:rPr>
              <w:rFonts w:eastAsia="Times New Roman" w:cs="Times New Roman"/>
              <w:noProof/>
              <w:sz w:val="24"/>
              <w:lang w:val="en-GB"/>
            </w:rPr>
          </w:rPrChange>
        </w:rPr>
        <w:t>patterns</w:t>
      </w:r>
      <w:proofErr w:type="spellEnd"/>
      <w:r w:rsidRPr="00676401">
        <w:rPr>
          <w:sz w:val="24"/>
          <w:rPrChange w:id="973" w:author="unmarked" w:date="2017-11-14T15:44:00Z">
            <w:rPr>
              <w:rFonts w:eastAsia="Times New Roman" w:cs="Times New Roman"/>
              <w:noProof/>
              <w:sz w:val="24"/>
              <w:lang w:val="en-GB"/>
            </w:rPr>
          </w:rPrChange>
        </w:rPr>
        <w:t xml:space="preserve">. </w:t>
      </w:r>
      <w:proofErr w:type="spellStart"/>
      <w:r w:rsidRPr="00676401">
        <w:rPr>
          <w:sz w:val="24"/>
          <w:rPrChange w:id="974" w:author="unmarked" w:date="2017-11-14T15:44:00Z">
            <w:rPr>
              <w:rFonts w:eastAsia="Times New Roman" w:cs="Times New Roman"/>
              <w:noProof/>
              <w:sz w:val="24"/>
              <w:lang w:val="en-GB"/>
            </w:rPr>
          </w:rPrChange>
        </w:rPr>
        <w:t>Ecol</w:t>
      </w:r>
      <w:proofErr w:type="spellEnd"/>
      <w:r w:rsidRPr="00676401">
        <w:rPr>
          <w:sz w:val="24"/>
          <w:rPrChange w:id="975" w:author="unmarked" w:date="2017-11-14T15:44:00Z">
            <w:rPr>
              <w:rFonts w:eastAsia="Times New Roman" w:cs="Times New Roman"/>
              <w:noProof/>
              <w:sz w:val="24"/>
              <w:lang w:val="en-GB"/>
            </w:rPr>
          </w:rPrChange>
        </w:rPr>
        <w:t xml:space="preserve">. Modell. 186, 389–405. </w:t>
      </w:r>
      <w:proofErr w:type="gramStart"/>
      <w:r w:rsidRPr="00676401">
        <w:rPr>
          <w:sz w:val="24"/>
          <w:rPrChange w:id="976" w:author="unmarked" w:date="2017-11-14T15:44:00Z">
            <w:rPr>
              <w:rFonts w:eastAsia="Times New Roman" w:cs="Times New Roman"/>
              <w:noProof/>
              <w:sz w:val="24"/>
              <w:lang w:val="en-GB"/>
            </w:rPr>
          </w:rPrChange>
        </w:rPr>
        <w:t>doi:10.1016/j.ecolmodel</w:t>
      </w:r>
      <w:proofErr w:type="gramEnd"/>
      <w:r w:rsidRPr="00676401">
        <w:rPr>
          <w:sz w:val="24"/>
          <w:rPrChange w:id="977" w:author="unmarked" w:date="2017-11-14T15:44:00Z">
            <w:rPr>
              <w:rFonts w:eastAsia="Times New Roman" w:cs="Times New Roman"/>
              <w:noProof/>
              <w:sz w:val="24"/>
              <w:lang w:val="en-GB"/>
            </w:rPr>
          </w:rPrChange>
        </w:rPr>
        <w:t>.2005.02.009</w:t>
      </w:r>
    </w:p>
    <w:p w14:paraId="5D58E139" w14:textId="77777777" w:rsidR="00A6678A" w:rsidRPr="00676401" w:rsidRDefault="00A6678A" w:rsidP="00A6678A">
      <w:pPr>
        <w:widowControl w:val="0"/>
        <w:autoSpaceDE w:val="0"/>
        <w:autoSpaceDN w:val="0"/>
        <w:adjustRightInd w:val="0"/>
        <w:spacing w:line="240" w:lineRule="auto"/>
        <w:ind w:left="480" w:hanging="480"/>
        <w:rPr>
          <w:sz w:val="24"/>
          <w:rPrChange w:id="978" w:author="unmarked" w:date="2017-11-14T15:44:00Z">
            <w:rPr>
              <w:rFonts w:eastAsia="Times New Roman" w:cs="Times New Roman"/>
              <w:noProof/>
              <w:sz w:val="24"/>
              <w:lang w:val="en-GB"/>
            </w:rPr>
          </w:rPrChange>
        </w:rPr>
      </w:pPr>
      <w:r w:rsidRPr="00676401">
        <w:rPr>
          <w:sz w:val="24"/>
          <w:rPrChange w:id="979" w:author="unmarked" w:date="2017-11-14T15:44:00Z">
            <w:rPr>
              <w:rFonts w:eastAsia="Times New Roman" w:cs="Times New Roman"/>
              <w:noProof/>
              <w:sz w:val="24"/>
              <w:lang w:val="en-GB"/>
            </w:rPr>
          </w:rPrChange>
        </w:rPr>
        <w:t xml:space="preserve">Khatib, O., 1986. Real-Time </w:t>
      </w:r>
      <w:proofErr w:type="spellStart"/>
      <w:r w:rsidRPr="00676401">
        <w:rPr>
          <w:sz w:val="24"/>
          <w:rPrChange w:id="980" w:author="unmarked" w:date="2017-11-14T15:44:00Z">
            <w:rPr>
              <w:rFonts w:eastAsia="Times New Roman" w:cs="Times New Roman"/>
              <w:noProof/>
              <w:sz w:val="24"/>
              <w:lang w:val="en-GB"/>
            </w:rPr>
          </w:rPrChange>
        </w:rPr>
        <w:t>Obstacle</w:t>
      </w:r>
      <w:proofErr w:type="spellEnd"/>
      <w:r w:rsidRPr="00676401">
        <w:rPr>
          <w:sz w:val="24"/>
          <w:rPrChange w:id="981" w:author="unmarked" w:date="2017-11-14T15:44:00Z">
            <w:rPr>
              <w:rFonts w:eastAsia="Times New Roman" w:cs="Times New Roman"/>
              <w:noProof/>
              <w:sz w:val="24"/>
              <w:lang w:val="en-GB"/>
            </w:rPr>
          </w:rPrChange>
        </w:rPr>
        <w:t xml:space="preserve"> </w:t>
      </w:r>
      <w:proofErr w:type="spellStart"/>
      <w:r w:rsidRPr="00676401">
        <w:rPr>
          <w:sz w:val="24"/>
          <w:rPrChange w:id="982" w:author="unmarked" w:date="2017-11-14T15:44:00Z">
            <w:rPr>
              <w:rFonts w:eastAsia="Times New Roman" w:cs="Times New Roman"/>
              <w:noProof/>
              <w:sz w:val="24"/>
              <w:lang w:val="en-GB"/>
            </w:rPr>
          </w:rPrChange>
        </w:rPr>
        <w:t>Avoidance</w:t>
      </w:r>
      <w:proofErr w:type="spellEnd"/>
      <w:r w:rsidRPr="00676401">
        <w:rPr>
          <w:sz w:val="24"/>
          <w:rPrChange w:id="983" w:author="unmarked" w:date="2017-11-14T15:44:00Z">
            <w:rPr>
              <w:rFonts w:eastAsia="Times New Roman" w:cs="Times New Roman"/>
              <w:noProof/>
              <w:sz w:val="24"/>
              <w:lang w:val="en-GB"/>
            </w:rPr>
          </w:rPrChange>
        </w:rPr>
        <w:t xml:space="preserve"> </w:t>
      </w:r>
      <w:proofErr w:type="spellStart"/>
      <w:r w:rsidRPr="00676401">
        <w:rPr>
          <w:sz w:val="24"/>
          <w:rPrChange w:id="984" w:author="unmarked" w:date="2017-11-14T15:44:00Z">
            <w:rPr>
              <w:rFonts w:eastAsia="Times New Roman" w:cs="Times New Roman"/>
              <w:noProof/>
              <w:sz w:val="24"/>
              <w:lang w:val="en-GB"/>
            </w:rPr>
          </w:rPrChange>
        </w:rPr>
        <w:t>for</w:t>
      </w:r>
      <w:proofErr w:type="spellEnd"/>
      <w:r w:rsidRPr="00676401">
        <w:rPr>
          <w:sz w:val="24"/>
          <w:rPrChange w:id="985" w:author="unmarked" w:date="2017-11-14T15:44:00Z">
            <w:rPr>
              <w:rFonts w:eastAsia="Times New Roman" w:cs="Times New Roman"/>
              <w:noProof/>
              <w:sz w:val="24"/>
              <w:lang w:val="en-GB"/>
            </w:rPr>
          </w:rPrChange>
        </w:rPr>
        <w:t xml:space="preserve"> Manipulators </w:t>
      </w:r>
      <w:proofErr w:type="spellStart"/>
      <w:r w:rsidRPr="00676401">
        <w:rPr>
          <w:sz w:val="24"/>
          <w:rPrChange w:id="986" w:author="unmarked" w:date="2017-11-14T15:44:00Z">
            <w:rPr>
              <w:rFonts w:eastAsia="Times New Roman" w:cs="Times New Roman"/>
              <w:noProof/>
              <w:sz w:val="24"/>
              <w:lang w:val="en-GB"/>
            </w:rPr>
          </w:rPrChange>
        </w:rPr>
        <w:t>and</w:t>
      </w:r>
      <w:proofErr w:type="spellEnd"/>
      <w:r w:rsidRPr="00676401">
        <w:rPr>
          <w:sz w:val="24"/>
          <w:rPrChange w:id="987" w:author="unmarked" w:date="2017-11-14T15:44:00Z">
            <w:rPr>
              <w:rFonts w:eastAsia="Times New Roman" w:cs="Times New Roman"/>
              <w:noProof/>
              <w:sz w:val="24"/>
              <w:lang w:val="en-GB"/>
            </w:rPr>
          </w:rPrChange>
        </w:rPr>
        <w:t xml:space="preserve"> Mobile </w:t>
      </w:r>
      <w:proofErr w:type="spellStart"/>
      <w:r w:rsidRPr="00676401">
        <w:rPr>
          <w:sz w:val="24"/>
          <w:rPrChange w:id="988" w:author="unmarked" w:date="2017-11-14T15:44:00Z">
            <w:rPr>
              <w:rFonts w:eastAsia="Times New Roman" w:cs="Times New Roman"/>
              <w:noProof/>
              <w:sz w:val="24"/>
              <w:lang w:val="en-GB"/>
            </w:rPr>
          </w:rPrChange>
        </w:rPr>
        <w:t>Robots</w:t>
      </w:r>
      <w:proofErr w:type="spellEnd"/>
      <w:r w:rsidRPr="00676401">
        <w:rPr>
          <w:sz w:val="24"/>
          <w:rPrChange w:id="989" w:author="unmarked" w:date="2017-11-14T15:44:00Z">
            <w:rPr>
              <w:rFonts w:eastAsia="Times New Roman" w:cs="Times New Roman"/>
              <w:noProof/>
              <w:sz w:val="24"/>
              <w:lang w:val="en-GB"/>
            </w:rPr>
          </w:rPrChange>
        </w:rPr>
        <w:t>. Int. J. Rob. Res. 5, 90–98.</w:t>
      </w:r>
    </w:p>
    <w:p w14:paraId="35C53D7F" w14:textId="77777777" w:rsidR="00A6678A" w:rsidRPr="00676401" w:rsidRDefault="00A6678A" w:rsidP="00A6678A">
      <w:pPr>
        <w:widowControl w:val="0"/>
        <w:autoSpaceDE w:val="0"/>
        <w:autoSpaceDN w:val="0"/>
        <w:adjustRightInd w:val="0"/>
        <w:spacing w:line="240" w:lineRule="auto"/>
        <w:ind w:left="480" w:hanging="480"/>
        <w:rPr>
          <w:sz w:val="24"/>
          <w:rPrChange w:id="990" w:author="unmarked" w:date="2017-11-14T15:44:00Z">
            <w:rPr>
              <w:rFonts w:eastAsia="Times New Roman" w:cs="Times New Roman"/>
              <w:noProof/>
              <w:sz w:val="24"/>
              <w:lang w:val="en-GB"/>
            </w:rPr>
          </w:rPrChange>
        </w:rPr>
      </w:pPr>
      <w:proofErr w:type="spellStart"/>
      <w:r w:rsidRPr="00676401">
        <w:rPr>
          <w:sz w:val="24"/>
          <w:rPrChange w:id="991" w:author="unmarked" w:date="2017-11-14T15:44:00Z">
            <w:rPr>
              <w:rFonts w:eastAsia="Times New Roman" w:cs="Times New Roman"/>
              <w:noProof/>
              <w:sz w:val="24"/>
              <w:lang w:val="en-GB"/>
            </w:rPr>
          </w:rPrChange>
        </w:rPr>
        <w:t>Korsmeyer</w:t>
      </w:r>
      <w:proofErr w:type="spellEnd"/>
      <w:r w:rsidRPr="00676401">
        <w:rPr>
          <w:sz w:val="24"/>
          <w:rPrChange w:id="992" w:author="unmarked" w:date="2017-11-14T15:44:00Z">
            <w:rPr>
              <w:rFonts w:eastAsia="Times New Roman" w:cs="Times New Roman"/>
              <w:noProof/>
              <w:sz w:val="24"/>
              <w:lang w:val="en-GB"/>
            </w:rPr>
          </w:rPrChange>
        </w:rPr>
        <w:t xml:space="preserve">, K.E., </w:t>
      </w:r>
      <w:proofErr w:type="spellStart"/>
      <w:r w:rsidRPr="00676401">
        <w:rPr>
          <w:sz w:val="24"/>
          <w:rPrChange w:id="993" w:author="unmarked" w:date="2017-11-14T15:44:00Z">
            <w:rPr>
              <w:rFonts w:eastAsia="Times New Roman" w:cs="Times New Roman"/>
              <w:noProof/>
              <w:sz w:val="24"/>
              <w:lang w:val="en-GB"/>
            </w:rPr>
          </w:rPrChange>
        </w:rPr>
        <w:t>Steffensen</w:t>
      </w:r>
      <w:proofErr w:type="spellEnd"/>
      <w:r w:rsidRPr="00676401">
        <w:rPr>
          <w:sz w:val="24"/>
          <w:rPrChange w:id="994" w:author="unmarked" w:date="2017-11-14T15:44:00Z">
            <w:rPr>
              <w:rFonts w:eastAsia="Times New Roman" w:cs="Times New Roman"/>
              <w:noProof/>
              <w:sz w:val="24"/>
              <w:lang w:val="en-GB"/>
            </w:rPr>
          </w:rPrChange>
        </w:rPr>
        <w:t xml:space="preserve">, J.F., </w:t>
      </w:r>
      <w:proofErr w:type="spellStart"/>
      <w:r w:rsidRPr="00676401">
        <w:rPr>
          <w:sz w:val="24"/>
          <w:rPrChange w:id="995" w:author="unmarked" w:date="2017-11-14T15:44:00Z">
            <w:rPr>
              <w:rFonts w:eastAsia="Times New Roman" w:cs="Times New Roman"/>
              <w:noProof/>
              <w:sz w:val="24"/>
              <w:lang w:val="en-GB"/>
            </w:rPr>
          </w:rPrChange>
        </w:rPr>
        <w:t>Herskin</w:t>
      </w:r>
      <w:proofErr w:type="spellEnd"/>
      <w:r w:rsidRPr="00676401">
        <w:rPr>
          <w:sz w:val="24"/>
          <w:rPrChange w:id="996" w:author="unmarked" w:date="2017-11-14T15:44:00Z">
            <w:rPr>
              <w:rFonts w:eastAsia="Times New Roman" w:cs="Times New Roman"/>
              <w:noProof/>
              <w:sz w:val="24"/>
              <w:lang w:val="en-GB"/>
            </w:rPr>
          </w:rPrChange>
        </w:rPr>
        <w:t xml:space="preserve">, J., 2002. </w:t>
      </w:r>
      <w:proofErr w:type="spellStart"/>
      <w:r w:rsidRPr="00676401">
        <w:rPr>
          <w:sz w:val="24"/>
          <w:rPrChange w:id="997" w:author="unmarked" w:date="2017-11-14T15:44:00Z">
            <w:rPr>
              <w:rFonts w:eastAsia="Times New Roman" w:cs="Times New Roman"/>
              <w:noProof/>
              <w:sz w:val="24"/>
              <w:lang w:val="en-GB"/>
            </w:rPr>
          </w:rPrChange>
        </w:rPr>
        <w:t>Energetics</w:t>
      </w:r>
      <w:proofErr w:type="spellEnd"/>
      <w:r w:rsidRPr="00676401">
        <w:rPr>
          <w:sz w:val="24"/>
          <w:rPrChange w:id="998" w:author="unmarked" w:date="2017-11-14T15:44:00Z">
            <w:rPr>
              <w:rFonts w:eastAsia="Times New Roman" w:cs="Times New Roman"/>
              <w:noProof/>
              <w:sz w:val="24"/>
              <w:lang w:val="en-GB"/>
            </w:rPr>
          </w:rPrChange>
        </w:rPr>
        <w:t xml:space="preserve"> </w:t>
      </w:r>
      <w:proofErr w:type="spellStart"/>
      <w:r w:rsidRPr="00676401">
        <w:rPr>
          <w:sz w:val="24"/>
          <w:rPrChange w:id="999" w:author="unmarked" w:date="2017-11-14T15:44:00Z">
            <w:rPr>
              <w:rFonts w:eastAsia="Times New Roman" w:cs="Times New Roman"/>
              <w:noProof/>
              <w:sz w:val="24"/>
              <w:lang w:val="en-GB"/>
            </w:rPr>
          </w:rPrChange>
        </w:rPr>
        <w:t>of</w:t>
      </w:r>
      <w:proofErr w:type="spellEnd"/>
      <w:r w:rsidRPr="00676401">
        <w:rPr>
          <w:sz w:val="24"/>
          <w:rPrChange w:id="1000" w:author="unmarked" w:date="2017-11-14T15:44:00Z">
            <w:rPr>
              <w:rFonts w:eastAsia="Times New Roman" w:cs="Times New Roman"/>
              <w:noProof/>
              <w:sz w:val="24"/>
              <w:lang w:val="en-GB"/>
            </w:rPr>
          </w:rPrChange>
        </w:rPr>
        <w:t xml:space="preserve"> median </w:t>
      </w:r>
      <w:proofErr w:type="spellStart"/>
      <w:r w:rsidRPr="00676401">
        <w:rPr>
          <w:sz w:val="24"/>
          <w:rPrChange w:id="1001" w:author="unmarked" w:date="2017-11-14T15:44:00Z">
            <w:rPr>
              <w:rFonts w:eastAsia="Times New Roman" w:cs="Times New Roman"/>
              <w:noProof/>
              <w:sz w:val="24"/>
              <w:lang w:val="en-GB"/>
            </w:rPr>
          </w:rPrChange>
        </w:rPr>
        <w:t>and</w:t>
      </w:r>
      <w:proofErr w:type="spellEnd"/>
      <w:r w:rsidRPr="00676401">
        <w:rPr>
          <w:sz w:val="24"/>
          <w:rPrChange w:id="1002" w:author="unmarked" w:date="2017-11-14T15:44:00Z">
            <w:rPr>
              <w:rFonts w:eastAsia="Times New Roman" w:cs="Times New Roman"/>
              <w:noProof/>
              <w:sz w:val="24"/>
              <w:lang w:val="en-GB"/>
            </w:rPr>
          </w:rPrChange>
        </w:rPr>
        <w:t xml:space="preserve"> </w:t>
      </w:r>
      <w:proofErr w:type="spellStart"/>
      <w:r w:rsidRPr="00676401">
        <w:rPr>
          <w:sz w:val="24"/>
          <w:rPrChange w:id="1003" w:author="unmarked" w:date="2017-11-14T15:44:00Z">
            <w:rPr>
              <w:rFonts w:eastAsia="Times New Roman" w:cs="Times New Roman"/>
              <w:noProof/>
              <w:sz w:val="24"/>
              <w:lang w:val="en-GB"/>
            </w:rPr>
          </w:rPrChange>
        </w:rPr>
        <w:t>paired</w:t>
      </w:r>
      <w:proofErr w:type="spellEnd"/>
      <w:r w:rsidRPr="00676401">
        <w:rPr>
          <w:sz w:val="24"/>
          <w:rPrChange w:id="1004" w:author="unmarked" w:date="2017-11-14T15:44:00Z">
            <w:rPr>
              <w:rFonts w:eastAsia="Times New Roman" w:cs="Times New Roman"/>
              <w:noProof/>
              <w:sz w:val="24"/>
              <w:lang w:val="en-GB"/>
            </w:rPr>
          </w:rPrChange>
        </w:rPr>
        <w:t xml:space="preserve"> </w:t>
      </w:r>
      <w:proofErr w:type="spellStart"/>
      <w:r w:rsidRPr="00676401">
        <w:rPr>
          <w:sz w:val="24"/>
          <w:rPrChange w:id="1005" w:author="unmarked" w:date="2017-11-14T15:44:00Z">
            <w:rPr>
              <w:rFonts w:eastAsia="Times New Roman" w:cs="Times New Roman"/>
              <w:noProof/>
              <w:sz w:val="24"/>
              <w:lang w:val="en-GB"/>
            </w:rPr>
          </w:rPrChange>
        </w:rPr>
        <w:t>fin</w:t>
      </w:r>
      <w:proofErr w:type="spellEnd"/>
      <w:r w:rsidRPr="00676401">
        <w:rPr>
          <w:sz w:val="24"/>
          <w:rPrChange w:id="1006" w:author="unmarked" w:date="2017-11-14T15:44:00Z">
            <w:rPr>
              <w:rFonts w:eastAsia="Times New Roman" w:cs="Times New Roman"/>
              <w:noProof/>
              <w:sz w:val="24"/>
              <w:lang w:val="en-GB"/>
            </w:rPr>
          </w:rPrChange>
        </w:rPr>
        <w:t xml:space="preserve"> </w:t>
      </w:r>
      <w:proofErr w:type="spellStart"/>
      <w:r w:rsidRPr="00676401">
        <w:rPr>
          <w:sz w:val="24"/>
          <w:rPrChange w:id="1007" w:author="unmarked" w:date="2017-11-14T15:44:00Z">
            <w:rPr>
              <w:rFonts w:eastAsia="Times New Roman" w:cs="Times New Roman"/>
              <w:noProof/>
              <w:sz w:val="24"/>
              <w:lang w:val="en-GB"/>
            </w:rPr>
          </w:rPrChange>
        </w:rPr>
        <w:t>swimming</w:t>
      </w:r>
      <w:proofErr w:type="spellEnd"/>
      <w:r w:rsidRPr="00676401">
        <w:rPr>
          <w:sz w:val="24"/>
          <w:rPrChange w:id="1008" w:author="unmarked" w:date="2017-11-14T15:44:00Z">
            <w:rPr>
              <w:rFonts w:eastAsia="Times New Roman" w:cs="Times New Roman"/>
              <w:noProof/>
              <w:sz w:val="24"/>
              <w:lang w:val="en-GB"/>
            </w:rPr>
          </w:rPrChange>
        </w:rPr>
        <w:t xml:space="preserve">, </w:t>
      </w:r>
      <w:proofErr w:type="spellStart"/>
      <w:r w:rsidRPr="00676401">
        <w:rPr>
          <w:sz w:val="24"/>
          <w:rPrChange w:id="1009" w:author="unmarked" w:date="2017-11-14T15:44:00Z">
            <w:rPr>
              <w:rFonts w:eastAsia="Times New Roman" w:cs="Times New Roman"/>
              <w:noProof/>
              <w:sz w:val="24"/>
              <w:lang w:val="en-GB"/>
            </w:rPr>
          </w:rPrChange>
        </w:rPr>
        <w:t>body</w:t>
      </w:r>
      <w:proofErr w:type="spellEnd"/>
      <w:r w:rsidRPr="00676401">
        <w:rPr>
          <w:sz w:val="24"/>
          <w:rPrChange w:id="1010" w:author="unmarked" w:date="2017-11-14T15:44:00Z">
            <w:rPr>
              <w:rFonts w:eastAsia="Times New Roman" w:cs="Times New Roman"/>
              <w:noProof/>
              <w:sz w:val="24"/>
              <w:lang w:val="en-GB"/>
            </w:rPr>
          </w:rPrChange>
        </w:rPr>
        <w:t xml:space="preserve"> </w:t>
      </w:r>
      <w:proofErr w:type="spellStart"/>
      <w:r w:rsidRPr="00676401">
        <w:rPr>
          <w:sz w:val="24"/>
          <w:rPrChange w:id="1011" w:author="unmarked" w:date="2017-11-14T15:44:00Z">
            <w:rPr>
              <w:rFonts w:eastAsia="Times New Roman" w:cs="Times New Roman"/>
              <w:noProof/>
              <w:sz w:val="24"/>
              <w:lang w:val="en-GB"/>
            </w:rPr>
          </w:rPrChange>
        </w:rPr>
        <w:t>and</w:t>
      </w:r>
      <w:proofErr w:type="spellEnd"/>
      <w:r w:rsidRPr="00676401">
        <w:rPr>
          <w:sz w:val="24"/>
          <w:rPrChange w:id="1012" w:author="unmarked" w:date="2017-11-14T15:44:00Z">
            <w:rPr>
              <w:rFonts w:eastAsia="Times New Roman" w:cs="Times New Roman"/>
              <w:noProof/>
              <w:sz w:val="24"/>
              <w:lang w:val="en-GB"/>
            </w:rPr>
          </w:rPrChange>
        </w:rPr>
        <w:t xml:space="preserve"> </w:t>
      </w:r>
      <w:proofErr w:type="spellStart"/>
      <w:r w:rsidRPr="00676401">
        <w:rPr>
          <w:sz w:val="24"/>
          <w:rPrChange w:id="1013" w:author="unmarked" w:date="2017-11-14T15:44:00Z">
            <w:rPr>
              <w:rFonts w:eastAsia="Times New Roman" w:cs="Times New Roman"/>
              <w:noProof/>
              <w:sz w:val="24"/>
              <w:lang w:val="en-GB"/>
            </w:rPr>
          </w:rPrChange>
        </w:rPr>
        <w:t>caudal</w:t>
      </w:r>
      <w:proofErr w:type="spellEnd"/>
      <w:r w:rsidRPr="00676401">
        <w:rPr>
          <w:sz w:val="24"/>
          <w:rPrChange w:id="1014" w:author="unmarked" w:date="2017-11-14T15:44:00Z">
            <w:rPr>
              <w:rFonts w:eastAsia="Times New Roman" w:cs="Times New Roman"/>
              <w:noProof/>
              <w:sz w:val="24"/>
              <w:lang w:val="en-GB"/>
            </w:rPr>
          </w:rPrChange>
        </w:rPr>
        <w:t xml:space="preserve"> </w:t>
      </w:r>
      <w:proofErr w:type="spellStart"/>
      <w:r w:rsidRPr="00676401">
        <w:rPr>
          <w:sz w:val="24"/>
          <w:rPrChange w:id="1015" w:author="unmarked" w:date="2017-11-14T15:44:00Z">
            <w:rPr>
              <w:rFonts w:eastAsia="Times New Roman" w:cs="Times New Roman"/>
              <w:noProof/>
              <w:sz w:val="24"/>
              <w:lang w:val="en-GB"/>
            </w:rPr>
          </w:rPrChange>
        </w:rPr>
        <w:t>fin</w:t>
      </w:r>
      <w:proofErr w:type="spellEnd"/>
      <w:r w:rsidRPr="00676401">
        <w:rPr>
          <w:sz w:val="24"/>
          <w:rPrChange w:id="1016" w:author="unmarked" w:date="2017-11-14T15:44:00Z">
            <w:rPr>
              <w:rFonts w:eastAsia="Times New Roman" w:cs="Times New Roman"/>
              <w:noProof/>
              <w:sz w:val="24"/>
              <w:lang w:val="en-GB"/>
            </w:rPr>
          </w:rPrChange>
        </w:rPr>
        <w:t xml:space="preserve"> </w:t>
      </w:r>
      <w:proofErr w:type="spellStart"/>
      <w:r w:rsidRPr="00676401">
        <w:rPr>
          <w:sz w:val="24"/>
          <w:rPrChange w:id="1017" w:author="unmarked" w:date="2017-11-14T15:44:00Z">
            <w:rPr>
              <w:rFonts w:eastAsia="Times New Roman" w:cs="Times New Roman"/>
              <w:noProof/>
              <w:sz w:val="24"/>
              <w:lang w:val="en-GB"/>
            </w:rPr>
          </w:rPrChange>
        </w:rPr>
        <w:t>swimming</w:t>
      </w:r>
      <w:proofErr w:type="spellEnd"/>
      <w:r w:rsidRPr="00676401">
        <w:rPr>
          <w:sz w:val="24"/>
          <w:rPrChange w:id="1018" w:author="unmarked" w:date="2017-11-14T15:44:00Z">
            <w:rPr>
              <w:rFonts w:eastAsia="Times New Roman" w:cs="Times New Roman"/>
              <w:noProof/>
              <w:sz w:val="24"/>
              <w:lang w:val="en-GB"/>
            </w:rPr>
          </w:rPrChange>
        </w:rPr>
        <w:t xml:space="preserve">, </w:t>
      </w:r>
      <w:proofErr w:type="spellStart"/>
      <w:r w:rsidRPr="00676401">
        <w:rPr>
          <w:sz w:val="24"/>
          <w:rPrChange w:id="1019" w:author="unmarked" w:date="2017-11-14T15:44:00Z">
            <w:rPr>
              <w:rFonts w:eastAsia="Times New Roman" w:cs="Times New Roman"/>
              <w:noProof/>
              <w:sz w:val="24"/>
              <w:lang w:val="en-GB"/>
            </w:rPr>
          </w:rPrChange>
        </w:rPr>
        <w:t>and</w:t>
      </w:r>
      <w:proofErr w:type="spellEnd"/>
      <w:r w:rsidRPr="00676401">
        <w:rPr>
          <w:sz w:val="24"/>
          <w:rPrChange w:id="1020" w:author="unmarked" w:date="2017-11-14T15:44:00Z">
            <w:rPr>
              <w:rFonts w:eastAsia="Times New Roman" w:cs="Times New Roman"/>
              <w:noProof/>
              <w:sz w:val="24"/>
              <w:lang w:val="en-GB"/>
            </w:rPr>
          </w:rPrChange>
        </w:rPr>
        <w:t xml:space="preserve"> </w:t>
      </w:r>
      <w:proofErr w:type="spellStart"/>
      <w:r w:rsidRPr="00676401">
        <w:rPr>
          <w:sz w:val="24"/>
          <w:rPrChange w:id="1021" w:author="unmarked" w:date="2017-11-14T15:44:00Z">
            <w:rPr>
              <w:rFonts w:eastAsia="Times New Roman" w:cs="Times New Roman"/>
              <w:noProof/>
              <w:sz w:val="24"/>
              <w:lang w:val="en-GB"/>
            </w:rPr>
          </w:rPrChange>
        </w:rPr>
        <w:t>gait</w:t>
      </w:r>
      <w:proofErr w:type="spellEnd"/>
      <w:r w:rsidRPr="00676401">
        <w:rPr>
          <w:sz w:val="24"/>
          <w:rPrChange w:id="1022" w:author="unmarked" w:date="2017-11-14T15:44:00Z">
            <w:rPr>
              <w:rFonts w:eastAsia="Times New Roman" w:cs="Times New Roman"/>
              <w:noProof/>
              <w:sz w:val="24"/>
              <w:lang w:val="en-GB"/>
            </w:rPr>
          </w:rPrChange>
        </w:rPr>
        <w:t xml:space="preserve"> </w:t>
      </w:r>
      <w:proofErr w:type="spellStart"/>
      <w:r w:rsidRPr="00676401">
        <w:rPr>
          <w:sz w:val="24"/>
          <w:rPrChange w:id="1023" w:author="unmarked" w:date="2017-11-14T15:44:00Z">
            <w:rPr>
              <w:rFonts w:eastAsia="Times New Roman" w:cs="Times New Roman"/>
              <w:noProof/>
              <w:sz w:val="24"/>
              <w:lang w:val="en-GB"/>
            </w:rPr>
          </w:rPrChange>
        </w:rPr>
        <w:t>transition</w:t>
      </w:r>
      <w:proofErr w:type="spellEnd"/>
      <w:r w:rsidRPr="00676401">
        <w:rPr>
          <w:sz w:val="24"/>
          <w:rPrChange w:id="1024" w:author="unmarked" w:date="2017-11-14T15:44:00Z">
            <w:rPr>
              <w:rFonts w:eastAsia="Times New Roman" w:cs="Times New Roman"/>
              <w:noProof/>
              <w:sz w:val="24"/>
              <w:lang w:val="en-GB"/>
            </w:rPr>
          </w:rPrChange>
        </w:rPr>
        <w:t xml:space="preserve"> in </w:t>
      </w:r>
      <w:proofErr w:type="spellStart"/>
      <w:r w:rsidRPr="00676401">
        <w:rPr>
          <w:sz w:val="24"/>
          <w:rPrChange w:id="1025" w:author="unmarked" w:date="2017-11-14T15:44:00Z">
            <w:rPr>
              <w:rFonts w:eastAsia="Times New Roman" w:cs="Times New Roman"/>
              <w:noProof/>
              <w:sz w:val="24"/>
              <w:lang w:val="en-GB"/>
            </w:rPr>
          </w:rPrChange>
        </w:rPr>
        <w:t>parrotfish</w:t>
      </w:r>
      <w:proofErr w:type="spellEnd"/>
      <w:r w:rsidRPr="00676401">
        <w:rPr>
          <w:sz w:val="24"/>
          <w:rPrChange w:id="1026" w:author="unmarked" w:date="2017-11-14T15:44:00Z">
            <w:rPr>
              <w:rFonts w:eastAsia="Times New Roman" w:cs="Times New Roman"/>
              <w:noProof/>
              <w:sz w:val="24"/>
              <w:lang w:val="en-GB"/>
            </w:rPr>
          </w:rPrChange>
        </w:rPr>
        <w:t xml:space="preserve"> (</w:t>
      </w:r>
      <w:proofErr w:type="spellStart"/>
      <w:r w:rsidRPr="00676401">
        <w:rPr>
          <w:sz w:val="24"/>
          <w:rPrChange w:id="1027" w:author="unmarked" w:date="2017-11-14T15:44:00Z">
            <w:rPr>
              <w:rFonts w:eastAsia="Times New Roman" w:cs="Times New Roman"/>
              <w:noProof/>
              <w:sz w:val="24"/>
              <w:lang w:val="en-GB"/>
            </w:rPr>
          </w:rPrChange>
        </w:rPr>
        <w:t>Scarus</w:t>
      </w:r>
      <w:proofErr w:type="spellEnd"/>
      <w:r w:rsidRPr="00676401">
        <w:rPr>
          <w:sz w:val="24"/>
          <w:rPrChange w:id="1028" w:author="unmarked" w:date="2017-11-14T15:44:00Z">
            <w:rPr>
              <w:rFonts w:eastAsia="Times New Roman" w:cs="Times New Roman"/>
              <w:noProof/>
              <w:sz w:val="24"/>
              <w:lang w:val="en-GB"/>
            </w:rPr>
          </w:rPrChange>
        </w:rPr>
        <w:t xml:space="preserve"> </w:t>
      </w:r>
      <w:proofErr w:type="spellStart"/>
      <w:r w:rsidRPr="00676401">
        <w:rPr>
          <w:sz w:val="24"/>
          <w:rPrChange w:id="1029" w:author="unmarked" w:date="2017-11-14T15:44:00Z">
            <w:rPr>
              <w:rFonts w:eastAsia="Times New Roman" w:cs="Times New Roman"/>
              <w:noProof/>
              <w:sz w:val="24"/>
              <w:lang w:val="en-GB"/>
            </w:rPr>
          </w:rPrChange>
        </w:rPr>
        <w:t>schlegeli</w:t>
      </w:r>
      <w:proofErr w:type="spellEnd"/>
      <w:r w:rsidRPr="00676401">
        <w:rPr>
          <w:sz w:val="24"/>
          <w:rPrChange w:id="1030" w:author="unmarked" w:date="2017-11-14T15:44:00Z">
            <w:rPr>
              <w:rFonts w:eastAsia="Times New Roman" w:cs="Times New Roman"/>
              <w:noProof/>
              <w:sz w:val="24"/>
              <w:lang w:val="en-GB"/>
            </w:rPr>
          </w:rPrChange>
        </w:rPr>
        <w:t xml:space="preserve">) </w:t>
      </w:r>
      <w:proofErr w:type="spellStart"/>
      <w:r w:rsidRPr="00676401">
        <w:rPr>
          <w:sz w:val="24"/>
          <w:rPrChange w:id="1031" w:author="unmarked" w:date="2017-11-14T15:44:00Z">
            <w:rPr>
              <w:rFonts w:eastAsia="Times New Roman" w:cs="Times New Roman"/>
              <w:noProof/>
              <w:sz w:val="24"/>
              <w:lang w:val="en-GB"/>
            </w:rPr>
          </w:rPrChange>
        </w:rPr>
        <w:t>and</w:t>
      </w:r>
      <w:proofErr w:type="spellEnd"/>
      <w:r w:rsidRPr="00676401">
        <w:rPr>
          <w:sz w:val="24"/>
          <w:rPrChange w:id="1032" w:author="unmarked" w:date="2017-11-14T15:44:00Z">
            <w:rPr>
              <w:rFonts w:eastAsia="Times New Roman" w:cs="Times New Roman"/>
              <w:noProof/>
              <w:sz w:val="24"/>
              <w:lang w:val="en-GB"/>
            </w:rPr>
          </w:rPrChange>
        </w:rPr>
        <w:t xml:space="preserve"> </w:t>
      </w:r>
      <w:proofErr w:type="spellStart"/>
      <w:r w:rsidRPr="00676401">
        <w:rPr>
          <w:sz w:val="24"/>
          <w:rPrChange w:id="1033" w:author="unmarked" w:date="2017-11-14T15:44:00Z">
            <w:rPr>
              <w:rFonts w:eastAsia="Times New Roman" w:cs="Times New Roman"/>
              <w:noProof/>
              <w:sz w:val="24"/>
              <w:lang w:val="en-GB"/>
            </w:rPr>
          </w:rPrChange>
        </w:rPr>
        <w:t>triggerfish</w:t>
      </w:r>
      <w:proofErr w:type="spellEnd"/>
      <w:r w:rsidRPr="00676401">
        <w:rPr>
          <w:sz w:val="24"/>
          <w:rPrChange w:id="1034" w:author="unmarked" w:date="2017-11-14T15:44:00Z">
            <w:rPr>
              <w:rFonts w:eastAsia="Times New Roman" w:cs="Times New Roman"/>
              <w:noProof/>
              <w:sz w:val="24"/>
              <w:lang w:val="en-GB"/>
            </w:rPr>
          </w:rPrChange>
        </w:rPr>
        <w:t xml:space="preserve"> (</w:t>
      </w:r>
      <w:proofErr w:type="spellStart"/>
      <w:r w:rsidRPr="00676401">
        <w:rPr>
          <w:sz w:val="24"/>
          <w:rPrChange w:id="1035" w:author="unmarked" w:date="2017-11-14T15:44:00Z">
            <w:rPr>
              <w:rFonts w:eastAsia="Times New Roman" w:cs="Times New Roman"/>
              <w:noProof/>
              <w:sz w:val="24"/>
              <w:lang w:val="en-GB"/>
            </w:rPr>
          </w:rPrChange>
        </w:rPr>
        <w:t>Rhinecanthus</w:t>
      </w:r>
      <w:proofErr w:type="spellEnd"/>
      <w:r w:rsidRPr="00676401">
        <w:rPr>
          <w:sz w:val="24"/>
          <w:rPrChange w:id="1036" w:author="unmarked" w:date="2017-11-14T15:44:00Z">
            <w:rPr>
              <w:rFonts w:eastAsia="Times New Roman" w:cs="Times New Roman"/>
              <w:noProof/>
              <w:sz w:val="24"/>
              <w:lang w:val="en-GB"/>
            </w:rPr>
          </w:rPrChange>
        </w:rPr>
        <w:t xml:space="preserve"> </w:t>
      </w:r>
      <w:proofErr w:type="spellStart"/>
      <w:r w:rsidRPr="00676401">
        <w:rPr>
          <w:sz w:val="24"/>
          <w:rPrChange w:id="1037" w:author="unmarked" w:date="2017-11-14T15:44:00Z">
            <w:rPr>
              <w:rFonts w:eastAsia="Times New Roman" w:cs="Times New Roman"/>
              <w:noProof/>
              <w:sz w:val="24"/>
              <w:lang w:val="en-GB"/>
            </w:rPr>
          </w:rPrChange>
        </w:rPr>
        <w:t>aculeatus</w:t>
      </w:r>
      <w:proofErr w:type="spellEnd"/>
      <w:r w:rsidRPr="00676401">
        <w:rPr>
          <w:sz w:val="24"/>
          <w:rPrChange w:id="1038" w:author="unmarked" w:date="2017-11-14T15:44:00Z">
            <w:rPr>
              <w:rFonts w:eastAsia="Times New Roman" w:cs="Times New Roman"/>
              <w:noProof/>
              <w:sz w:val="24"/>
              <w:lang w:val="en-GB"/>
            </w:rPr>
          </w:rPrChange>
        </w:rPr>
        <w:t xml:space="preserve">). J. </w:t>
      </w:r>
      <w:proofErr w:type="spellStart"/>
      <w:r w:rsidRPr="00676401">
        <w:rPr>
          <w:sz w:val="24"/>
          <w:rPrChange w:id="1039" w:author="unmarked" w:date="2017-11-14T15:44:00Z">
            <w:rPr>
              <w:rFonts w:eastAsia="Times New Roman" w:cs="Times New Roman"/>
              <w:noProof/>
              <w:sz w:val="24"/>
              <w:lang w:val="en-GB"/>
            </w:rPr>
          </w:rPrChange>
        </w:rPr>
        <w:t>Exp</w:t>
      </w:r>
      <w:proofErr w:type="spellEnd"/>
      <w:r w:rsidRPr="00676401">
        <w:rPr>
          <w:sz w:val="24"/>
          <w:rPrChange w:id="1040" w:author="unmarked" w:date="2017-11-14T15:44:00Z">
            <w:rPr>
              <w:rFonts w:eastAsia="Times New Roman" w:cs="Times New Roman"/>
              <w:noProof/>
              <w:sz w:val="24"/>
              <w:lang w:val="en-GB"/>
            </w:rPr>
          </w:rPrChange>
        </w:rPr>
        <w:t xml:space="preserve">. </w:t>
      </w:r>
      <w:proofErr w:type="spellStart"/>
      <w:r w:rsidRPr="00676401">
        <w:rPr>
          <w:sz w:val="24"/>
          <w:rPrChange w:id="1041" w:author="unmarked" w:date="2017-11-14T15:44:00Z">
            <w:rPr>
              <w:rFonts w:eastAsia="Times New Roman" w:cs="Times New Roman"/>
              <w:noProof/>
              <w:sz w:val="24"/>
              <w:lang w:val="en-GB"/>
            </w:rPr>
          </w:rPrChange>
        </w:rPr>
        <w:t>Biol</w:t>
      </w:r>
      <w:proofErr w:type="spellEnd"/>
      <w:r w:rsidRPr="00676401">
        <w:rPr>
          <w:sz w:val="24"/>
          <w:rPrChange w:id="1042" w:author="unmarked" w:date="2017-11-14T15:44:00Z">
            <w:rPr>
              <w:rFonts w:eastAsia="Times New Roman" w:cs="Times New Roman"/>
              <w:noProof/>
              <w:sz w:val="24"/>
              <w:lang w:val="en-GB"/>
            </w:rPr>
          </w:rPrChange>
        </w:rPr>
        <w:t>. 205, 1253–1263.</w:t>
      </w:r>
    </w:p>
    <w:p w14:paraId="6AD4F94A" w14:textId="77777777" w:rsidR="00A6678A" w:rsidRPr="00676401" w:rsidRDefault="00A6678A" w:rsidP="00A6678A">
      <w:pPr>
        <w:widowControl w:val="0"/>
        <w:autoSpaceDE w:val="0"/>
        <w:autoSpaceDN w:val="0"/>
        <w:adjustRightInd w:val="0"/>
        <w:spacing w:line="240" w:lineRule="auto"/>
        <w:ind w:left="480" w:hanging="480"/>
        <w:rPr>
          <w:sz w:val="24"/>
          <w:rPrChange w:id="1043" w:author="unmarked" w:date="2017-11-14T15:44:00Z">
            <w:rPr>
              <w:rFonts w:eastAsia="Times New Roman" w:cs="Times New Roman"/>
              <w:noProof/>
              <w:sz w:val="24"/>
              <w:lang w:val="en-GB"/>
            </w:rPr>
          </w:rPrChange>
        </w:rPr>
      </w:pPr>
      <w:proofErr w:type="spellStart"/>
      <w:r w:rsidRPr="00676401">
        <w:rPr>
          <w:sz w:val="24"/>
          <w:rPrChange w:id="1044" w:author="unmarked" w:date="2017-11-14T15:44:00Z">
            <w:rPr>
              <w:rFonts w:eastAsia="Times New Roman" w:cs="Times New Roman"/>
              <w:noProof/>
              <w:sz w:val="24"/>
              <w:lang w:val="en-GB"/>
            </w:rPr>
          </w:rPrChange>
        </w:rPr>
        <w:t>Letcher</w:t>
      </w:r>
      <w:proofErr w:type="spellEnd"/>
      <w:r w:rsidRPr="00676401">
        <w:rPr>
          <w:sz w:val="24"/>
          <w:rPrChange w:id="1045" w:author="unmarked" w:date="2017-11-14T15:44:00Z">
            <w:rPr>
              <w:rFonts w:eastAsia="Times New Roman" w:cs="Times New Roman"/>
              <w:noProof/>
              <w:sz w:val="24"/>
              <w:lang w:val="en-GB"/>
            </w:rPr>
          </w:rPrChange>
        </w:rPr>
        <w:t xml:space="preserve">, B.H., Rice, J.A., </w:t>
      </w:r>
      <w:proofErr w:type="spellStart"/>
      <w:r w:rsidRPr="00676401">
        <w:rPr>
          <w:sz w:val="24"/>
          <w:rPrChange w:id="1046" w:author="unmarked" w:date="2017-11-14T15:44:00Z">
            <w:rPr>
              <w:rFonts w:eastAsia="Times New Roman" w:cs="Times New Roman"/>
              <w:noProof/>
              <w:sz w:val="24"/>
              <w:lang w:val="en-GB"/>
            </w:rPr>
          </w:rPrChange>
        </w:rPr>
        <w:t>Crowder</w:t>
      </w:r>
      <w:proofErr w:type="spellEnd"/>
      <w:r w:rsidRPr="00676401">
        <w:rPr>
          <w:sz w:val="24"/>
          <w:rPrChange w:id="1047" w:author="unmarked" w:date="2017-11-14T15:44:00Z">
            <w:rPr>
              <w:rFonts w:eastAsia="Times New Roman" w:cs="Times New Roman"/>
              <w:noProof/>
              <w:sz w:val="24"/>
              <w:lang w:val="en-GB"/>
            </w:rPr>
          </w:rPrChange>
        </w:rPr>
        <w:t xml:space="preserve">, L.B., </w:t>
      </w:r>
      <w:proofErr w:type="spellStart"/>
      <w:r w:rsidRPr="00676401">
        <w:rPr>
          <w:sz w:val="24"/>
          <w:rPrChange w:id="1048" w:author="unmarked" w:date="2017-11-14T15:44:00Z">
            <w:rPr>
              <w:rFonts w:eastAsia="Times New Roman" w:cs="Times New Roman"/>
              <w:noProof/>
              <w:sz w:val="24"/>
              <w:lang w:val="en-GB"/>
            </w:rPr>
          </w:rPrChange>
        </w:rPr>
        <w:t>Binkowski</w:t>
      </w:r>
      <w:proofErr w:type="spellEnd"/>
      <w:r w:rsidRPr="00676401">
        <w:rPr>
          <w:sz w:val="24"/>
          <w:rPrChange w:id="1049" w:author="unmarked" w:date="2017-11-14T15:44:00Z">
            <w:rPr>
              <w:rFonts w:eastAsia="Times New Roman" w:cs="Times New Roman"/>
              <w:noProof/>
              <w:sz w:val="24"/>
              <w:lang w:val="en-GB"/>
            </w:rPr>
          </w:rPrChange>
        </w:rPr>
        <w:t>, F.P., 2011. Size-</w:t>
      </w:r>
      <w:proofErr w:type="spellStart"/>
      <w:r w:rsidRPr="00676401">
        <w:rPr>
          <w:sz w:val="24"/>
          <w:rPrChange w:id="1050" w:author="unmarked" w:date="2017-11-14T15:44:00Z">
            <w:rPr>
              <w:rFonts w:eastAsia="Times New Roman" w:cs="Times New Roman"/>
              <w:noProof/>
              <w:sz w:val="24"/>
              <w:lang w:val="en-GB"/>
            </w:rPr>
          </w:rPrChange>
        </w:rPr>
        <w:t>Dependent</w:t>
      </w:r>
      <w:proofErr w:type="spellEnd"/>
      <w:r w:rsidRPr="00676401">
        <w:rPr>
          <w:sz w:val="24"/>
          <w:rPrChange w:id="1051" w:author="unmarked" w:date="2017-11-14T15:44:00Z">
            <w:rPr>
              <w:rFonts w:eastAsia="Times New Roman" w:cs="Times New Roman"/>
              <w:noProof/>
              <w:sz w:val="24"/>
              <w:lang w:val="en-GB"/>
            </w:rPr>
          </w:rPrChange>
        </w:rPr>
        <w:t xml:space="preserve"> </w:t>
      </w:r>
      <w:proofErr w:type="spellStart"/>
      <w:r w:rsidRPr="00676401">
        <w:rPr>
          <w:sz w:val="24"/>
          <w:rPrChange w:id="1052" w:author="unmarked" w:date="2017-11-14T15:44:00Z">
            <w:rPr>
              <w:rFonts w:eastAsia="Times New Roman" w:cs="Times New Roman"/>
              <w:noProof/>
              <w:sz w:val="24"/>
              <w:lang w:val="en-GB"/>
            </w:rPr>
          </w:rPrChange>
        </w:rPr>
        <w:t>Effects</w:t>
      </w:r>
      <w:proofErr w:type="spellEnd"/>
      <w:r w:rsidRPr="00676401">
        <w:rPr>
          <w:sz w:val="24"/>
          <w:rPrChange w:id="1053" w:author="unmarked" w:date="2017-11-14T15:44:00Z">
            <w:rPr>
              <w:rFonts w:eastAsia="Times New Roman" w:cs="Times New Roman"/>
              <w:noProof/>
              <w:sz w:val="24"/>
              <w:lang w:val="en-GB"/>
            </w:rPr>
          </w:rPrChange>
        </w:rPr>
        <w:t xml:space="preserve"> </w:t>
      </w:r>
      <w:proofErr w:type="spellStart"/>
      <w:r w:rsidRPr="00676401">
        <w:rPr>
          <w:sz w:val="24"/>
          <w:rPrChange w:id="1054" w:author="unmarked" w:date="2017-11-14T15:44:00Z">
            <w:rPr>
              <w:rFonts w:eastAsia="Times New Roman" w:cs="Times New Roman"/>
              <w:noProof/>
              <w:sz w:val="24"/>
              <w:lang w:val="en-GB"/>
            </w:rPr>
          </w:rPrChange>
        </w:rPr>
        <w:t>of</w:t>
      </w:r>
      <w:proofErr w:type="spellEnd"/>
      <w:r w:rsidRPr="00676401">
        <w:rPr>
          <w:sz w:val="24"/>
          <w:rPrChange w:id="1055" w:author="unmarked" w:date="2017-11-14T15:44:00Z">
            <w:rPr>
              <w:rFonts w:eastAsia="Times New Roman" w:cs="Times New Roman"/>
              <w:noProof/>
              <w:sz w:val="24"/>
              <w:lang w:val="en-GB"/>
            </w:rPr>
          </w:rPrChange>
        </w:rPr>
        <w:t xml:space="preserve"> </w:t>
      </w:r>
      <w:proofErr w:type="spellStart"/>
      <w:r w:rsidRPr="00676401">
        <w:rPr>
          <w:sz w:val="24"/>
          <w:rPrChange w:id="1056" w:author="unmarked" w:date="2017-11-14T15:44:00Z">
            <w:rPr>
              <w:rFonts w:eastAsia="Times New Roman" w:cs="Times New Roman"/>
              <w:noProof/>
              <w:sz w:val="24"/>
              <w:lang w:val="en-GB"/>
            </w:rPr>
          </w:rPrChange>
        </w:rPr>
        <w:t>Continuous</w:t>
      </w:r>
      <w:proofErr w:type="spellEnd"/>
      <w:r w:rsidRPr="00676401">
        <w:rPr>
          <w:sz w:val="24"/>
          <w:rPrChange w:id="1057" w:author="unmarked" w:date="2017-11-14T15:44:00Z">
            <w:rPr>
              <w:rFonts w:eastAsia="Times New Roman" w:cs="Times New Roman"/>
              <w:noProof/>
              <w:sz w:val="24"/>
              <w:lang w:val="en-GB"/>
            </w:rPr>
          </w:rPrChange>
        </w:rPr>
        <w:t xml:space="preserve"> </w:t>
      </w:r>
      <w:proofErr w:type="spellStart"/>
      <w:r w:rsidRPr="00676401">
        <w:rPr>
          <w:sz w:val="24"/>
          <w:rPrChange w:id="1058" w:author="unmarked" w:date="2017-11-14T15:44:00Z">
            <w:rPr>
              <w:rFonts w:eastAsia="Times New Roman" w:cs="Times New Roman"/>
              <w:noProof/>
              <w:sz w:val="24"/>
              <w:lang w:val="en-GB"/>
            </w:rPr>
          </w:rPrChange>
        </w:rPr>
        <w:t>and</w:t>
      </w:r>
      <w:proofErr w:type="spellEnd"/>
      <w:r w:rsidRPr="00676401">
        <w:rPr>
          <w:sz w:val="24"/>
          <w:rPrChange w:id="1059" w:author="unmarked" w:date="2017-11-14T15:44:00Z">
            <w:rPr>
              <w:rFonts w:eastAsia="Times New Roman" w:cs="Times New Roman"/>
              <w:noProof/>
              <w:sz w:val="24"/>
              <w:lang w:val="en-GB"/>
            </w:rPr>
          </w:rPrChange>
        </w:rPr>
        <w:t xml:space="preserve"> </w:t>
      </w:r>
      <w:proofErr w:type="spellStart"/>
      <w:r w:rsidRPr="00676401">
        <w:rPr>
          <w:sz w:val="24"/>
          <w:rPrChange w:id="1060" w:author="unmarked" w:date="2017-11-14T15:44:00Z">
            <w:rPr>
              <w:rFonts w:eastAsia="Times New Roman" w:cs="Times New Roman"/>
              <w:noProof/>
              <w:sz w:val="24"/>
              <w:lang w:val="en-GB"/>
            </w:rPr>
          </w:rPrChange>
        </w:rPr>
        <w:t>Intermittent</w:t>
      </w:r>
      <w:proofErr w:type="spellEnd"/>
      <w:r w:rsidRPr="00676401">
        <w:rPr>
          <w:sz w:val="24"/>
          <w:rPrChange w:id="1061" w:author="unmarked" w:date="2017-11-14T15:44:00Z">
            <w:rPr>
              <w:rFonts w:eastAsia="Times New Roman" w:cs="Times New Roman"/>
              <w:noProof/>
              <w:sz w:val="24"/>
              <w:lang w:val="en-GB"/>
            </w:rPr>
          </w:rPrChange>
        </w:rPr>
        <w:t xml:space="preserve"> </w:t>
      </w:r>
      <w:proofErr w:type="spellStart"/>
      <w:r w:rsidRPr="00676401">
        <w:rPr>
          <w:sz w:val="24"/>
          <w:rPrChange w:id="1062" w:author="unmarked" w:date="2017-11-14T15:44:00Z">
            <w:rPr>
              <w:rFonts w:eastAsia="Times New Roman" w:cs="Times New Roman"/>
              <w:noProof/>
              <w:sz w:val="24"/>
              <w:lang w:val="en-GB"/>
            </w:rPr>
          </w:rPrChange>
        </w:rPr>
        <w:t>Feeding</w:t>
      </w:r>
      <w:proofErr w:type="spellEnd"/>
      <w:r w:rsidRPr="00676401">
        <w:rPr>
          <w:sz w:val="24"/>
          <w:rPrChange w:id="1063" w:author="unmarked" w:date="2017-11-14T15:44:00Z">
            <w:rPr>
              <w:rFonts w:eastAsia="Times New Roman" w:cs="Times New Roman"/>
              <w:noProof/>
              <w:sz w:val="24"/>
              <w:lang w:val="en-GB"/>
            </w:rPr>
          </w:rPrChange>
        </w:rPr>
        <w:t xml:space="preserve"> on </w:t>
      </w:r>
      <w:proofErr w:type="spellStart"/>
      <w:r w:rsidRPr="00676401">
        <w:rPr>
          <w:sz w:val="24"/>
          <w:rPrChange w:id="1064" w:author="unmarked" w:date="2017-11-14T15:44:00Z">
            <w:rPr>
              <w:rFonts w:eastAsia="Times New Roman" w:cs="Times New Roman"/>
              <w:noProof/>
              <w:sz w:val="24"/>
              <w:lang w:val="en-GB"/>
            </w:rPr>
          </w:rPrChange>
        </w:rPr>
        <w:t>Starvation</w:t>
      </w:r>
      <w:proofErr w:type="spellEnd"/>
      <w:r w:rsidRPr="00676401">
        <w:rPr>
          <w:sz w:val="24"/>
          <w:rPrChange w:id="1065" w:author="unmarked" w:date="2017-11-14T15:44:00Z">
            <w:rPr>
              <w:rFonts w:eastAsia="Times New Roman" w:cs="Times New Roman"/>
              <w:noProof/>
              <w:sz w:val="24"/>
              <w:lang w:val="en-GB"/>
            </w:rPr>
          </w:rPrChange>
        </w:rPr>
        <w:t xml:space="preserve"> Time </w:t>
      </w:r>
      <w:proofErr w:type="spellStart"/>
      <w:r w:rsidRPr="00676401">
        <w:rPr>
          <w:sz w:val="24"/>
          <w:rPrChange w:id="1066" w:author="unmarked" w:date="2017-11-14T15:44:00Z">
            <w:rPr>
              <w:rFonts w:eastAsia="Times New Roman" w:cs="Times New Roman"/>
              <w:noProof/>
              <w:sz w:val="24"/>
              <w:lang w:val="en-GB"/>
            </w:rPr>
          </w:rPrChange>
        </w:rPr>
        <w:t>and</w:t>
      </w:r>
      <w:proofErr w:type="spellEnd"/>
      <w:r w:rsidRPr="00676401">
        <w:rPr>
          <w:sz w:val="24"/>
          <w:rPrChange w:id="1067" w:author="unmarked" w:date="2017-11-14T15:44:00Z">
            <w:rPr>
              <w:rFonts w:eastAsia="Times New Roman" w:cs="Times New Roman"/>
              <w:noProof/>
              <w:sz w:val="24"/>
              <w:lang w:val="en-GB"/>
            </w:rPr>
          </w:rPrChange>
        </w:rPr>
        <w:t xml:space="preserve"> </w:t>
      </w:r>
      <w:proofErr w:type="spellStart"/>
      <w:r w:rsidRPr="00676401">
        <w:rPr>
          <w:sz w:val="24"/>
          <w:rPrChange w:id="1068" w:author="unmarked" w:date="2017-11-14T15:44:00Z">
            <w:rPr>
              <w:rFonts w:eastAsia="Times New Roman" w:cs="Times New Roman"/>
              <w:noProof/>
              <w:sz w:val="24"/>
              <w:lang w:val="en-GB"/>
            </w:rPr>
          </w:rPrChange>
        </w:rPr>
        <w:t>Mass</w:t>
      </w:r>
      <w:proofErr w:type="spellEnd"/>
      <w:r w:rsidRPr="00676401">
        <w:rPr>
          <w:sz w:val="24"/>
          <w:rPrChange w:id="1069" w:author="unmarked" w:date="2017-11-14T15:44:00Z">
            <w:rPr>
              <w:rFonts w:eastAsia="Times New Roman" w:cs="Times New Roman"/>
              <w:noProof/>
              <w:sz w:val="24"/>
              <w:lang w:val="en-GB"/>
            </w:rPr>
          </w:rPrChange>
        </w:rPr>
        <w:t xml:space="preserve"> Loss in </w:t>
      </w:r>
      <w:proofErr w:type="spellStart"/>
      <w:r w:rsidRPr="00676401">
        <w:rPr>
          <w:sz w:val="24"/>
          <w:rPrChange w:id="1070" w:author="unmarked" w:date="2017-11-14T15:44:00Z">
            <w:rPr>
              <w:rFonts w:eastAsia="Times New Roman" w:cs="Times New Roman"/>
              <w:noProof/>
              <w:sz w:val="24"/>
              <w:lang w:val="en-GB"/>
            </w:rPr>
          </w:rPrChange>
        </w:rPr>
        <w:t>Starving</w:t>
      </w:r>
      <w:proofErr w:type="spellEnd"/>
      <w:r w:rsidRPr="00676401">
        <w:rPr>
          <w:sz w:val="24"/>
          <w:rPrChange w:id="1071" w:author="unmarked" w:date="2017-11-14T15:44:00Z">
            <w:rPr>
              <w:rFonts w:eastAsia="Times New Roman" w:cs="Times New Roman"/>
              <w:noProof/>
              <w:sz w:val="24"/>
              <w:lang w:val="en-GB"/>
            </w:rPr>
          </w:rPrChange>
        </w:rPr>
        <w:t xml:space="preserve"> Yellow </w:t>
      </w:r>
      <w:proofErr w:type="spellStart"/>
      <w:r w:rsidRPr="00676401">
        <w:rPr>
          <w:sz w:val="24"/>
          <w:rPrChange w:id="1072" w:author="unmarked" w:date="2017-11-14T15:44:00Z">
            <w:rPr>
              <w:rFonts w:eastAsia="Times New Roman" w:cs="Times New Roman"/>
              <w:noProof/>
              <w:sz w:val="24"/>
              <w:lang w:val="en-GB"/>
            </w:rPr>
          </w:rPrChange>
        </w:rPr>
        <w:t>Perch</w:t>
      </w:r>
      <w:proofErr w:type="spellEnd"/>
      <w:r w:rsidRPr="00676401">
        <w:rPr>
          <w:sz w:val="24"/>
          <w:rPrChange w:id="1073" w:author="unmarked" w:date="2017-11-14T15:44:00Z">
            <w:rPr>
              <w:rFonts w:eastAsia="Times New Roman" w:cs="Times New Roman"/>
              <w:noProof/>
              <w:sz w:val="24"/>
              <w:lang w:val="en-GB"/>
            </w:rPr>
          </w:rPrChange>
        </w:rPr>
        <w:t xml:space="preserve"> </w:t>
      </w:r>
      <w:proofErr w:type="spellStart"/>
      <w:r w:rsidRPr="00676401">
        <w:rPr>
          <w:sz w:val="24"/>
          <w:rPrChange w:id="1074" w:author="unmarked" w:date="2017-11-14T15:44:00Z">
            <w:rPr>
              <w:rFonts w:eastAsia="Times New Roman" w:cs="Times New Roman"/>
              <w:noProof/>
              <w:sz w:val="24"/>
              <w:lang w:val="en-GB"/>
            </w:rPr>
          </w:rPrChange>
        </w:rPr>
        <w:t>Larvae</w:t>
      </w:r>
      <w:proofErr w:type="spellEnd"/>
      <w:r w:rsidRPr="00676401">
        <w:rPr>
          <w:sz w:val="24"/>
          <w:rPrChange w:id="1075" w:author="unmarked" w:date="2017-11-14T15:44:00Z">
            <w:rPr>
              <w:rFonts w:eastAsia="Times New Roman" w:cs="Times New Roman"/>
              <w:noProof/>
              <w:sz w:val="24"/>
              <w:lang w:val="en-GB"/>
            </w:rPr>
          </w:rPrChange>
        </w:rPr>
        <w:t xml:space="preserve"> </w:t>
      </w:r>
      <w:proofErr w:type="spellStart"/>
      <w:r w:rsidRPr="00676401">
        <w:rPr>
          <w:sz w:val="24"/>
          <w:rPrChange w:id="1076" w:author="unmarked" w:date="2017-11-14T15:44:00Z">
            <w:rPr>
              <w:rFonts w:eastAsia="Times New Roman" w:cs="Times New Roman"/>
              <w:noProof/>
              <w:sz w:val="24"/>
              <w:lang w:val="en-GB"/>
            </w:rPr>
          </w:rPrChange>
        </w:rPr>
        <w:t>and</w:t>
      </w:r>
      <w:proofErr w:type="spellEnd"/>
      <w:r w:rsidRPr="00676401">
        <w:rPr>
          <w:sz w:val="24"/>
          <w:rPrChange w:id="1077" w:author="unmarked" w:date="2017-11-14T15:44:00Z">
            <w:rPr>
              <w:rFonts w:eastAsia="Times New Roman" w:cs="Times New Roman"/>
              <w:noProof/>
              <w:sz w:val="24"/>
              <w:lang w:val="en-GB"/>
            </w:rPr>
          </w:rPrChange>
        </w:rPr>
        <w:t xml:space="preserve"> Juveniles. Trans. Am. </w:t>
      </w:r>
      <w:proofErr w:type="spellStart"/>
      <w:r w:rsidRPr="00676401">
        <w:rPr>
          <w:sz w:val="24"/>
          <w:rPrChange w:id="1078" w:author="unmarked" w:date="2017-11-14T15:44:00Z">
            <w:rPr>
              <w:rFonts w:eastAsia="Times New Roman" w:cs="Times New Roman"/>
              <w:noProof/>
              <w:sz w:val="24"/>
              <w:lang w:val="en-GB"/>
            </w:rPr>
          </w:rPrChange>
        </w:rPr>
        <w:t>Fish</w:t>
      </w:r>
      <w:proofErr w:type="spellEnd"/>
      <w:r w:rsidRPr="00676401">
        <w:rPr>
          <w:sz w:val="24"/>
          <w:rPrChange w:id="1079" w:author="unmarked" w:date="2017-11-14T15:44:00Z">
            <w:rPr>
              <w:rFonts w:eastAsia="Times New Roman" w:cs="Times New Roman"/>
              <w:noProof/>
              <w:sz w:val="24"/>
              <w:lang w:val="en-GB"/>
            </w:rPr>
          </w:rPrChange>
        </w:rPr>
        <w:t xml:space="preserve">. </w:t>
      </w:r>
      <w:proofErr w:type="spellStart"/>
      <w:r w:rsidRPr="00676401">
        <w:rPr>
          <w:sz w:val="24"/>
          <w:rPrChange w:id="1080" w:author="unmarked" w:date="2017-11-14T15:44:00Z">
            <w:rPr>
              <w:rFonts w:eastAsia="Times New Roman" w:cs="Times New Roman"/>
              <w:noProof/>
              <w:sz w:val="24"/>
              <w:lang w:val="en-GB"/>
            </w:rPr>
          </w:rPrChange>
        </w:rPr>
        <w:t>Soc</w:t>
      </w:r>
      <w:proofErr w:type="spellEnd"/>
      <w:r w:rsidRPr="00676401">
        <w:rPr>
          <w:sz w:val="24"/>
          <w:rPrChange w:id="1081" w:author="unmarked" w:date="2017-11-14T15:44:00Z">
            <w:rPr>
              <w:rFonts w:eastAsia="Times New Roman" w:cs="Times New Roman"/>
              <w:noProof/>
              <w:sz w:val="24"/>
              <w:lang w:val="en-GB"/>
            </w:rPr>
          </w:rPrChange>
        </w:rPr>
        <w:t>. 8659, 1–5. doi:10.1577/1548-8659(1996)125&lt;</w:t>
      </w:r>
      <w:proofErr w:type="gramStart"/>
      <w:r w:rsidRPr="00676401">
        <w:rPr>
          <w:sz w:val="24"/>
          <w:rPrChange w:id="1082" w:author="unmarked" w:date="2017-11-14T15:44:00Z">
            <w:rPr>
              <w:rFonts w:eastAsia="Times New Roman" w:cs="Times New Roman"/>
              <w:noProof/>
              <w:sz w:val="24"/>
              <w:lang w:val="en-GB"/>
            </w:rPr>
          </w:rPrChange>
        </w:rPr>
        <w:t>0014:SDEOCA</w:t>
      </w:r>
      <w:proofErr w:type="gramEnd"/>
      <w:r w:rsidRPr="00676401">
        <w:rPr>
          <w:sz w:val="24"/>
          <w:rPrChange w:id="1083" w:author="unmarked" w:date="2017-11-14T15:44:00Z">
            <w:rPr>
              <w:rFonts w:eastAsia="Times New Roman" w:cs="Times New Roman"/>
              <w:noProof/>
              <w:sz w:val="24"/>
              <w:lang w:val="en-GB"/>
            </w:rPr>
          </w:rPrChange>
        </w:rPr>
        <w:t>&gt;2.3.CO;2</w:t>
      </w:r>
    </w:p>
    <w:p w14:paraId="076C8904" w14:textId="77777777" w:rsidR="00A6678A" w:rsidRPr="00676401" w:rsidRDefault="00A6678A" w:rsidP="00A6678A">
      <w:pPr>
        <w:widowControl w:val="0"/>
        <w:autoSpaceDE w:val="0"/>
        <w:autoSpaceDN w:val="0"/>
        <w:adjustRightInd w:val="0"/>
        <w:spacing w:line="240" w:lineRule="auto"/>
        <w:ind w:left="480" w:hanging="480"/>
        <w:rPr>
          <w:sz w:val="24"/>
          <w:rPrChange w:id="1084" w:author="unmarked" w:date="2017-11-14T15:44:00Z">
            <w:rPr>
              <w:rFonts w:eastAsia="Times New Roman" w:cs="Times New Roman"/>
              <w:noProof/>
              <w:sz w:val="24"/>
              <w:lang w:val="en-GB"/>
            </w:rPr>
          </w:rPrChange>
        </w:rPr>
      </w:pPr>
      <w:r w:rsidRPr="00676401">
        <w:rPr>
          <w:sz w:val="24"/>
          <w:rPrChange w:id="1085" w:author="unmarked" w:date="2017-11-14T15:44:00Z">
            <w:rPr>
              <w:rFonts w:eastAsia="Times New Roman" w:cs="Times New Roman"/>
              <w:noProof/>
              <w:sz w:val="24"/>
              <w:lang w:val="en-GB"/>
            </w:rPr>
          </w:rPrChange>
        </w:rPr>
        <w:t xml:space="preserve">Lima, S.L., Dill, L.M., 1990. </w:t>
      </w:r>
      <w:proofErr w:type="spellStart"/>
      <w:r w:rsidRPr="00676401">
        <w:rPr>
          <w:sz w:val="24"/>
          <w:rPrChange w:id="1086" w:author="unmarked" w:date="2017-11-14T15:44:00Z">
            <w:rPr>
              <w:rFonts w:eastAsia="Times New Roman" w:cs="Times New Roman"/>
              <w:noProof/>
              <w:sz w:val="24"/>
              <w:lang w:val="en-GB"/>
            </w:rPr>
          </w:rPrChange>
        </w:rPr>
        <w:t>Behavioural</w:t>
      </w:r>
      <w:proofErr w:type="spellEnd"/>
      <w:r w:rsidRPr="00676401">
        <w:rPr>
          <w:sz w:val="24"/>
          <w:rPrChange w:id="1087" w:author="unmarked" w:date="2017-11-14T15:44:00Z">
            <w:rPr>
              <w:rFonts w:eastAsia="Times New Roman" w:cs="Times New Roman"/>
              <w:noProof/>
              <w:sz w:val="24"/>
              <w:lang w:val="en-GB"/>
            </w:rPr>
          </w:rPrChange>
        </w:rPr>
        <w:t xml:space="preserve"> </w:t>
      </w:r>
      <w:proofErr w:type="spellStart"/>
      <w:r w:rsidRPr="00676401">
        <w:rPr>
          <w:sz w:val="24"/>
          <w:rPrChange w:id="1088" w:author="unmarked" w:date="2017-11-14T15:44:00Z">
            <w:rPr>
              <w:rFonts w:eastAsia="Times New Roman" w:cs="Times New Roman"/>
              <w:noProof/>
              <w:sz w:val="24"/>
              <w:lang w:val="en-GB"/>
            </w:rPr>
          </w:rPrChange>
        </w:rPr>
        <w:t>decisions</w:t>
      </w:r>
      <w:proofErr w:type="spellEnd"/>
      <w:r w:rsidRPr="00676401">
        <w:rPr>
          <w:sz w:val="24"/>
          <w:rPrChange w:id="1089" w:author="unmarked" w:date="2017-11-14T15:44:00Z">
            <w:rPr>
              <w:rFonts w:eastAsia="Times New Roman" w:cs="Times New Roman"/>
              <w:noProof/>
              <w:sz w:val="24"/>
              <w:lang w:val="en-GB"/>
            </w:rPr>
          </w:rPrChange>
        </w:rPr>
        <w:t xml:space="preserve"> </w:t>
      </w:r>
      <w:proofErr w:type="spellStart"/>
      <w:r w:rsidRPr="00676401">
        <w:rPr>
          <w:sz w:val="24"/>
          <w:rPrChange w:id="1090" w:author="unmarked" w:date="2017-11-14T15:44:00Z">
            <w:rPr>
              <w:rFonts w:eastAsia="Times New Roman" w:cs="Times New Roman"/>
              <w:noProof/>
              <w:sz w:val="24"/>
              <w:lang w:val="en-GB"/>
            </w:rPr>
          </w:rPrChange>
        </w:rPr>
        <w:t>made</w:t>
      </w:r>
      <w:proofErr w:type="spellEnd"/>
      <w:r w:rsidRPr="00676401">
        <w:rPr>
          <w:sz w:val="24"/>
          <w:rPrChange w:id="1091" w:author="unmarked" w:date="2017-11-14T15:44:00Z">
            <w:rPr>
              <w:rFonts w:eastAsia="Times New Roman" w:cs="Times New Roman"/>
              <w:noProof/>
              <w:sz w:val="24"/>
              <w:lang w:val="en-GB"/>
            </w:rPr>
          </w:rPrChange>
        </w:rPr>
        <w:t xml:space="preserve"> </w:t>
      </w:r>
      <w:proofErr w:type="spellStart"/>
      <w:r w:rsidRPr="00676401">
        <w:rPr>
          <w:sz w:val="24"/>
          <w:rPrChange w:id="1092" w:author="unmarked" w:date="2017-11-14T15:44:00Z">
            <w:rPr>
              <w:rFonts w:eastAsia="Times New Roman" w:cs="Times New Roman"/>
              <w:noProof/>
              <w:sz w:val="24"/>
              <w:lang w:val="en-GB"/>
            </w:rPr>
          </w:rPrChange>
        </w:rPr>
        <w:t>under</w:t>
      </w:r>
      <w:proofErr w:type="spellEnd"/>
      <w:r w:rsidRPr="00676401">
        <w:rPr>
          <w:sz w:val="24"/>
          <w:rPrChange w:id="1093" w:author="unmarked" w:date="2017-11-14T15:44:00Z">
            <w:rPr>
              <w:rFonts w:eastAsia="Times New Roman" w:cs="Times New Roman"/>
              <w:noProof/>
              <w:sz w:val="24"/>
              <w:lang w:val="en-GB"/>
            </w:rPr>
          </w:rPrChange>
        </w:rPr>
        <w:t xml:space="preserve"> </w:t>
      </w:r>
      <w:proofErr w:type="spellStart"/>
      <w:r w:rsidRPr="00676401">
        <w:rPr>
          <w:sz w:val="24"/>
          <w:rPrChange w:id="1094" w:author="unmarked" w:date="2017-11-14T15:44:00Z">
            <w:rPr>
              <w:rFonts w:eastAsia="Times New Roman" w:cs="Times New Roman"/>
              <w:noProof/>
              <w:sz w:val="24"/>
              <w:lang w:val="en-GB"/>
            </w:rPr>
          </w:rPrChange>
        </w:rPr>
        <w:t>the</w:t>
      </w:r>
      <w:proofErr w:type="spellEnd"/>
      <w:r w:rsidRPr="00676401">
        <w:rPr>
          <w:sz w:val="24"/>
          <w:rPrChange w:id="1095" w:author="unmarked" w:date="2017-11-14T15:44:00Z">
            <w:rPr>
              <w:rFonts w:eastAsia="Times New Roman" w:cs="Times New Roman"/>
              <w:noProof/>
              <w:sz w:val="24"/>
              <w:lang w:val="en-GB"/>
            </w:rPr>
          </w:rPrChange>
        </w:rPr>
        <w:t xml:space="preserve"> </w:t>
      </w:r>
      <w:proofErr w:type="spellStart"/>
      <w:r w:rsidRPr="00676401">
        <w:rPr>
          <w:sz w:val="24"/>
          <w:rPrChange w:id="1096" w:author="unmarked" w:date="2017-11-14T15:44:00Z">
            <w:rPr>
              <w:rFonts w:eastAsia="Times New Roman" w:cs="Times New Roman"/>
              <w:noProof/>
              <w:sz w:val="24"/>
              <w:lang w:val="en-GB"/>
            </w:rPr>
          </w:rPrChange>
        </w:rPr>
        <w:t>risk</w:t>
      </w:r>
      <w:proofErr w:type="spellEnd"/>
      <w:r w:rsidRPr="00676401">
        <w:rPr>
          <w:sz w:val="24"/>
          <w:rPrChange w:id="1097" w:author="unmarked" w:date="2017-11-14T15:44:00Z">
            <w:rPr>
              <w:rFonts w:eastAsia="Times New Roman" w:cs="Times New Roman"/>
              <w:noProof/>
              <w:sz w:val="24"/>
              <w:lang w:val="en-GB"/>
            </w:rPr>
          </w:rPrChange>
        </w:rPr>
        <w:t xml:space="preserve"> </w:t>
      </w:r>
      <w:proofErr w:type="spellStart"/>
      <w:r w:rsidRPr="00676401">
        <w:rPr>
          <w:sz w:val="24"/>
          <w:rPrChange w:id="1098" w:author="unmarked" w:date="2017-11-14T15:44:00Z">
            <w:rPr>
              <w:rFonts w:eastAsia="Times New Roman" w:cs="Times New Roman"/>
              <w:noProof/>
              <w:sz w:val="24"/>
              <w:lang w:val="en-GB"/>
            </w:rPr>
          </w:rPrChange>
        </w:rPr>
        <w:t>of</w:t>
      </w:r>
      <w:proofErr w:type="spellEnd"/>
      <w:r w:rsidRPr="00676401">
        <w:rPr>
          <w:sz w:val="24"/>
          <w:rPrChange w:id="1099" w:author="unmarked" w:date="2017-11-14T15:44:00Z">
            <w:rPr>
              <w:rFonts w:eastAsia="Times New Roman" w:cs="Times New Roman"/>
              <w:noProof/>
              <w:sz w:val="24"/>
              <w:lang w:val="en-GB"/>
            </w:rPr>
          </w:rPrChange>
        </w:rPr>
        <w:t xml:space="preserve"> </w:t>
      </w:r>
      <w:proofErr w:type="spellStart"/>
      <w:r w:rsidRPr="00676401">
        <w:rPr>
          <w:sz w:val="24"/>
          <w:rPrChange w:id="1100" w:author="unmarked" w:date="2017-11-14T15:44:00Z">
            <w:rPr>
              <w:rFonts w:eastAsia="Times New Roman" w:cs="Times New Roman"/>
              <w:noProof/>
              <w:sz w:val="24"/>
              <w:lang w:val="en-GB"/>
            </w:rPr>
          </w:rPrChange>
        </w:rPr>
        <w:t>predation</w:t>
      </w:r>
      <w:proofErr w:type="spellEnd"/>
      <w:r w:rsidRPr="00676401">
        <w:rPr>
          <w:sz w:val="24"/>
          <w:rPrChange w:id="1101" w:author="unmarked" w:date="2017-11-14T15:44:00Z">
            <w:rPr>
              <w:rFonts w:eastAsia="Times New Roman" w:cs="Times New Roman"/>
              <w:noProof/>
              <w:sz w:val="24"/>
              <w:lang w:val="en-GB"/>
            </w:rPr>
          </w:rPrChange>
        </w:rPr>
        <w:t xml:space="preserve">: a </w:t>
      </w:r>
      <w:proofErr w:type="spellStart"/>
      <w:r w:rsidRPr="00676401">
        <w:rPr>
          <w:sz w:val="24"/>
          <w:rPrChange w:id="1102" w:author="unmarked" w:date="2017-11-14T15:44:00Z">
            <w:rPr>
              <w:rFonts w:eastAsia="Times New Roman" w:cs="Times New Roman"/>
              <w:noProof/>
              <w:sz w:val="24"/>
              <w:lang w:val="en-GB"/>
            </w:rPr>
          </w:rPrChange>
        </w:rPr>
        <w:t>review</w:t>
      </w:r>
      <w:proofErr w:type="spellEnd"/>
      <w:r w:rsidRPr="00676401">
        <w:rPr>
          <w:sz w:val="24"/>
          <w:rPrChange w:id="1103" w:author="unmarked" w:date="2017-11-14T15:44:00Z">
            <w:rPr>
              <w:rFonts w:eastAsia="Times New Roman" w:cs="Times New Roman"/>
              <w:noProof/>
              <w:sz w:val="24"/>
              <w:lang w:val="en-GB"/>
            </w:rPr>
          </w:rPrChange>
        </w:rPr>
        <w:t xml:space="preserve"> </w:t>
      </w:r>
      <w:proofErr w:type="spellStart"/>
      <w:r w:rsidRPr="00676401">
        <w:rPr>
          <w:sz w:val="24"/>
          <w:rPrChange w:id="1104" w:author="unmarked" w:date="2017-11-14T15:44:00Z">
            <w:rPr>
              <w:rFonts w:eastAsia="Times New Roman" w:cs="Times New Roman"/>
              <w:noProof/>
              <w:sz w:val="24"/>
              <w:lang w:val="en-GB"/>
            </w:rPr>
          </w:rPrChange>
        </w:rPr>
        <w:t>and</w:t>
      </w:r>
      <w:proofErr w:type="spellEnd"/>
      <w:r w:rsidRPr="00676401">
        <w:rPr>
          <w:sz w:val="24"/>
          <w:rPrChange w:id="1105" w:author="unmarked" w:date="2017-11-14T15:44:00Z">
            <w:rPr>
              <w:rFonts w:eastAsia="Times New Roman" w:cs="Times New Roman"/>
              <w:noProof/>
              <w:sz w:val="24"/>
              <w:lang w:val="en-GB"/>
            </w:rPr>
          </w:rPrChange>
        </w:rPr>
        <w:t xml:space="preserve"> </w:t>
      </w:r>
      <w:proofErr w:type="spellStart"/>
      <w:r w:rsidRPr="00676401">
        <w:rPr>
          <w:sz w:val="24"/>
          <w:rPrChange w:id="1106" w:author="unmarked" w:date="2017-11-14T15:44:00Z">
            <w:rPr>
              <w:rFonts w:eastAsia="Times New Roman" w:cs="Times New Roman"/>
              <w:noProof/>
              <w:sz w:val="24"/>
              <w:lang w:val="en-GB"/>
            </w:rPr>
          </w:rPrChange>
        </w:rPr>
        <w:t>prospectus</w:t>
      </w:r>
      <w:proofErr w:type="spellEnd"/>
      <w:r w:rsidRPr="00676401">
        <w:rPr>
          <w:sz w:val="24"/>
          <w:rPrChange w:id="1107" w:author="unmarked" w:date="2017-11-14T15:44:00Z">
            <w:rPr>
              <w:rFonts w:eastAsia="Times New Roman" w:cs="Times New Roman"/>
              <w:noProof/>
              <w:sz w:val="24"/>
              <w:lang w:val="en-GB"/>
            </w:rPr>
          </w:rPrChange>
        </w:rPr>
        <w:t>. Can. J. Zool. 68, 619–640.</w:t>
      </w:r>
    </w:p>
    <w:p w14:paraId="69D11F1D" w14:textId="77777777" w:rsidR="00A6678A" w:rsidRPr="00676401" w:rsidRDefault="00A6678A" w:rsidP="00A6678A">
      <w:pPr>
        <w:widowControl w:val="0"/>
        <w:autoSpaceDE w:val="0"/>
        <w:autoSpaceDN w:val="0"/>
        <w:adjustRightInd w:val="0"/>
        <w:spacing w:line="240" w:lineRule="auto"/>
        <w:ind w:left="480" w:hanging="480"/>
        <w:rPr>
          <w:sz w:val="24"/>
          <w:rPrChange w:id="1108" w:author="unmarked" w:date="2017-11-14T15:44:00Z">
            <w:rPr>
              <w:rFonts w:eastAsia="Times New Roman" w:cs="Times New Roman"/>
              <w:noProof/>
              <w:sz w:val="24"/>
              <w:lang w:val="en-GB"/>
            </w:rPr>
          </w:rPrChange>
        </w:rPr>
      </w:pPr>
      <w:r w:rsidRPr="00676401">
        <w:rPr>
          <w:sz w:val="24"/>
          <w:rPrChange w:id="1109" w:author="unmarked" w:date="2017-11-14T15:44:00Z">
            <w:rPr>
              <w:rFonts w:eastAsia="Times New Roman" w:cs="Times New Roman"/>
              <w:noProof/>
              <w:sz w:val="24"/>
              <w:lang w:val="en-GB"/>
            </w:rPr>
          </w:rPrChange>
        </w:rPr>
        <w:t xml:space="preserve">Lima, S.L., Zollner, P.A., 1996. </w:t>
      </w:r>
      <w:proofErr w:type="spellStart"/>
      <w:r w:rsidRPr="00676401">
        <w:rPr>
          <w:sz w:val="24"/>
          <w:rPrChange w:id="1110" w:author="unmarked" w:date="2017-11-14T15:44:00Z">
            <w:rPr>
              <w:rFonts w:eastAsia="Times New Roman" w:cs="Times New Roman"/>
              <w:noProof/>
              <w:sz w:val="24"/>
              <w:lang w:val="en-GB"/>
            </w:rPr>
          </w:rPrChange>
        </w:rPr>
        <w:t>Towards</w:t>
      </w:r>
      <w:proofErr w:type="spellEnd"/>
      <w:r w:rsidRPr="00676401">
        <w:rPr>
          <w:sz w:val="24"/>
          <w:rPrChange w:id="1111" w:author="unmarked" w:date="2017-11-14T15:44:00Z">
            <w:rPr>
              <w:rFonts w:eastAsia="Times New Roman" w:cs="Times New Roman"/>
              <w:noProof/>
              <w:sz w:val="24"/>
              <w:lang w:val="en-GB"/>
            </w:rPr>
          </w:rPrChange>
        </w:rPr>
        <w:t xml:space="preserve"> a </w:t>
      </w:r>
      <w:proofErr w:type="spellStart"/>
      <w:r w:rsidRPr="00676401">
        <w:rPr>
          <w:sz w:val="24"/>
          <w:rPrChange w:id="1112" w:author="unmarked" w:date="2017-11-14T15:44:00Z">
            <w:rPr>
              <w:rFonts w:eastAsia="Times New Roman" w:cs="Times New Roman"/>
              <w:noProof/>
              <w:sz w:val="24"/>
              <w:lang w:val="en-GB"/>
            </w:rPr>
          </w:rPrChange>
        </w:rPr>
        <w:t>behavioral</w:t>
      </w:r>
      <w:proofErr w:type="spellEnd"/>
      <w:r w:rsidRPr="00676401">
        <w:rPr>
          <w:sz w:val="24"/>
          <w:rPrChange w:id="1113" w:author="unmarked" w:date="2017-11-14T15:44:00Z">
            <w:rPr>
              <w:rFonts w:eastAsia="Times New Roman" w:cs="Times New Roman"/>
              <w:noProof/>
              <w:sz w:val="24"/>
              <w:lang w:val="en-GB"/>
            </w:rPr>
          </w:rPrChange>
        </w:rPr>
        <w:t xml:space="preserve"> </w:t>
      </w:r>
      <w:proofErr w:type="spellStart"/>
      <w:r w:rsidRPr="00676401">
        <w:rPr>
          <w:sz w:val="24"/>
          <w:rPrChange w:id="1114" w:author="unmarked" w:date="2017-11-14T15:44:00Z">
            <w:rPr>
              <w:rFonts w:eastAsia="Times New Roman" w:cs="Times New Roman"/>
              <w:noProof/>
              <w:sz w:val="24"/>
              <w:lang w:val="en-GB"/>
            </w:rPr>
          </w:rPrChange>
        </w:rPr>
        <w:t>ecology</w:t>
      </w:r>
      <w:proofErr w:type="spellEnd"/>
      <w:r w:rsidRPr="00676401">
        <w:rPr>
          <w:sz w:val="24"/>
          <w:rPrChange w:id="1115" w:author="unmarked" w:date="2017-11-14T15:44:00Z">
            <w:rPr>
              <w:rFonts w:eastAsia="Times New Roman" w:cs="Times New Roman"/>
              <w:noProof/>
              <w:sz w:val="24"/>
              <w:lang w:val="en-GB"/>
            </w:rPr>
          </w:rPrChange>
        </w:rPr>
        <w:t xml:space="preserve"> </w:t>
      </w:r>
      <w:proofErr w:type="spellStart"/>
      <w:r w:rsidRPr="00676401">
        <w:rPr>
          <w:sz w:val="24"/>
          <w:rPrChange w:id="1116" w:author="unmarked" w:date="2017-11-14T15:44:00Z">
            <w:rPr>
              <w:rFonts w:eastAsia="Times New Roman" w:cs="Times New Roman"/>
              <w:noProof/>
              <w:sz w:val="24"/>
              <w:lang w:val="en-GB"/>
            </w:rPr>
          </w:rPrChange>
        </w:rPr>
        <w:t>of</w:t>
      </w:r>
      <w:proofErr w:type="spellEnd"/>
      <w:r w:rsidRPr="00676401">
        <w:rPr>
          <w:sz w:val="24"/>
          <w:rPrChange w:id="1117" w:author="unmarked" w:date="2017-11-14T15:44:00Z">
            <w:rPr>
              <w:rFonts w:eastAsia="Times New Roman" w:cs="Times New Roman"/>
              <w:noProof/>
              <w:sz w:val="24"/>
              <w:lang w:val="en-GB"/>
            </w:rPr>
          </w:rPrChange>
        </w:rPr>
        <w:t xml:space="preserve"> </w:t>
      </w:r>
      <w:proofErr w:type="spellStart"/>
      <w:r w:rsidRPr="00676401">
        <w:rPr>
          <w:sz w:val="24"/>
          <w:rPrChange w:id="1118" w:author="unmarked" w:date="2017-11-14T15:44:00Z">
            <w:rPr>
              <w:rFonts w:eastAsia="Times New Roman" w:cs="Times New Roman"/>
              <w:noProof/>
              <w:sz w:val="24"/>
              <w:lang w:val="en-GB"/>
            </w:rPr>
          </w:rPrChange>
        </w:rPr>
        <w:t>ecological</w:t>
      </w:r>
      <w:proofErr w:type="spellEnd"/>
      <w:r w:rsidRPr="00676401">
        <w:rPr>
          <w:sz w:val="24"/>
          <w:rPrChange w:id="1119" w:author="unmarked" w:date="2017-11-14T15:44:00Z">
            <w:rPr>
              <w:rFonts w:eastAsia="Times New Roman" w:cs="Times New Roman"/>
              <w:noProof/>
              <w:sz w:val="24"/>
              <w:lang w:val="en-GB"/>
            </w:rPr>
          </w:rPrChange>
        </w:rPr>
        <w:t xml:space="preserve"> </w:t>
      </w:r>
      <w:proofErr w:type="spellStart"/>
      <w:r w:rsidRPr="00676401">
        <w:rPr>
          <w:sz w:val="24"/>
          <w:rPrChange w:id="1120" w:author="unmarked" w:date="2017-11-14T15:44:00Z">
            <w:rPr>
              <w:rFonts w:eastAsia="Times New Roman" w:cs="Times New Roman"/>
              <w:noProof/>
              <w:sz w:val="24"/>
              <w:lang w:val="en-GB"/>
            </w:rPr>
          </w:rPrChange>
        </w:rPr>
        <w:t>landscapes</w:t>
      </w:r>
      <w:proofErr w:type="spellEnd"/>
      <w:r w:rsidRPr="00676401">
        <w:rPr>
          <w:sz w:val="24"/>
          <w:rPrChange w:id="1121" w:author="unmarked" w:date="2017-11-14T15:44:00Z">
            <w:rPr>
              <w:rFonts w:eastAsia="Times New Roman" w:cs="Times New Roman"/>
              <w:noProof/>
              <w:sz w:val="24"/>
              <w:lang w:val="en-GB"/>
            </w:rPr>
          </w:rPrChange>
        </w:rPr>
        <w:t xml:space="preserve">. Trends </w:t>
      </w:r>
      <w:proofErr w:type="spellStart"/>
      <w:r w:rsidRPr="00676401">
        <w:rPr>
          <w:sz w:val="24"/>
          <w:rPrChange w:id="1122" w:author="unmarked" w:date="2017-11-14T15:44:00Z">
            <w:rPr>
              <w:rFonts w:eastAsia="Times New Roman" w:cs="Times New Roman"/>
              <w:noProof/>
              <w:sz w:val="24"/>
              <w:lang w:val="en-GB"/>
            </w:rPr>
          </w:rPrChange>
        </w:rPr>
        <w:t>Ecol</w:t>
      </w:r>
      <w:proofErr w:type="spellEnd"/>
      <w:r w:rsidRPr="00676401">
        <w:rPr>
          <w:sz w:val="24"/>
          <w:rPrChange w:id="1123" w:author="unmarked" w:date="2017-11-14T15:44:00Z">
            <w:rPr>
              <w:rFonts w:eastAsia="Times New Roman" w:cs="Times New Roman"/>
              <w:noProof/>
              <w:sz w:val="24"/>
              <w:lang w:val="en-GB"/>
            </w:rPr>
          </w:rPrChange>
        </w:rPr>
        <w:t xml:space="preserve">. </w:t>
      </w:r>
      <w:proofErr w:type="spellStart"/>
      <w:r w:rsidRPr="00676401">
        <w:rPr>
          <w:sz w:val="24"/>
          <w:rPrChange w:id="1124" w:author="unmarked" w:date="2017-11-14T15:44:00Z">
            <w:rPr>
              <w:rFonts w:eastAsia="Times New Roman" w:cs="Times New Roman"/>
              <w:noProof/>
              <w:sz w:val="24"/>
              <w:lang w:val="en-GB"/>
            </w:rPr>
          </w:rPrChange>
        </w:rPr>
        <w:lastRenderedPageBreak/>
        <w:t>Evol</w:t>
      </w:r>
      <w:proofErr w:type="spellEnd"/>
      <w:r w:rsidRPr="00676401">
        <w:rPr>
          <w:sz w:val="24"/>
          <w:rPrChange w:id="1125" w:author="unmarked" w:date="2017-11-14T15:44:00Z">
            <w:rPr>
              <w:rFonts w:eastAsia="Times New Roman" w:cs="Times New Roman"/>
              <w:noProof/>
              <w:sz w:val="24"/>
              <w:lang w:val="en-GB"/>
            </w:rPr>
          </w:rPrChange>
        </w:rPr>
        <w:t>. 11, 131–135. doi:10.1016/0169-5347(96)81094-9</w:t>
      </w:r>
    </w:p>
    <w:p w14:paraId="16A39260" w14:textId="77777777" w:rsidR="00A6678A" w:rsidRPr="00676401" w:rsidRDefault="00A6678A" w:rsidP="00A6678A">
      <w:pPr>
        <w:widowControl w:val="0"/>
        <w:autoSpaceDE w:val="0"/>
        <w:autoSpaceDN w:val="0"/>
        <w:adjustRightInd w:val="0"/>
        <w:spacing w:line="240" w:lineRule="auto"/>
        <w:ind w:left="480" w:hanging="480"/>
        <w:rPr>
          <w:sz w:val="24"/>
          <w:rPrChange w:id="1126" w:author="unmarked" w:date="2017-11-14T15:44:00Z">
            <w:rPr>
              <w:rFonts w:eastAsia="Times New Roman" w:cs="Times New Roman"/>
              <w:noProof/>
              <w:sz w:val="24"/>
              <w:lang w:val="en-GB"/>
            </w:rPr>
          </w:rPrChange>
        </w:rPr>
      </w:pPr>
      <w:proofErr w:type="spellStart"/>
      <w:r w:rsidRPr="00676401">
        <w:rPr>
          <w:sz w:val="24"/>
          <w:rPrChange w:id="1127" w:author="unmarked" w:date="2017-11-14T15:44:00Z">
            <w:rPr>
              <w:rFonts w:eastAsia="Times New Roman" w:cs="Times New Roman"/>
              <w:noProof/>
              <w:sz w:val="24"/>
              <w:lang w:val="en-GB"/>
            </w:rPr>
          </w:rPrChange>
        </w:rPr>
        <w:t>Lokrantz</w:t>
      </w:r>
      <w:proofErr w:type="spellEnd"/>
      <w:r w:rsidRPr="00676401">
        <w:rPr>
          <w:sz w:val="24"/>
          <w:rPrChange w:id="1128" w:author="unmarked" w:date="2017-11-14T15:44:00Z">
            <w:rPr>
              <w:rFonts w:eastAsia="Times New Roman" w:cs="Times New Roman"/>
              <w:noProof/>
              <w:sz w:val="24"/>
              <w:lang w:val="en-GB"/>
            </w:rPr>
          </w:rPrChange>
        </w:rPr>
        <w:t xml:space="preserve">, J., </w:t>
      </w:r>
      <w:proofErr w:type="spellStart"/>
      <w:r w:rsidRPr="00676401">
        <w:rPr>
          <w:sz w:val="24"/>
          <w:rPrChange w:id="1129" w:author="unmarked" w:date="2017-11-14T15:44:00Z">
            <w:rPr>
              <w:rFonts w:eastAsia="Times New Roman" w:cs="Times New Roman"/>
              <w:noProof/>
              <w:sz w:val="24"/>
              <w:lang w:val="en-GB"/>
            </w:rPr>
          </w:rPrChange>
        </w:rPr>
        <w:t>Nyström</w:t>
      </w:r>
      <w:proofErr w:type="spellEnd"/>
      <w:r w:rsidRPr="00676401">
        <w:rPr>
          <w:sz w:val="24"/>
          <w:rPrChange w:id="1130" w:author="unmarked" w:date="2017-11-14T15:44:00Z">
            <w:rPr>
              <w:rFonts w:eastAsia="Times New Roman" w:cs="Times New Roman"/>
              <w:noProof/>
              <w:sz w:val="24"/>
              <w:lang w:val="en-GB"/>
            </w:rPr>
          </w:rPrChange>
        </w:rPr>
        <w:t xml:space="preserve">, M., </w:t>
      </w:r>
      <w:proofErr w:type="spellStart"/>
      <w:r w:rsidRPr="00676401">
        <w:rPr>
          <w:sz w:val="24"/>
          <w:rPrChange w:id="1131" w:author="unmarked" w:date="2017-11-14T15:44:00Z">
            <w:rPr>
              <w:rFonts w:eastAsia="Times New Roman" w:cs="Times New Roman"/>
              <w:noProof/>
              <w:sz w:val="24"/>
              <w:lang w:val="en-GB"/>
            </w:rPr>
          </w:rPrChange>
        </w:rPr>
        <w:t>Thyresson</w:t>
      </w:r>
      <w:proofErr w:type="spellEnd"/>
      <w:r w:rsidRPr="00676401">
        <w:rPr>
          <w:sz w:val="24"/>
          <w:rPrChange w:id="1132" w:author="unmarked" w:date="2017-11-14T15:44:00Z">
            <w:rPr>
              <w:rFonts w:eastAsia="Times New Roman" w:cs="Times New Roman"/>
              <w:noProof/>
              <w:sz w:val="24"/>
              <w:lang w:val="en-GB"/>
            </w:rPr>
          </w:rPrChange>
        </w:rPr>
        <w:t xml:space="preserve">, M., Johansson, C., 2008. The non-linear </w:t>
      </w:r>
      <w:proofErr w:type="spellStart"/>
      <w:r w:rsidRPr="00676401">
        <w:rPr>
          <w:sz w:val="24"/>
          <w:rPrChange w:id="1133" w:author="unmarked" w:date="2017-11-14T15:44:00Z">
            <w:rPr>
              <w:rFonts w:eastAsia="Times New Roman" w:cs="Times New Roman"/>
              <w:noProof/>
              <w:sz w:val="24"/>
              <w:lang w:val="en-GB"/>
            </w:rPr>
          </w:rPrChange>
        </w:rPr>
        <w:t>relationship</w:t>
      </w:r>
      <w:proofErr w:type="spellEnd"/>
      <w:r w:rsidRPr="00676401">
        <w:rPr>
          <w:sz w:val="24"/>
          <w:rPrChange w:id="1134" w:author="unmarked" w:date="2017-11-14T15:44:00Z">
            <w:rPr>
              <w:rFonts w:eastAsia="Times New Roman" w:cs="Times New Roman"/>
              <w:noProof/>
              <w:sz w:val="24"/>
              <w:lang w:val="en-GB"/>
            </w:rPr>
          </w:rPrChange>
        </w:rPr>
        <w:t xml:space="preserve"> </w:t>
      </w:r>
      <w:proofErr w:type="spellStart"/>
      <w:r w:rsidRPr="00676401">
        <w:rPr>
          <w:sz w:val="24"/>
          <w:rPrChange w:id="1135" w:author="unmarked" w:date="2017-11-14T15:44:00Z">
            <w:rPr>
              <w:rFonts w:eastAsia="Times New Roman" w:cs="Times New Roman"/>
              <w:noProof/>
              <w:sz w:val="24"/>
              <w:lang w:val="en-GB"/>
            </w:rPr>
          </w:rPrChange>
        </w:rPr>
        <w:t>between</w:t>
      </w:r>
      <w:proofErr w:type="spellEnd"/>
      <w:r w:rsidRPr="00676401">
        <w:rPr>
          <w:sz w:val="24"/>
          <w:rPrChange w:id="1136" w:author="unmarked" w:date="2017-11-14T15:44:00Z">
            <w:rPr>
              <w:rFonts w:eastAsia="Times New Roman" w:cs="Times New Roman"/>
              <w:noProof/>
              <w:sz w:val="24"/>
              <w:lang w:val="en-GB"/>
            </w:rPr>
          </w:rPrChange>
        </w:rPr>
        <w:t xml:space="preserve"> </w:t>
      </w:r>
      <w:proofErr w:type="spellStart"/>
      <w:r w:rsidRPr="00676401">
        <w:rPr>
          <w:sz w:val="24"/>
          <w:rPrChange w:id="1137" w:author="unmarked" w:date="2017-11-14T15:44:00Z">
            <w:rPr>
              <w:rFonts w:eastAsia="Times New Roman" w:cs="Times New Roman"/>
              <w:noProof/>
              <w:sz w:val="24"/>
              <w:lang w:val="en-GB"/>
            </w:rPr>
          </w:rPrChange>
        </w:rPr>
        <w:t>body</w:t>
      </w:r>
      <w:proofErr w:type="spellEnd"/>
      <w:r w:rsidRPr="00676401">
        <w:rPr>
          <w:sz w:val="24"/>
          <w:rPrChange w:id="1138" w:author="unmarked" w:date="2017-11-14T15:44:00Z">
            <w:rPr>
              <w:rFonts w:eastAsia="Times New Roman" w:cs="Times New Roman"/>
              <w:noProof/>
              <w:sz w:val="24"/>
              <w:lang w:val="en-GB"/>
            </w:rPr>
          </w:rPrChange>
        </w:rPr>
        <w:t xml:space="preserve"> </w:t>
      </w:r>
      <w:proofErr w:type="spellStart"/>
      <w:r w:rsidRPr="00676401">
        <w:rPr>
          <w:sz w:val="24"/>
          <w:rPrChange w:id="1139" w:author="unmarked" w:date="2017-11-14T15:44:00Z">
            <w:rPr>
              <w:rFonts w:eastAsia="Times New Roman" w:cs="Times New Roman"/>
              <w:noProof/>
              <w:sz w:val="24"/>
              <w:lang w:val="en-GB"/>
            </w:rPr>
          </w:rPrChange>
        </w:rPr>
        <w:t>size</w:t>
      </w:r>
      <w:proofErr w:type="spellEnd"/>
      <w:r w:rsidRPr="00676401">
        <w:rPr>
          <w:sz w:val="24"/>
          <w:rPrChange w:id="1140" w:author="unmarked" w:date="2017-11-14T15:44:00Z">
            <w:rPr>
              <w:rFonts w:eastAsia="Times New Roman" w:cs="Times New Roman"/>
              <w:noProof/>
              <w:sz w:val="24"/>
              <w:lang w:val="en-GB"/>
            </w:rPr>
          </w:rPrChange>
        </w:rPr>
        <w:t xml:space="preserve"> </w:t>
      </w:r>
      <w:proofErr w:type="spellStart"/>
      <w:r w:rsidRPr="00676401">
        <w:rPr>
          <w:sz w:val="24"/>
          <w:rPrChange w:id="1141" w:author="unmarked" w:date="2017-11-14T15:44:00Z">
            <w:rPr>
              <w:rFonts w:eastAsia="Times New Roman" w:cs="Times New Roman"/>
              <w:noProof/>
              <w:sz w:val="24"/>
              <w:lang w:val="en-GB"/>
            </w:rPr>
          </w:rPrChange>
        </w:rPr>
        <w:t>and</w:t>
      </w:r>
      <w:proofErr w:type="spellEnd"/>
      <w:r w:rsidRPr="00676401">
        <w:rPr>
          <w:sz w:val="24"/>
          <w:rPrChange w:id="1142" w:author="unmarked" w:date="2017-11-14T15:44:00Z">
            <w:rPr>
              <w:rFonts w:eastAsia="Times New Roman" w:cs="Times New Roman"/>
              <w:noProof/>
              <w:sz w:val="24"/>
              <w:lang w:val="en-GB"/>
            </w:rPr>
          </w:rPrChange>
        </w:rPr>
        <w:t xml:space="preserve"> </w:t>
      </w:r>
      <w:proofErr w:type="spellStart"/>
      <w:r w:rsidRPr="00676401">
        <w:rPr>
          <w:sz w:val="24"/>
          <w:rPrChange w:id="1143" w:author="unmarked" w:date="2017-11-14T15:44:00Z">
            <w:rPr>
              <w:rFonts w:eastAsia="Times New Roman" w:cs="Times New Roman"/>
              <w:noProof/>
              <w:sz w:val="24"/>
              <w:lang w:val="en-GB"/>
            </w:rPr>
          </w:rPrChange>
        </w:rPr>
        <w:t>function</w:t>
      </w:r>
      <w:proofErr w:type="spellEnd"/>
      <w:r w:rsidRPr="00676401">
        <w:rPr>
          <w:sz w:val="24"/>
          <w:rPrChange w:id="1144" w:author="unmarked" w:date="2017-11-14T15:44:00Z">
            <w:rPr>
              <w:rFonts w:eastAsia="Times New Roman" w:cs="Times New Roman"/>
              <w:noProof/>
              <w:sz w:val="24"/>
              <w:lang w:val="en-GB"/>
            </w:rPr>
          </w:rPrChange>
        </w:rPr>
        <w:t xml:space="preserve"> in </w:t>
      </w:r>
      <w:proofErr w:type="spellStart"/>
      <w:r w:rsidRPr="00676401">
        <w:rPr>
          <w:sz w:val="24"/>
          <w:rPrChange w:id="1145" w:author="unmarked" w:date="2017-11-14T15:44:00Z">
            <w:rPr>
              <w:rFonts w:eastAsia="Times New Roman" w:cs="Times New Roman"/>
              <w:noProof/>
              <w:sz w:val="24"/>
              <w:lang w:val="en-GB"/>
            </w:rPr>
          </w:rPrChange>
        </w:rPr>
        <w:t>parrotfishes</w:t>
      </w:r>
      <w:proofErr w:type="spellEnd"/>
      <w:r w:rsidRPr="00676401">
        <w:rPr>
          <w:sz w:val="24"/>
          <w:rPrChange w:id="1146" w:author="unmarked" w:date="2017-11-14T15:44:00Z">
            <w:rPr>
              <w:rFonts w:eastAsia="Times New Roman" w:cs="Times New Roman"/>
              <w:noProof/>
              <w:sz w:val="24"/>
              <w:lang w:val="en-GB"/>
            </w:rPr>
          </w:rPrChange>
        </w:rPr>
        <w:t xml:space="preserve">. Coral </w:t>
      </w:r>
      <w:proofErr w:type="spellStart"/>
      <w:r w:rsidRPr="00676401">
        <w:rPr>
          <w:sz w:val="24"/>
          <w:rPrChange w:id="1147" w:author="unmarked" w:date="2017-11-14T15:44:00Z">
            <w:rPr>
              <w:rFonts w:eastAsia="Times New Roman" w:cs="Times New Roman"/>
              <w:noProof/>
              <w:sz w:val="24"/>
              <w:lang w:val="en-GB"/>
            </w:rPr>
          </w:rPrChange>
        </w:rPr>
        <w:t>Reefs</w:t>
      </w:r>
      <w:proofErr w:type="spellEnd"/>
      <w:r w:rsidRPr="00676401">
        <w:rPr>
          <w:sz w:val="24"/>
          <w:rPrChange w:id="1148" w:author="unmarked" w:date="2017-11-14T15:44:00Z">
            <w:rPr>
              <w:rFonts w:eastAsia="Times New Roman" w:cs="Times New Roman"/>
              <w:noProof/>
              <w:sz w:val="24"/>
              <w:lang w:val="en-GB"/>
            </w:rPr>
          </w:rPrChange>
        </w:rPr>
        <w:t xml:space="preserve"> 27, 967–974. doi:10.1007/s00338-008-0394-3</w:t>
      </w:r>
    </w:p>
    <w:p w14:paraId="1C332380" w14:textId="77777777" w:rsidR="00A6678A" w:rsidRPr="00676401" w:rsidRDefault="00A6678A" w:rsidP="00A6678A">
      <w:pPr>
        <w:widowControl w:val="0"/>
        <w:autoSpaceDE w:val="0"/>
        <w:autoSpaceDN w:val="0"/>
        <w:adjustRightInd w:val="0"/>
        <w:spacing w:line="240" w:lineRule="auto"/>
        <w:ind w:left="480" w:hanging="480"/>
        <w:rPr>
          <w:sz w:val="24"/>
          <w:rPrChange w:id="1149" w:author="unmarked" w:date="2017-11-14T15:44:00Z">
            <w:rPr>
              <w:rFonts w:eastAsia="Times New Roman" w:cs="Times New Roman"/>
              <w:noProof/>
              <w:sz w:val="24"/>
              <w:lang w:val="en-GB"/>
            </w:rPr>
          </w:rPrChange>
        </w:rPr>
      </w:pPr>
      <w:r w:rsidRPr="00676401">
        <w:rPr>
          <w:sz w:val="24"/>
          <w:rPrChange w:id="1150" w:author="unmarked" w:date="2017-11-14T15:44:00Z">
            <w:rPr>
              <w:rFonts w:eastAsia="Times New Roman" w:cs="Times New Roman"/>
              <w:noProof/>
              <w:sz w:val="24"/>
              <w:lang w:val="en-GB"/>
            </w:rPr>
          </w:rPrChange>
        </w:rPr>
        <w:t xml:space="preserve">McCormick, M.I., </w:t>
      </w:r>
      <w:proofErr w:type="spellStart"/>
      <w:r w:rsidRPr="00676401">
        <w:rPr>
          <w:sz w:val="24"/>
          <w:rPrChange w:id="1151" w:author="unmarked" w:date="2017-11-14T15:44:00Z">
            <w:rPr>
              <w:rFonts w:eastAsia="Times New Roman" w:cs="Times New Roman"/>
              <w:noProof/>
              <w:sz w:val="24"/>
              <w:lang w:val="en-GB"/>
            </w:rPr>
          </w:rPrChange>
        </w:rPr>
        <w:t>Lönnstedt</w:t>
      </w:r>
      <w:proofErr w:type="spellEnd"/>
      <w:r w:rsidRPr="00676401">
        <w:rPr>
          <w:sz w:val="24"/>
          <w:rPrChange w:id="1152" w:author="unmarked" w:date="2017-11-14T15:44:00Z">
            <w:rPr>
              <w:rFonts w:eastAsia="Times New Roman" w:cs="Times New Roman"/>
              <w:noProof/>
              <w:sz w:val="24"/>
              <w:lang w:val="en-GB"/>
            </w:rPr>
          </w:rPrChange>
        </w:rPr>
        <w:t xml:space="preserve">, O.M., 2013. </w:t>
      </w:r>
      <w:proofErr w:type="spellStart"/>
      <w:r w:rsidRPr="00676401">
        <w:rPr>
          <w:sz w:val="24"/>
          <w:rPrChange w:id="1153" w:author="unmarked" w:date="2017-11-14T15:44:00Z">
            <w:rPr>
              <w:rFonts w:eastAsia="Times New Roman" w:cs="Times New Roman"/>
              <w:noProof/>
              <w:sz w:val="24"/>
              <w:lang w:val="en-GB"/>
            </w:rPr>
          </w:rPrChange>
        </w:rPr>
        <w:t>Degrading</w:t>
      </w:r>
      <w:proofErr w:type="spellEnd"/>
      <w:r w:rsidRPr="00676401">
        <w:rPr>
          <w:sz w:val="24"/>
          <w:rPrChange w:id="1154" w:author="unmarked" w:date="2017-11-14T15:44:00Z">
            <w:rPr>
              <w:rFonts w:eastAsia="Times New Roman" w:cs="Times New Roman"/>
              <w:noProof/>
              <w:sz w:val="24"/>
              <w:lang w:val="en-GB"/>
            </w:rPr>
          </w:rPrChange>
        </w:rPr>
        <w:t xml:space="preserve"> </w:t>
      </w:r>
      <w:proofErr w:type="spellStart"/>
      <w:r w:rsidRPr="00676401">
        <w:rPr>
          <w:sz w:val="24"/>
          <w:rPrChange w:id="1155" w:author="unmarked" w:date="2017-11-14T15:44:00Z">
            <w:rPr>
              <w:rFonts w:eastAsia="Times New Roman" w:cs="Times New Roman"/>
              <w:noProof/>
              <w:sz w:val="24"/>
              <w:lang w:val="en-GB"/>
            </w:rPr>
          </w:rPrChange>
        </w:rPr>
        <w:t>habitats</w:t>
      </w:r>
      <w:proofErr w:type="spellEnd"/>
      <w:r w:rsidRPr="00676401">
        <w:rPr>
          <w:sz w:val="24"/>
          <w:rPrChange w:id="1156" w:author="unmarked" w:date="2017-11-14T15:44:00Z">
            <w:rPr>
              <w:rFonts w:eastAsia="Times New Roman" w:cs="Times New Roman"/>
              <w:noProof/>
              <w:sz w:val="24"/>
              <w:lang w:val="en-GB"/>
            </w:rPr>
          </w:rPrChange>
        </w:rPr>
        <w:t xml:space="preserve"> </w:t>
      </w:r>
      <w:proofErr w:type="spellStart"/>
      <w:r w:rsidRPr="00676401">
        <w:rPr>
          <w:sz w:val="24"/>
          <w:rPrChange w:id="1157" w:author="unmarked" w:date="2017-11-14T15:44:00Z">
            <w:rPr>
              <w:rFonts w:eastAsia="Times New Roman" w:cs="Times New Roman"/>
              <w:noProof/>
              <w:sz w:val="24"/>
              <w:lang w:val="en-GB"/>
            </w:rPr>
          </w:rPrChange>
        </w:rPr>
        <w:t>and</w:t>
      </w:r>
      <w:proofErr w:type="spellEnd"/>
      <w:r w:rsidRPr="00676401">
        <w:rPr>
          <w:sz w:val="24"/>
          <w:rPrChange w:id="1158" w:author="unmarked" w:date="2017-11-14T15:44:00Z">
            <w:rPr>
              <w:rFonts w:eastAsia="Times New Roman" w:cs="Times New Roman"/>
              <w:noProof/>
              <w:sz w:val="24"/>
              <w:lang w:val="en-GB"/>
            </w:rPr>
          </w:rPrChange>
        </w:rPr>
        <w:t xml:space="preserve"> </w:t>
      </w:r>
      <w:proofErr w:type="spellStart"/>
      <w:r w:rsidRPr="00676401">
        <w:rPr>
          <w:sz w:val="24"/>
          <w:rPrChange w:id="1159" w:author="unmarked" w:date="2017-11-14T15:44:00Z">
            <w:rPr>
              <w:rFonts w:eastAsia="Times New Roman" w:cs="Times New Roman"/>
              <w:noProof/>
              <w:sz w:val="24"/>
              <w:lang w:val="en-GB"/>
            </w:rPr>
          </w:rPrChange>
        </w:rPr>
        <w:t>the</w:t>
      </w:r>
      <w:proofErr w:type="spellEnd"/>
      <w:r w:rsidRPr="00676401">
        <w:rPr>
          <w:sz w:val="24"/>
          <w:rPrChange w:id="1160" w:author="unmarked" w:date="2017-11-14T15:44:00Z">
            <w:rPr>
              <w:rFonts w:eastAsia="Times New Roman" w:cs="Times New Roman"/>
              <w:noProof/>
              <w:sz w:val="24"/>
              <w:lang w:val="en-GB"/>
            </w:rPr>
          </w:rPrChange>
        </w:rPr>
        <w:t xml:space="preserve"> </w:t>
      </w:r>
      <w:proofErr w:type="spellStart"/>
      <w:r w:rsidRPr="00676401">
        <w:rPr>
          <w:sz w:val="24"/>
          <w:rPrChange w:id="1161" w:author="unmarked" w:date="2017-11-14T15:44:00Z">
            <w:rPr>
              <w:rFonts w:eastAsia="Times New Roman" w:cs="Times New Roman"/>
              <w:noProof/>
              <w:sz w:val="24"/>
              <w:lang w:val="en-GB"/>
            </w:rPr>
          </w:rPrChange>
        </w:rPr>
        <w:t>effect</w:t>
      </w:r>
      <w:proofErr w:type="spellEnd"/>
      <w:r w:rsidRPr="00676401">
        <w:rPr>
          <w:sz w:val="24"/>
          <w:rPrChange w:id="1162" w:author="unmarked" w:date="2017-11-14T15:44:00Z">
            <w:rPr>
              <w:rFonts w:eastAsia="Times New Roman" w:cs="Times New Roman"/>
              <w:noProof/>
              <w:sz w:val="24"/>
              <w:lang w:val="en-GB"/>
            </w:rPr>
          </w:rPrChange>
        </w:rPr>
        <w:t xml:space="preserve"> </w:t>
      </w:r>
      <w:proofErr w:type="spellStart"/>
      <w:r w:rsidRPr="00676401">
        <w:rPr>
          <w:sz w:val="24"/>
          <w:rPrChange w:id="1163" w:author="unmarked" w:date="2017-11-14T15:44:00Z">
            <w:rPr>
              <w:rFonts w:eastAsia="Times New Roman" w:cs="Times New Roman"/>
              <w:noProof/>
              <w:sz w:val="24"/>
              <w:lang w:val="en-GB"/>
            </w:rPr>
          </w:rPrChange>
        </w:rPr>
        <w:t>of</w:t>
      </w:r>
      <w:proofErr w:type="spellEnd"/>
      <w:r w:rsidRPr="00676401">
        <w:rPr>
          <w:sz w:val="24"/>
          <w:rPrChange w:id="1164" w:author="unmarked" w:date="2017-11-14T15:44:00Z">
            <w:rPr>
              <w:rFonts w:eastAsia="Times New Roman" w:cs="Times New Roman"/>
              <w:noProof/>
              <w:sz w:val="24"/>
              <w:lang w:val="en-GB"/>
            </w:rPr>
          </w:rPrChange>
        </w:rPr>
        <w:t xml:space="preserve"> </w:t>
      </w:r>
      <w:proofErr w:type="spellStart"/>
      <w:r w:rsidRPr="00676401">
        <w:rPr>
          <w:sz w:val="24"/>
          <w:rPrChange w:id="1165" w:author="unmarked" w:date="2017-11-14T15:44:00Z">
            <w:rPr>
              <w:rFonts w:eastAsia="Times New Roman" w:cs="Times New Roman"/>
              <w:noProof/>
              <w:sz w:val="24"/>
              <w:lang w:val="en-GB"/>
            </w:rPr>
          </w:rPrChange>
        </w:rPr>
        <w:t>topographic</w:t>
      </w:r>
      <w:proofErr w:type="spellEnd"/>
      <w:r w:rsidRPr="00676401">
        <w:rPr>
          <w:sz w:val="24"/>
          <w:rPrChange w:id="1166" w:author="unmarked" w:date="2017-11-14T15:44:00Z">
            <w:rPr>
              <w:rFonts w:eastAsia="Times New Roman" w:cs="Times New Roman"/>
              <w:noProof/>
              <w:sz w:val="24"/>
              <w:lang w:val="en-GB"/>
            </w:rPr>
          </w:rPrChange>
        </w:rPr>
        <w:t xml:space="preserve"> </w:t>
      </w:r>
      <w:proofErr w:type="spellStart"/>
      <w:r w:rsidRPr="00676401">
        <w:rPr>
          <w:sz w:val="24"/>
          <w:rPrChange w:id="1167" w:author="unmarked" w:date="2017-11-14T15:44:00Z">
            <w:rPr>
              <w:rFonts w:eastAsia="Times New Roman" w:cs="Times New Roman"/>
              <w:noProof/>
              <w:sz w:val="24"/>
              <w:lang w:val="en-GB"/>
            </w:rPr>
          </w:rPrChange>
        </w:rPr>
        <w:t>complexity</w:t>
      </w:r>
      <w:proofErr w:type="spellEnd"/>
      <w:r w:rsidRPr="00676401">
        <w:rPr>
          <w:sz w:val="24"/>
          <w:rPrChange w:id="1168" w:author="unmarked" w:date="2017-11-14T15:44:00Z">
            <w:rPr>
              <w:rFonts w:eastAsia="Times New Roman" w:cs="Times New Roman"/>
              <w:noProof/>
              <w:sz w:val="24"/>
              <w:lang w:val="en-GB"/>
            </w:rPr>
          </w:rPrChange>
        </w:rPr>
        <w:t xml:space="preserve"> on </w:t>
      </w:r>
      <w:proofErr w:type="spellStart"/>
      <w:r w:rsidRPr="00676401">
        <w:rPr>
          <w:sz w:val="24"/>
          <w:rPrChange w:id="1169" w:author="unmarked" w:date="2017-11-14T15:44:00Z">
            <w:rPr>
              <w:rFonts w:eastAsia="Times New Roman" w:cs="Times New Roman"/>
              <w:noProof/>
              <w:sz w:val="24"/>
              <w:lang w:val="en-GB"/>
            </w:rPr>
          </w:rPrChange>
        </w:rPr>
        <w:t>risk</w:t>
      </w:r>
      <w:proofErr w:type="spellEnd"/>
      <w:r w:rsidRPr="00676401">
        <w:rPr>
          <w:sz w:val="24"/>
          <w:rPrChange w:id="1170" w:author="unmarked" w:date="2017-11-14T15:44:00Z">
            <w:rPr>
              <w:rFonts w:eastAsia="Times New Roman" w:cs="Times New Roman"/>
              <w:noProof/>
              <w:sz w:val="24"/>
              <w:lang w:val="en-GB"/>
            </w:rPr>
          </w:rPrChange>
        </w:rPr>
        <w:t xml:space="preserve"> </w:t>
      </w:r>
      <w:proofErr w:type="spellStart"/>
      <w:r w:rsidRPr="00676401">
        <w:rPr>
          <w:sz w:val="24"/>
          <w:rPrChange w:id="1171" w:author="unmarked" w:date="2017-11-14T15:44:00Z">
            <w:rPr>
              <w:rFonts w:eastAsia="Times New Roman" w:cs="Times New Roman"/>
              <w:noProof/>
              <w:sz w:val="24"/>
              <w:lang w:val="en-GB"/>
            </w:rPr>
          </w:rPrChange>
        </w:rPr>
        <w:t>assessment</w:t>
      </w:r>
      <w:proofErr w:type="spellEnd"/>
      <w:r w:rsidRPr="00676401">
        <w:rPr>
          <w:sz w:val="24"/>
          <w:rPrChange w:id="1172" w:author="unmarked" w:date="2017-11-14T15:44:00Z">
            <w:rPr>
              <w:rFonts w:eastAsia="Times New Roman" w:cs="Times New Roman"/>
              <w:noProof/>
              <w:sz w:val="24"/>
              <w:lang w:val="en-GB"/>
            </w:rPr>
          </w:rPrChange>
        </w:rPr>
        <w:t xml:space="preserve">. </w:t>
      </w:r>
      <w:proofErr w:type="spellStart"/>
      <w:r w:rsidRPr="00676401">
        <w:rPr>
          <w:sz w:val="24"/>
          <w:rPrChange w:id="1173" w:author="unmarked" w:date="2017-11-14T15:44:00Z">
            <w:rPr>
              <w:rFonts w:eastAsia="Times New Roman" w:cs="Times New Roman"/>
              <w:noProof/>
              <w:sz w:val="24"/>
              <w:lang w:val="en-GB"/>
            </w:rPr>
          </w:rPrChange>
        </w:rPr>
        <w:t>Ecol</w:t>
      </w:r>
      <w:proofErr w:type="spellEnd"/>
      <w:r w:rsidRPr="00676401">
        <w:rPr>
          <w:sz w:val="24"/>
          <w:rPrChange w:id="1174" w:author="unmarked" w:date="2017-11-14T15:44:00Z">
            <w:rPr>
              <w:rFonts w:eastAsia="Times New Roman" w:cs="Times New Roman"/>
              <w:noProof/>
              <w:sz w:val="24"/>
              <w:lang w:val="en-GB"/>
            </w:rPr>
          </w:rPrChange>
        </w:rPr>
        <w:t xml:space="preserve">. </w:t>
      </w:r>
      <w:proofErr w:type="spellStart"/>
      <w:r w:rsidRPr="00676401">
        <w:rPr>
          <w:sz w:val="24"/>
          <w:rPrChange w:id="1175" w:author="unmarked" w:date="2017-11-14T15:44:00Z">
            <w:rPr>
              <w:rFonts w:eastAsia="Times New Roman" w:cs="Times New Roman"/>
              <w:noProof/>
              <w:sz w:val="24"/>
              <w:lang w:val="en-GB"/>
            </w:rPr>
          </w:rPrChange>
        </w:rPr>
        <w:t>Evol</w:t>
      </w:r>
      <w:proofErr w:type="spellEnd"/>
      <w:r w:rsidRPr="00676401">
        <w:rPr>
          <w:sz w:val="24"/>
          <w:rPrChange w:id="1176" w:author="unmarked" w:date="2017-11-14T15:44:00Z">
            <w:rPr>
              <w:rFonts w:eastAsia="Times New Roman" w:cs="Times New Roman"/>
              <w:noProof/>
              <w:sz w:val="24"/>
              <w:lang w:val="en-GB"/>
            </w:rPr>
          </w:rPrChange>
        </w:rPr>
        <w:t>. 3, 4221–4229. doi:10.1002/ece3.793</w:t>
      </w:r>
    </w:p>
    <w:p w14:paraId="70E5A8EF" w14:textId="77777777" w:rsidR="00A6678A" w:rsidRPr="00676401" w:rsidRDefault="00A6678A" w:rsidP="00A6678A">
      <w:pPr>
        <w:widowControl w:val="0"/>
        <w:autoSpaceDE w:val="0"/>
        <w:autoSpaceDN w:val="0"/>
        <w:adjustRightInd w:val="0"/>
        <w:spacing w:line="240" w:lineRule="auto"/>
        <w:ind w:left="480" w:hanging="480"/>
        <w:rPr>
          <w:sz w:val="24"/>
          <w:rPrChange w:id="1177" w:author="unmarked" w:date="2017-11-14T15:44:00Z">
            <w:rPr>
              <w:rFonts w:eastAsia="Times New Roman" w:cs="Times New Roman"/>
              <w:noProof/>
              <w:sz w:val="24"/>
              <w:lang w:val="en-GB"/>
            </w:rPr>
          </w:rPrChange>
        </w:rPr>
      </w:pPr>
      <w:proofErr w:type="spellStart"/>
      <w:r w:rsidRPr="00676401">
        <w:rPr>
          <w:sz w:val="24"/>
          <w:rPrChange w:id="1178" w:author="unmarked" w:date="2017-11-14T15:44:00Z">
            <w:rPr>
              <w:rFonts w:eastAsia="Times New Roman" w:cs="Times New Roman"/>
              <w:noProof/>
              <w:sz w:val="24"/>
              <w:lang w:val="en-GB"/>
            </w:rPr>
          </w:rPrChange>
        </w:rPr>
        <w:t>McIlwain</w:t>
      </w:r>
      <w:proofErr w:type="spellEnd"/>
      <w:r w:rsidRPr="00676401">
        <w:rPr>
          <w:sz w:val="24"/>
          <w:rPrChange w:id="1179" w:author="unmarked" w:date="2017-11-14T15:44:00Z">
            <w:rPr>
              <w:rFonts w:eastAsia="Times New Roman" w:cs="Times New Roman"/>
              <w:noProof/>
              <w:sz w:val="24"/>
              <w:lang w:val="en-GB"/>
            </w:rPr>
          </w:rPrChange>
        </w:rPr>
        <w:t xml:space="preserve">, J.L., Taylor, B.M., 2009. </w:t>
      </w:r>
      <w:proofErr w:type="spellStart"/>
      <w:r w:rsidRPr="00676401">
        <w:rPr>
          <w:sz w:val="24"/>
          <w:rPrChange w:id="1180" w:author="unmarked" w:date="2017-11-14T15:44:00Z">
            <w:rPr>
              <w:rFonts w:eastAsia="Times New Roman" w:cs="Times New Roman"/>
              <w:noProof/>
              <w:sz w:val="24"/>
              <w:lang w:val="en-GB"/>
            </w:rPr>
          </w:rPrChange>
        </w:rPr>
        <w:t>Parrotfish</w:t>
      </w:r>
      <w:proofErr w:type="spellEnd"/>
      <w:r w:rsidRPr="00676401">
        <w:rPr>
          <w:sz w:val="24"/>
          <w:rPrChange w:id="1181" w:author="unmarked" w:date="2017-11-14T15:44:00Z">
            <w:rPr>
              <w:rFonts w:eastAsia="Times New Roman" w:cs="Times New Roman"/>
              <w:noProof/>
              <w:sz w:val="24"/>
              <w:lang w:val="en-GB"/>
            </w:rPr>
          </w:rPrChange>
        </w:rPr>
        <w:t xml:space="preserve"> </w:t>
      </w:r>
      <w:proofErr w:type="spellStart"/>
      <w:r w:rsidRPr="00676401">
        <w:rPr>
          <w:sz w:val="24"/>
          <w:rPrChange w:id="1182" w:author="unmarked" w:date="2017-11-14T15:44:00Z">
            <w:rPr>
              <w:rFonts w:eastAsia="Times New Roman" w:cs="Times New Roman"/>
              <w:noProof/>
              <w:sz w:val="24"/>
              <w:lang w:val="en-GB"/>
            </w:rPr>
          </w:rPrChange>
        </w:rPr>
        <w:t>population</w:t>
      </w:r>
      <w:proofErr w:type="spellEnd"/>
      <w:r w:rsidRPr="00676401">
        <w:rPr>
          <w:sz w:val="24"/>
          <w:rPrChange w:id="1183" w:author="unmarked" w:date="2017-11-14T15:44:00Z">
            <w:rPr>
              <w:rFonts w:eastAsia="Times New Roman" w:cs="Times New Roman"/>
              <w:noProof/>
              <w:sz w:val="24"/>
              <w:lang w:val="en-GB"/>
            </w:rPr>
          </w:rPrChange>
        </w:rPr>
        <w:t xml:space="preserve"> </w:t>
      </w:r>
      <w:proofErr w:type="spellStart"/>
      <w:r w:rsidRPr="00676401">
        <w:rPr>
          <w:sz w:val="24"/>
          <w:rPrChange w:id="1184" w:author="unmarked" w:date="2017-11-14T15:44:00Z">
            <w:rPr>
              <w:rFonts w:eastAsia="Times New Roman" w:cs="Times New Roman"/>
              <w:noProof/>
              <w:sz w:val="24"/>
              <w:lang w:val="en-GB"/>
            </w:rPr>
          </w:rPrChange>
        </w:rPr>
        <w:t>dynamics</w:t>
      </w:r>
      <w:proofErr w:type="spellEnd"/>
      <w:r w:rsidRPr="00676401">
        <w:rPr>
          <w:sz w:val="24"/>
          <w:rPrChange w:id="1185" w:author="unmarked" w:date="2017-11-14T15:44:00Z">
            <w:rPr>
              <w:rFonts w:eastAsia="Times New Roman" w:cs="Times New Roman"/>
              <w:noProof/>
              <w:sz w:val="24"/>
              <w:lang w:val="en-GB"/>
            </w:rPr>
          </w:rPrChange>
        </w:rPr>
        <w:t xml:space="preserve"> </w:t>
      </w:r>
      <w:proofErr w:type="spellStart"/>
      <w:r w:rsidRPr="00676401">
        <w:rPr>
          <w:sz w:val="24"/>
          <w:rPrChange w:id="1186" w:author="unmarked" w:date="2017-11-14T15:44:00Z">
            <w:rPr>
              <w:rFonts w:eastAsia="Times New Roman" w:cs="Times New Roman"/>
              <w:noProof/>
              <w:sz w:val="24"/>
              <w:lang w:val="en-GB"/>
            </w:rPr>
          </w:rPrChange>
        </w:rPr>
        <w:t>from</w:t>
      </w:r>
      <w:proofErr w:type="spellEnd"/>
      <w:r w:rsidRPr="00676401">
        <w:rPr>
          <w:sz w:val="24"/>
          <w:rPrChange w:id="1187" w:author="unmarked" w:date="2017-11-14T15:44:00Z">
            <w:rPr>
              <w:rFonts w:eastAsia="Times New Roman" w:cs="Times New Roman"/>
              <w:noProof/>
              <w:sz w:val="24"/>
              <w:lang w:val="en-GB"/>
            </w:rPr>
          </w:rPrChange>
        </w:rPr>
        <w:t xml:space="preserve"> </w:t>
      </w:r>
      <w:proofErr w:type="spellStart"/>
      <w:r w:rsidRPr="00676401">
        <w:rPr>
          <w:sz w:val="24"/>
          <w:rPrChange w:id="1188" w:author="unmarked" w:date="2017-11-14T15:44:00Z">
            <w:rPr>
              <w:rFonts w:eastAsia="Times New Roman" w:cs="Times New Roman"/>
              <w:noProof/>
              <w:sz w:val="24"/>
              <w:lang w:val="en-GB"/>
            </w:rPr>
          </w:rPrChange>
        </w:rPr>
        <w:t>the</w:t>
      </w:r>
      <w:proofErr w:type="spellEnd"/>
      <w:r w:rsidRPr="00676401">
        <w:rPr>
          <w:sz w:val="24"/>
          <w:rPrChange w:id="1189" w:author="unmarked" w:date="2017-11-14T15:44:00Z">
            <w:rPr>
              <w:rFonts w:eastAsia="Times New Roman" w:cs="Times New Roman"/>
              <w:noProof/>
              <w:sz w:val="24"/>
              <w:lang w:val="en-GB"/>
            </w:rPr>
          </w:rPrChange>
        </w:rPr>
        <w:t xml:space="preserve"> Marianas Islands, </w:t>
      </w:r>
      <w:proofErr w:type="spellStart"/>
      <w:r w:rsidRPr="00676401">
        <w:rPr>
          <w:sz w:val="24"/>
          <w:rPrChange w:id="1190" w:author="unmarked" w:date="2017-11-14T15:44:00Z">
            <w:rPr>
              <w:rFonts w:eastAsia="Times New Roman" w:cs="Times New Roman"/>
              <w:noProof/>
              <w:sz w:val="24"/>
              <w:lang w:val="en-GB"/>
            </w:rPr>
          </w:rPrChange>
        </w:rPr>
        <w:t>with</w:t>
      </w:r>
      <w:proofErr w:type="spellEnd"/>
      <w:r w:rsidRPr="00676401">
        <w:rPr>
          <w:sz w:val="24"/>
          <w:rPrChange w:id="1191" w:author="unmarked" w:date="2017-11-14T15:44:00Z">
            <w:rPr>
              <w:rFonts w:eastAsia="Times New Roman" w:cs="Times New Roman"/>
              <w:noProof/>
              <w:sz w:val="24"/>
              <w:lang w:val="en-GB"/>
            </w:rPr>
          </w:rPrChange>
        </w:rPr>
        <w:t xml:space="preserve"> a </w:t>
      </w:r>
      <w:proofErr w:type="spellStart"/>
      <w:r w:rsidRPr="00676401">
        <w:rPr>
          <w:sz w:val="24"/>
          <w:rPrChange w:id="1192" w:author="unmarked" w:date="2017-11-14T15:44:00Z">
            <w:rPr>
              <w:rFonts w:eastAsia="Times New Roman" w:cs="Times New Roman"/>
              <w:noProof/>
              <w:sz w:val="24"/>
              <w:lang w:val="en-GB"/>
            </w:rPr>
          </w:rPrChange>
        </w:rPr>
        <w:t>description</w:t>
      </w:r>
      <w:proofErr w:type="spellEnd"/>
      <w:r w:rsidRPr="00676401">
        <w:rPr>
          <w:sz w:val="24"/>
          <w:rPrChange w:id="1193" w:author="unmarked" w:date="2017-11-14T15:44:00Z">
            <w:rPr>
              <w:rFonts w:eastAsia="Times New Roman" w:cs="Times New Roman"/>
              <w:noProof/>
              <w:sz w:val="24"/>
              <w:lang w:val="en-GB"/>
            </w:rPr>
          </w:rPrChange>
        </w:rPr>
        <w:t xml:space="preserve"> </w:t>
      </w:r>
      <w:proofErr w:type="spellStart"/>
      <w:r w:rsidRPr="00676401">
        <w:rPr>
          <w:sz w:val="24"/>
          <w:rPrChange w:id="1194" w:author="unmarked" w:date="2017-11-14T15:44:00Z">
            <w:rPr>
              <w:rFonts w:eastAsia="Times New Roman" w:cs="Times New Roman"/>
              <w:noProof/>
              <w:sz w:val="24"/>
              <w:lang w:val="en-GB"/>
            </w:rPr>
          </w:rPrChange>
        </w:rPr>
        <w:t>of</w:t>
      </w:r>
      <w:proofErr w:type="spellEnd"/>
      <w:r w:rsidRPr="00676401">
        <w:rPr>
          <w:sz w:val="24"/>
          <w:rPrChange w:id="1195" w:author="unmarked" w:date="2017-11-14T15:44:00Z">
            <w:rPr>
              <w:rFonts w:eastAsia="Times New Roman" w:cs="Times New Roman"/>
              <w:noProof/>
              <w:sz w:val="24"/>
              <w:lang w:val="en-GB"/>
            </w:rPr>
          </w:rPrChange>
        </w:rPr>
        <w:t xml:space="preserve"> </w:t>
      </w:r>
      <w:proofErr w:type="spellStart"/>
      <w:r w:rsidRPr="00676401">
        <w:rPr>
          <w:sz w:val="24"/>
          <w:rPrChange w:id="1196" w:author="unmarked" w:date="2017-11-14T15:44:00Z">
            <w:rPr>
              <w:rFonts w:eastAsia="Times New Roman" w:cs="Times New Roman"/>
              <w:noProof/>
              <w:sz w:val="24"/>
              <w:lang w:val="en-GB"/>
            </w:rPr>
          </w:rPrChange>
        </w:rPr>
        <w:t>the</w:t>
      </w:r>
      <w:proofErr w:type="spellEnd"/>
      <w:r w:rsidRPr="00676401">
        <w:rPr>
          <w:sz w:val="24"/>
          <w:rPrChange w:id="1197" w:author="unmarked" w:date="2017-11-14T15:44:00Z">
            <w:rPr>
              <w:rFonts w:eastAsia="Times New Roman" w:cs="Times New Roman"/>
              <w:noProof/>
              <w:sz w:val="24"/>
              <w:lang w:val="en-GB"/>
            </w:rPr>
          </w:rPrChange>
        </w:rPr>
        <w:t xml:space="preserve"> </w:t>
      </w:r>
      <w:proofErr w:type="spellStart"/>
      <w:r w:rsidRPr="00676401">
        <w:rPr>
          <w:sz w:val="24"/>
          <w:rPrChange w:id="1198" w:author="unmarked" w:date="2017-11-14T15:44:00Z">
            <w:rPr>
              <w:rFonts w:eastAsia="Times New Roman" w:cs="Times New Roman"/>
              <w:noProof/>
              <w:sz w:val="24"/>
              <w:lang w:val="en-GB"/>
            </w:rPr>
          </w:rPrChange>
        </w:rPr>
        <w:t>demographic</w:t>
      </w:r>
      <w:proofErr w:type="spellEnd"/>
      <w:r w:rsidRPr="00676401">
        <w:rPr>
          <w:sz w:val="24"/>
          <w:rPrChange w:id="1199" w:author="unmarked" w:date="2017-11-14T15:44:00Z">
            <w:rPr>
              <w:rFonts w:eastAsia="Times New Roman" w:cs="Times New Roman"/>
              <w:noProof/>
              <w:sz w:val="24"/>
              <w:lang w:val="en-GB"/>
            </w:rPr>
          </w:rPrChange>
        </w:rPr>
        <w:t xml:space="preserve"> </w:t>
      </w:r>
      <w:proofErr w:type="spellStart"/>
      <w:r w:rsidRPr="00676401">
        <w:rPr>
          <w:sz w:val="24"/>
          <w:rPrChange w:id="1200" w:author="unmarked" w:date="2017-11-14T15:44:00Z">
            <w:rPr>
              <w:rFonts w:eastAsia="Times New Roman" w:cs="Times New Roman"/>
              <w:noProof/>
              <w:sz w:val="24"/>
              <w:lang w:val="en-GB"/>
            </w:rPr>
          </w:rPrChange>
        </w:rPr>
        <w:t>and</w:t>
      </w:r>
      <w:proofErr w:type="spellEnd"/>
      <w:r w:rsidRPr="00676401">
        <w:rPr>
          <w:sz w:val="24"/>
          <w:rPrChange w:id="1201" w:author="unmarked" w:date="2017-11-14T15:44:00Z">
            <w:rPr>
              <w:rFonts w:eastAsia="Times New Roman" w:cs="Times New Roman"/>
              <w:noProof/>
              <w:sz w:val="24"/>
              <w:lang w:val="en-GB"/>
            </w:rPr>
          </w:rPrChange>
        </w:rPr>
        <w:t xml:space="preserve"> </w:t>
      </w:r>
      <w:proofErr w:type="spellStart"/>
      <w:r w:rsidRPr="00676401">
        <w:rPr>
          <w:sz w:val="24"/>
          <w:rPrChange w:id="1202" w:author="unmarked" w:date="2017-11-14T15:44:00Z">
            <w:rPr>
              <w:rFonts w:eastAsia="Times New Roman" w:cs="Times New Roman"/>
              <w:noProof/>
              <w:sz w:val="24"/>
              <w:lang w:val="en-GB"/>
            </w:rPr>
          </w:rPrChange>
        </w:rPr>
        <w:t>reproductive</w:t>
      </w:r>
      <w:proofErr w:type="spellEnd"/>
      <w:r w:rsidRPr="00676401">
        <w:rPr>
          <w:sz w:val="24"/>
          <w:rPrChange w:id="1203" w:author="unmarked" w:date="2017-11-14T15:44:00Z">
            <w:rPr>
              <w:rFonts w:eastAsia="Times New Roman" w:cs="Times New Roman"/>
              <w:noProof/>
              <w:sz w:val="24"/>
              <w:lang w:val="en-GB"/>
            </w:rPr>
          </w:rPrChange>
        </w:rPr>
        <w:t xml:space="preserve"> </w:t>
      </w:r>
      <w:proofErr w:type="spellStart"/>
      <w:r w:rsidRPr="00676401">
        <w:rPr>
          <w:sz w:val="24"/>
          <w:rPrChange w:id="1204" w:author="unmarked" w:date="2017-11-14T15:44:00Z">
            <w:rPr>
              <w:rFonts w:eastAsia="Times New Roman" w:cs="Times New Roman"/>
              <w:noProof/>
              <w:sz w:val="24"/>
              <w:lang w:val="en-GB"/>
            </w:rPr>
          </w:rPrChange>
        </w:rPr>
        <w:t>characteristics</w:t>
      </w:r>
      <w:proofErr w:type="spellEnd"/>
      <w:r w:rsidRPr="00676401">
        <w:rPr>
          <w:sz w:val="24"/>
          <w:rPrChange w:id="1205" w:author="unmarked" w:date="2017-11-14T15:44:00Z">
            <w:rPr>
              <w:rFonts w:eastAsia="Times New Roman" w:cs="Times New Roman"/>
              <w:noProof/>
              <w:sz w:val="24"/>
              <w:lang w:val="en-GB"/>
            </w:rPr>
          </w:rPrChange>
        </w:rPr>
        <w:t xml:space="preserve"> </w:t>
      </w:r>
      <w:proofErr w:type="spellStart"/>
      <w:r w:rsidRPr="00676401">
        <w:rPr>
          <w:sz w:val="24"/>
          <w:rPrChange w:id="1206" w:author="unmarked" w:date="2017-11-14T15:44:00Z">
            <w:rPr>
              <w:rFonts w:eastAsia="Times New Roman" w:cs="Times New Roman"/>
              <w:noProof/>
              <w:sz w:val="24"/>
              <w:lang w:val="en-GB"/>
            </w:rPr>
          </w:rPrChange>
        </w:rPr>
        <w:t>of</w:t>
      </w:r>
      <w:proofErr w:type="spellEnd"/>
      <w:r w:rsidRPr="00676401">
        <w:rPr>
          <w:sz w:val="24"/>
          <w:rPrChange w:id="1207" w:author="unmarked" w:date="2017-11-14T15:44:00Z">
            <w:rPr>
              <w:rFonts w:eastAsia="Times New Roman" w:cs="Times New Roman"/>
              <w:noProof/>
              <w:sz w:val="24"/>
              <w:lang w:val="en-GB"/>
            </w:rPr>
          </w:rPrChange>
        </w:rPr>
        <w:t xml:space="preserve"> </w:t>
      </w:r>
      <w:proofErr w:type="spellStart"/>
      <w:r w:rsidRPr="00676401">
        <w:rPr>
          <w:sz w:val="24"/>
          <w:rPrChange w:id="1208" w:author="unmarked" w:date="2017-11-14T15:44:00Z">
            <w:rPr>
              <w:rFonts w:eastAsia="Times New Roman" w:cs="Times New Roman"/>
              <w:noProof/>
              <w:sz w:val="24"/>
              <w:lang w:val="en-GB"/>
            </w:rPr>
          </w:rPrChange>
        </w:rPr>
        <w:t>Chlorurus</w:t>
      </w:r>
      <w:proofErr w:type="spellEnd"/>
      <w:r w:rsidRPr="00676401">
        <w:rPr>
          <w:sz w:val="24"/>
          <w:rPrChange w:id="1209" w:author="unmarked" w:date="2017-11-14T15:44:00Z">
            <w:rPr>
              <w:rFonts w:eastAsia="Times New Roman" w:cs="Times New Roman"/>
              <w:noProof/>
              <w:sz w:val="24"/>
              <w:lang w:val="en-GB"/>
            </w:rPr>
          </w:rPrChange>
        </w:rPr>
        <w:t xml:space="preserve"> </w:t>
      </w:r>
      <w:proofErr w:type="spellStart"/>
      <w:r w:rsidRPr="00676401">
        <w:rPr>
          <w:sz w:val="24"/>
          <w:rPrChange w:id="1210" w:author="unmarked" w:date="2017-11-14T15:44:00Z">
            <w:rPr>
              <w:rFonts w:eastAsia="Times New Roman" w:cs="Times New Roman"/>
              <w:noProof/>
              <w:sz w:val="24"/>
              <w:lang w:val="en-GB"/>
            </w:rPr>
          </w:rPrChange>
        </w:rPr>
        <w:t>sordidus</w:t>
      </w:r>
      <w:proofErr w:type="spellEnd"/>
      <w:r w:rsidRPr="00676401">
        <w:rPr>
          <w:sz w:val="24"/>
          <w:rPrChange w:id="1211" w:author="unmarked" w:date="2017-11-14T15:44:00Z">
            <w:rPr>
              <w:rFonts w:eastAsia="Times New Roman" w:cs="Times New Roman"/>
              <w:noProof/>
              <w:sz w:val="24"/>
              <w:lang w:val="en-GB"/>
            </w:rPr>
          </w:rPrChange>
        </w:rPr>
        <w:t xml:space="preserve"> 61pp.</w:t>
      </w:r>
    </w:p>
    <w:p w14:paraId="358EC4F2" w14:textId="77777777" w:rsidR="00A6678A" w:rsidRPr="00676401" w:rsidRDefault="00A6678A" w:rsidP="00A6678A">
      <w:pPr>
        <w:widowControl w:val="0"/>
        <w:autoSpaceDE w:val="0"/>
        <w:autoSpaceDN w:val="0"/>
        <w:adjustRightInd w:val="0"/>
        <w:spacing w:line="240" w:lineRule="auto"/>
        <w:ind w:left="480" w:hanging="480"/>
        <w:rPr>
          <w:sz w:val="24"/>
          <w:rPrChange w:id="1212" w:author="unmarked" w:date="2017-11-14T15:44:00Z">
            <w:rPr>
              <w:rFonts w:eastAsia="Times New Roman" w:cs="Times New Roman"/>
              <w:noProof/>
              <w:sz w:val="24"/>
              <w:lang w:val="en-GB"/>
            </w:rPr>
          </w:rPrChange>
        </w:rPr>
      </w:pPr>
      <w:proofErr w:type="spellStart"/>
      <w:r w:rsidRPr="00676401">
        <w:rPr>
          <w:sz w:val="24"/>
          <w:rPrChange w:id="1213" w:author="unmarked" w:date="2017-11-14T15:44:00Z">
            <w:rPr>
              <w:rFonts w:eastAsia="Times New Roman" w:cs="Times New Roman"/>
              <w:noProof/>
              <w:sz w:val="24"/>
              <w:lang w:val="en-GB"/>
            </w:rPr>
          </w:rPrChange>
        </w:rPr>
        <w:t>Milinski</w:t>
      </w:r>
      <w:proofErr w:type="spellEnd"/>
      <w:r w:rsidRPr="00676401">
        <w:rPr>
          <w:sz w:val="24"/>
          <w:rPrChange w:id="1214" w:author="unmarked" w:date="2017-11-14T15:44:00Z">
            <w:rPr>
              <w:rFonts w:eastAsia="Times New Roman" w:cs="Times New Roman"/>
              <w:noProof/>
              <w:sz w:val="24"/>
              <w:lang w:val="en-GB"/>
            </w:rPr>
          </w:rPrChange>
        </w:rPr>
        <w:t xml:space="preserve">, M., 1993. </w:t>
      </w:r>
      <w:proofErr w:type="spellStart"/>
      <w:r w:rsidRPr="00676401">
        <w:rPr>
          <w:sz w:val="24"/>
          <w:rPrChange w:id="1215" w:author="unmarked" w:date="2017-11-14T15:44:00Z">
            <w:rPr>
              <w:rFonts w:eastAsia="Times New Roman" w:cs="Times New Roman"/>
              <w:noProof/>
              <w:sz w:val="24"/>
              <w:lang w:val="en-GB"/>
            </w:rPr>
          </w:rPrChange>
        </w:rPr>
        <w:t>Predation</w:t>
      </w:r>
      <w:proofErr w:type="spellEnd"/>
      <w:r w:rsidRPr="00676401">
        <w:rPr>
          <w:sz w:val="24"/>
          <w:rPrChange w:id="1216" w:author="unmarked" w:date="2017-11-14T15:44:00Z">
            <w:rPr>
              <w:rFonts w:eastAsia="Times New Roman" w:cs="Times New Roman"/>
              <w:noProof/>
              <w:sz w:val="24"/>
              <w:lang w:val="en-GB"/>
            </w:rPr>
          </w:rPrChange>
        </w:rPr>
        <w:t xml:space="preserve"> </w:t>
      </w:r>
      <w:proofErr w:type="spellStart"/>
      <w:r w:rsidRPr="00676401">
        <w:rPr>
          <w:sz w:val="24"/>
          <w:rPrChange w:id="1217" w:author="unmarked" w:date="2017-11-14T15:44:00Z">
            <w:rPr>
              <w:rFonts w:eastAsia="Times New Roman" w:cs="Times New Roman"/>
              <w:noProof/>
              <w:sz w:val="24"/>
              <w:lang w:val="en-GB"/>
            </w:rPr>
          </w:rPrChange>
        </w:rPr>
        <w:t>risk</w:t>
      </w:r>
      <w:proofErr w:type="spellEnd"/>
      <w:r w:rsidRPr="00676401">
        <w:rPr>
          <w:sz w:val="24"/>
          <w:rPrChange w:id="1218" w:author="unmarked" w:date="2017-11-14T15:44:00Z">
            <w:rPr>
              <w:rFonts w:eastAsia="Times New Roman" w:cs="Times New Roman"/>
              <w:noProof/>
              <w:sz w:val="24"/>
              <w:lang w:val="en-GB"/>
            </w:rPr>
          </w:rPrChange>
        </w:rPr>
        <w:t xml:space="preserve"> </w:t>
      </w:r>
      <w:proofErr w:type="spellStart"/>
      <w:r w:rsidRPr="00676401">
        <w:rPr>
          <w:sz w:val="24"/>
          <w:rPrChange w:id="1219" w:author="unmarked" w:date="2017-11-14T15:44:00Z">
            <w:rPr>
              <w:rFonts w:eastAsia="Times New Roman" w:cs="Times New Roman"/>
              <w:noProof/>
              <w:sz w:val="24"/>
              <w:lang w:val="en-GB"/>
            </w:rPr>
          </w:rPrChange>
        </w:rPr>
        <w:t>and</w:t>
      </w:r>
      <w:proofErr w:type="spellEnd"/>
      <w:r w:rsidRPr="00676401">
        <w:rPr>
          <w:sz w:val="24"/>
          <w:rPrChange w:id="1220" w:author="unmarked" w:date="2017-11-14T15:44:00Z">
            <w:rPr>
              <w:rFonts w:eastAsia="Times New Roman" w:cs="Times New Roman"/>
              <w:noProof/>
              <w:sz w:val="24"/>
              <w:lang w:val="en-GB"/>
            </w:rPr>
          </w:rPrChange>
        </w:rPr>
        <w:t xml:space="preserve"> </w:t>
      </w:r>
      <w:proofErr w:type="spellStart"/>
      <w:r w:rsidRPr="00676401">
        <w:rPr>
          <w:sz w:val="24"/>
          <w:rPrChange w:id="1221" w:author="unmarked" w:date="2017-11-14T15:44:00Z">
            <w:rPr>
              <w:rFonts w:eastAsia="Times New Roman" w:cs="Times New Roman"/>
              <w:noProof/>
              <w:sz w:val="24"/>
              <w:lang w:val="en-GB"/>
            </w:rPr>
          </w:rPrChange>
        </w:rPr>
        <w:t>feeding</w:t>
      </w:r>
      <w:proofErr w:type="spellEnd"/>
      <w:r w:rsidRPr="00676401">
        <w:rPr>
          <w:sz w:val="24"/>
          <w:rPrChange w:id="1222" w:author="unmarked" w:date="2017-11-14T15:44:00Z">
            <w:rPr>
              <w:rFonts w:eastAsia="Times New Roman" w:cs="Times New Roman"/>
              <w:noProof/>
              <w:sz w:val="24"/>
              <w:lang w:val="en-GB"/>
            </w:rPr>
          </w:rPrChange>
        </w:rPr>
        <w:t xml:space="preserve"> </w:t>
      </w:r>
      <w:proofErr w:type="spellStart"/>
      <w:r w:rsidRPr="00676401">
        <w:rPr>
          <w:sz w:val="24"/>
          <w:rPrChange w:id="1223" w:author="unmarked" w:date="2017-11-14T15:44:00Z">
            <w:rPr>
              <w:rFonts w:eastAsia="Times New Roman" w:cs="Times New Roman"/>
              <w:noProof/>
              <w:sz w:val="24"/>
              <w:lang w:val="en-GB"/>
            </w:rPr>
          </w:rPrChange>
        </w:rPr>
        <w:t>behaviour</w:t>
      </w:r>
      <w:proofErr w:type="spellEnd"/>
      <w:r w:rsidRPr="00676401">
        <w:rPr>
          <w:sz w:val="24"/>
          <w:rPrChange w:id="1224" w:author="unmarked" w:date="2017-11-14T15:44:00Z">
            <w:rPr>
              <w:rFonts w:eastAsia="Times New Roman" w:cs="Times New Roman"/>
              <w:noProof/>
              <w:sz w:val="24"/>
              <w:lang w:val="en-GB"/>
            </w:rPr>
          </w:rPrChange>
        </w:rPr>
        <w:t xml:space="preserve">, in: Pitcher, T.J. (Ed.), The </w:t>
      </w:r>
      <w:proofErr w:type="spellStart"/>
      <w:r w:rsidRPr="00676401">
        <w:rPr>
          <w:sz w:val="24"/>
          <w:rPrChange w:id="1225" w:author="unmarked" w:date="2017-11-14T15:44:00Z">
            <w:rPr>
              <w:rFonts w:eastAsia="Times New Roman" w:cs="Times New Roman"/>
              <w:noProof/>
              <w:sz w:val="24"/>
              <w:lang w:val="en-GB"/>
            </w:rPr>
          </w:rPrChange>
        </w:rPr>
        <w:t>Behaviour</w:t>
      </w:r>
      <w:proofErr w:type="spellEnd"/>
      <w:r w:rsidRPr="00676401">
        <w:rPr>
          <w:sz w:val="24"/>
          <w:rPrChange w:id="1226" w:author="unmarked" w:date="2017-11-14T15:44:00Z">
            <w:rPr>
              <w:rFonts w:eastAsia="Times New Roman" w:cs="Times New Roman"/>
              <w:noProof/>
              <w:sz w:val="24"/>
              <w:lang w:val="en-GB"/>
            </w:rPr>
          </w:rPrChange>
        </w:rPr>
        <w:t xml:space="preserve"> </w:t>
      </w:r>
      <w:proofErr w:type="spellStart"/>
      <w:r w:rsidRPr="00676401">
        <w:rPr>
          <w:sz w:val="24"/>
          <w:rPrChange w:id="1227" w:author="unmarked" w:date="2017-11-14T15:44:00Z">
            <w:rPr>
              <w:rFonts w:eastAsia="Times New Roman" w:cs="Times New Roman"/>
              <w:noProof/>
              <w:sz w:val="24"/>
              <w:lang w:val="en-GB"/>
            </w:rPr>
          </w:rPrChange>
        </w:rPr>
        <w:t>of</w:t>
      </w:r>
      <w:proofErr w:type="spellEnd"/>
      <w:r w:rsidRPr="00676401">
        <w:rPr>
          <w:sz w:val="24"/>
          <w:rPrChange w:id="1228" w:author="unmarked" w:date="2017-11-14T15:44:00Z">
            <w:rPr>
              <w:rFonts w:eastAsia="Times New Roman" w:cs="Times New Roman"/>
              <w:noProof/>
              <w:sz w:val="24"/>
              <w:lang w:val="en-GB"/>
            </w:rPr>
          </w:rPrChange>
        </w:rPr>
        <w:t xml:space="preserve"> </w:t>
      </w:r>
      <w:proofErr w:type="spellStart"/>
      <w:r w:rsidRPr="00676401">
        <w:rPr>
          <w:sz w:val="24"/>
          <w:rPrChange w:id="1229" w:author="unmarked" w:date="2017-11-14T15:44:00Z">
            <w:rPr>
              <w:rFonts w:eastAsia="Times New Roman" w:cs="Times New Roman"/>
              <w:noProof/>
              <w:sz w:val="24"/>
              <w:lang w:val="en-GB"/>
            </w:rPr>
          </w:rPrChange>
        </w:rPr>
        <w:t>Teleost</w:t>
      </w:r>
      <w:proofErr w:type="spellEnd"/>
      <w:r w:rsidRPr="00676401">
        <w:rPr>
          <w:sz w:val="24"/>
          <w:rPrChange w:id="1230" w:author="unmarked" w:date="2017-11-14T15:44:00Z">
            <w:rPr>
              <w:rFonts w:eastAsia="Times New Roman" w:cs="Times New Roman"/>
              <w:noProof/>
              <w:sz w:val="24"/>
              <w:lang w:val="en-GB"/>
            </w:rPr>
          </w:rPrChange>
        </w:rPr>
        <w:t xml:space="preserve"> </w:t>
      </w:r>
      <w:proofErr w:type="spellStart"/>
      <w:r w:rsidRPr="00676401">
        <w:rPr>
          <w:sz w:val="24"/>
          <w:rPrChange w:id="1231" w:author="unmarked" w:date="2017-11-14T15:44:00Z">
            <w:rPr>
              <w:rFonts w:eastAsia="Times New Roman" w:cs="Times New Roman"/>
              <w:noProof/>
              <w:sz w:val="24"/>
              <w:lang w:val="en-GB"/>
            </w:rPr>
          </w:rPrChange>
        </w:rPr>
        <w:t>Fishes</w:t>
      </w:r>
      <w:proofErr w:type="spellEnd"/>
      <w:r w:rsidRPr="00676401">
        <w:rPr>
          <w:sz w:val="24"/>
          <w:rPrChange w:id="1232" w:author="unmarked" w:date="2017-11-14T15:44:00Z">
            <w:rPr>
              <w:rFonts w:eastAsia="Times New Roman" w:cs="Times New Roman"/>
              <w:noProof/>
              <w:sz w:val="24"/>
              <w:lang w:val="en-GB"/>
            </w:rPr>
          </w:rPrChange>
        </w:rPr>
        <w:t>. Chapman &amp; Hall, London, pp. 285–306.</w:t>
      </w:r>
    </w:p>
    <w:p w14:paraId="412655F3" w14:textId="77777777" w:rsidR="00A6678A" w:rsidRPr="00676401" w:rsidRDefault="00A6678A" w:rsidP="00A6678A">
      <w:pPr>
        <w:widowControl w:val="0"/>
        <w:autoSpaceDE w:val="0"/>
        <w:autoSpaceDN w:val="0"/>
        <w:adjustRightInd w:val="0"/>
        <w:spacing w:line="240" w:lineRule="auto"/>
        <w:ind w:left="480" w:hanging="480"/>
        <w:rPr>
          <w:sz w:val="24"/>
          <w:rPrChange w:id="1233" w:author="unmarked" w:date="2017-11-14T15:44:00Z">
            <w:rPr>
              <w:rFonts w:eastAsia="Times New Roman" w:cs="Times New Roman"/>
              <w:noProof/>
              <w:sz w:val="24"/>
              <w:lang w:val="en-GB"/>
            </w:rPr>
          </w:rPrChange>
        </w:rPr>
      </w:pPr>
      <w:r w:rsidRPr="00676401">
        <w:rPr>
          <w:sz w:val="24"/>
          <w:rPrChange w:id="1234" w:author="unmarked" w:date="2017-11-14T15:44:00Z">
            <w:rPr>
              <w:rFonts w:eastAsia="Times New Roman" w:cs="Times New Roman"/>
              <w:noProof/>
              <w:sz w:val="24"/>
              <w:lang w:val="en-GB"/>
            </w:rPr>
          </w:rPrChange>
        </w:rPr>
        <w:t xml:space="preserve">Ogden, J.C., </w:t>
      </w:r>
      <w:proofErr w:type="spellStart"/>
      <w:r w:rsidRPr="00676401">
        <w:rPr>
          <w:sz w:val="24"/>
          <w:rPrChange w:id="1235" w:author="unmarked" w:date="2017-11-14T15:44:00Z">
            <w:rPr>
              <w:rFonts w:eastAsia="Times New Roman" w:cs="Times New Roman"/>
              <w:noProof/>
              <w:sz w:val="24"/>
              <w:lang w:val="en-GB"/>
            </w:rPr>
          </w:rPrChange>
        </w:rPr>
        <w:t>Buckman</w:t>
      </w:r>
      <w:proofErr w:type="spellEnd"/>
      <w:r w:rsidRPr="00676401">
        <w:rPr>
          <w:sz w:val="24"/>
          <w:rPrChange w:id="1236" w:author="unmarked" w:date="2017-11-14T15:44:00Z">
            <w:rPr>
              <w:rFonts w:eastAsia="Times New Roman" w:cs="Times New Roman"/>
              <w:noProof/>
              <w:sz w:val="24"/>
              <w:lang w:val="en-GB"/>
            </w:rPr>
          </w:rPrChange>
        </w:rPr>
        <w:t xml:space="preserve">, N.S., 1973. </w:t>
      </w:r>
      <w:proofErr w:type="spellStart"/>
      <w:r w:rsidRPr="00676401">
        <w:rPr>
          <w:sz w:val="24"/>
          <w:rPrChange w:id="1237" w:author="unmarked" w:date="2017-11-14T15:44:00Z">
            <w:rPr>
              <w:rFonts w:eastAsia="Times New Roman" w:cs="Times New Roman"/>
              <w:noProof/>
              <w:sz w:val="24"/>
              <w:lang w:val="en-GB"/>
            </w:rPr>
          </w:rPrChange>
        </w:rPr>
        <w:t>Movements</w:t>
      </w:r>
      <w:proofErr w:type="spellEnd"/>
      <w:r w:rsidRPr="00676401">
        <w:rPr>
          <w:sz w:val="24"/>
          <w:rPrChange w:id="1238" w:author="unmarked" w:date="2017-11-14T15:44:00Z">
            <w:rPr>
              <w:rFonts w:eastAsia="Times New Roman" w:cs="Times New Roman"/>
              <w:noProof/>
              <w:sz w:val="24"/>
              <w:lang w:val="en-GB"/>
            </w:rPr>
          </w:rPrChange>
        </w:rPr>
        <w:t xml:space="preserve">, </w:t>
      </w:r>
      <w:proofErr w:type="spellStart"/>
      <w:r w:rsidRPr="00676401">
        <w:rPr>
          <w:sz w:val="24"/>
          <w:rPrChange w:id="1239" w:author="unmarked" w:date="2017-11-14T15:44:00Z">
            <w:rPr>
              <w:rFonts w:eastAsia="Times New Roman" w:cs="Times New Roman"/>
              <w:noProof/>
              <w:sz w:val="24"/>
              <w:lang w:val="en-GB"/>
            </w:rPr>
          </w:rPrChange>
        </w:rPr>
        <w:t>Foraging</w:t>
      </w:r>
      <w:proofErr w:type="spellEnd"/>
      <w:r w:rsidRPr="00676401">
        <w:rPr>
          <w:sz w:val="24"/>
          <w:rPrChange w:id="1240" w:author="unmarked" w:date="2017-11-14T15:44:00Z">
            <w:rPr>
              <w:rFonts w:eastAsia="Times New Roman" w:cs="Times New Roman"/>
              <w:noProof/>
              <w:sz w:val="24"/>
              <w:lang w:val="en-GB"/>
            </w:rPr>
          </w:rPrChange>
        </w:rPr>
        <w:t xml:space="preserve"> Groups, </w:t>
      </w:r>
      <w:proofErr w:type="spellStart"/>
      <w:r w:rsidRPr="00676401">
        <w:rPr>
          <w:sz w:val="24"/>
          <w:rPrChange w:id="1241" w:author="unmarked" w:date="2017-11-14T15:44:00Z">
            <w:rPr>
              <w:rFonts w:eastAsia="Times New Roman" w:cs="Times New Roman"/>
              <w:noProof/>
              <w:sz w:val="24"/>
              <w:lang w:val="en-GB"/>
            </w:rPr>
          </w:rPrChange>
        </w:rPr>
        <w:t>and</w:t>
      </w:r>
      <w:proofErr w:type="spellEnd"/>
      <w:r w:rsidRPr="00676401">
        <w:rPr>
          <w:sz w:val="24"/>
          <w:rPrChange w:id="1242" w:author="unmarked" w:date="2017-11-14T15:44:00Z">
            <w:rPr>
              <w:rFonts w:eastAsia="Times New Roman" w:cs="Times New Roman"/>
              <w:noProof/>
              <w:sz w:val="24"/>
              <w:lang w:val="en-GB"/>
            </w:rPr>
          </w:rPrChange>
        </w:rPr>
        <w:t xml:space="preserve"> Diurnal </w:t>
      </w:r>
      <w:proofErr w:type="spellStart"/>
      <w:r w:rsidRPr="00676401">
        <w:rPr>
          <w:sz w:val="24"/>
          <w:rPrChange w:id="1243" w:author="unmarked" w:date="2017-11-14T15:44:00Z">
            <w:rPr>
              <w:rFonts w:eastAsia="Times New Roman" w:cs="Times New Roman"/>
              <w:noProof/>
              <w:sz w:val="24"/>
              <w:lang w:val="en-GB"/>
            </w:rPr>
          </w:rPrChange>
        </w:rPr>
        <w:t>Migratons</w:t>
      </w:r>
      <w:proofErr w:type="spellEnd"/>
      <w:r w:rsidRPr="00676401">
        <w:rPr>
          <w:sz w:val="24"/>
          <w:rPrChange w:id="1244" w:author="unmarked" w:date="2017-11-14T15:44:00Z">
            <w:rPr>
              <w:rFonts w:eastAsia="Times New Roman" w:cs="Times New Roman"/>
              <w:noProof/>
              <w:sz w:val="24"/>
              <w:lang w:val="en-GB"/>
            </w:rPr>
          </w:rPrChange>
        </w:rPr>
        <w:t xml:space="preserve"> </w:t>
      </w:r>
      <w:proofErr w:type="spellStart"/>
      <w:r w:rsidRPr="00676401">
        <w:rPr>
          <w:sz w:val="24"/>
          <w:rPrChange w:id="1245" w:author="unmarked" w:date="2017-11-14T15:44:00Z">
            <w:rPr>
              <w:rFonts w:eastAsia="Times New Roman" w:cs="Times New Roman"/>
              <w:noProof/>
              <w:sz w:val="24"/>
              <w:lang w:val="en-GB"/>
            </w:rPr>
          </w:rPrChange>
        </w:rPr>
        <w:t>of</w:t>
      </w:r>
      <w:proofErr w:type="spellEnd"/>
      <w:r w:rsidRPr="00676401">
        <w:rPr>
          <w:sz w:val="24"/>
          <w:rPrChange w:id="1246" w:author="unmarked" w:date="2017-11-14T15:44:00Z">
            <w:rPr>
              <w:rFonts w:eastAsia="Times New Roman" w:cs="Times New Roman"/>
              <w:noProof/>
              <w:sz w:val="24"/>
              <w:lang w:val="en-GB"/>
            </w:rPr>
          </w:rPrChange>
        </w:rPr>
        <w:t xml:space="preserve"> </w:t>
      </w:r>
      <w:proofErr w:type="spellStart"/>
      <w:r w:rsidRPr="00676401">
        <w:rPr>
          <w:sz w:val="24"/>
          <w:rPrChange w:id="1247" w:author="unmarked" w:date="2017-11-14T15:44:00Z">
            <w:rPr>
              <w:rFonts w:eastAsia="Times New Roman" w:cs="Times New Roman"/>
              <w:noProof/>
              <w:sz w:val="24"/>
              <w:lang w:val="en-GB"/>
            </w:rPr>
          </w:rPrChange>
        </w:rPr>
        <w:t>the</w:t>
      </w:r>
      <w:proofErr w:type="spellEnd"/>
      <w:r w:rsidRPr="00676401">
        <w:rPr>
          <w:sz w:val="24"/>
          <w:rPrChange w:id="1248" w:author="unmarked" w:date="2017-11-14T15:44:00Z">
            <w:rPr>
              <w:rFonts w:eastAsia="Times New Roman" w:cs="Times New Roman"/>
              <w:noProof/>
              <w:sz w:val="24"/>
              <w:lang w:val="en-GB"/>
            </w:rPr>
          </w:rPrChange>
        </w:rPr>
        <w:t xml:space="preserve"> </w:t>
      </w:r>
      <w:proofErr w:type="spellStart"/>
      <w:r w:rsidRPr="00676401">
        <w:rPr>
          <w:sz w:val="24"/>
          <w:rPrChange w:id="1249" w:author="unmarked" w:date="2017-11-14T15:44:00Z">
            <w:rPr>
              <w:rFonts w:eastAsia="Times New Roman" w:cs="Times New Roman"/>
              <w:noProof/>
              <w:sz w:val="24"/>
              <w:lang w:val="en-GB"/>
            </w:rPr>
          </w:rPrChange>
        </w:rPr>
        <w:t>Striped</w:t>
      </w:r>
      <w:proofErr w:type="spellEnd"/>
      <w:r w:rsidRPr="00676401">
        <w:rPr>
          <w:sz w:val="24"/>
          <w:rPrChange w:id="1250" w:author="unmarked" w:date="2017-11-14T15:44:00Z">
            <w:rPr>
              <w:rFonts w:eastAsia="Times New Roman" w:cs="Times New Roman"/>
              <w:noProof/>
              <w:sz w:val="24"/>
              <w:lang w:val="en-GB"/>
            </w:rPr>
          </w:rPrChange>
        </w:rPr>
        <w:t xml:space="preserve"> </w:t>
      </w:r>
      <w:proofErr w:type="spellStart"/>
      <w:r w:rsidRPr="00676401">
        <w:rPr>
          <w:sz w:val="24"/>
          <w:rPrChange w:id="1251" w:author="unmarked" w:date="2017-11-14T15:44:00Z">
            <w:rPr>
              <w:rFonts w:eastAsia="Times New Roman" w:cs="Times New Roman"/>
              <w:noProof/>
              <w:sz w:val="24"/>
              <w:lang w:val="en-GB"/>
            </w:rPr>
          </w:rPrChange>
        </w:rPr>
        <w:t>Parrotfish</w:t>
      </w:r>
      <w:proofErr w:type="spellEnd"/>
      <w:r w:rsidRPr="00676401">
        <w:rPr>
          <w:sz w:val="24"/>
          <w:rPrChange w:id="1252" w:author="unmarked" w:date="2017-11-14T15:44:00Z">
            <w:rPr>
              <w:rFonts w:eastAsia="Times New Roman" w:cs="Times New Roman"/>
              <w:noProof/>
              <w:sz w:val="24"/>
              <w:lang w:val="en-GB"/>
            </w:rPr>
          </w:rPrChange>
        </w:rPr>
        <w:t xml:space="preserve"> </w:t>
      </w:r>
      <w:proofErr w:type="spellStart"/>
      <w:r w:rsidRPr="00676401">
        <w:rPr>
          <w:sz w:val="24"/>
          <w:rPrChange w:id="1253" w:author="unmarked" w:date="2017-11-14T15:44:00Z">
            <w:rPr>
              <w:rFonts w:eastAsia="Times New Roman" w:cs="Times New Roman"/>
              <w:noProof/>
              <w:sz w:val="24"/>
              <w:lang w:val="en-GB"/>
            </w:rPr>
          </w:rPrChange>
        </w:rPr>
        <w:t>Scarus</w:t>
      </w:r>
      <w:proofErr w:type="spellEnd"/>
      <w:r w:rsidRPr="00676401">
        <w:rPr>
          <w:sz w:val="24"/>
          <w:rPrChange w:id="1254" w:author="unmarked" w:date="2017-11-14T15:44:00Z">
            <w:rPr>
              <w:rFonts w:eastAsia="Times New Roman" w:cs="Times New Roman"/>
              <w:noProof/>
              <w:sz w:val="24"/>
              <w:lang w:val="en-GB"/>
            </w:rPr>
          </w:rPrChange>
        </w:rPr>
        <w:t xml:space="preserve"> </w:t>
      </w:r>
      <w:proofErr w:type="spellStart"/>
      <w:r w:rsidRPr="00676401">
        <w:rPr>
          <w:sz w:val="24"/>
          <w:rPrChange w:id="1255" w:author="unmarked" w:date="2017-11-14T15:44:00Z">
            <w:rPr>
              <w:rFonts w:eastAsia="Times New Roman" w:cs="Times New Roman"/>
              <w:noProof/>
              <w:sz w:val="24"/>
              <w:lang w:val="en-GB"/>
            </w:rPr>
          </w:rPrChange>
        </w:rPr>
        <w:t>Croicensis</w:t>
      </w:r>
      <w:proofErr w:type="spellEnd"/>
      <w:r w:rsidRPr="00676401">
        <w:rPr>
          <w:sz w:val="24"/>
          <w:rPrChange w:id="1256" w:author="unmarked" w:date="2017-11-14T15:44:00Z">
            <w:rPr>
              <w:rFonts w:eastAsia="Times New Roman" w:cs="Times New Roman"/>
              <w:noProof/>
              <w:sz w:val="24"/>
              <w:lang w:val="en-GB"/>
            </w:rPr>
          </w:rPrChange>
        </w:rPr>
        <w:t xml:space="preserve"> Bloch (</w:t>
      </w:r>
      <w:proofErr w:type="spellStart"/>
      <w:r w:rsidRPr="00676401">
        <w:rPr>
          <w:sz w:val="24"/>
          <w:rPrChange w:id="1257" w:author="unmarked" w:date="2017-11-14T15:44:00Z">
            <w:rPr>
              <w:rFonts w:eastAsia="Times New Roman" w:cs="Times New Roman"/>
              <w:noProof/>
              <w:sz w:val="24"/>
              <w:lang w:val="en-GB"/>
            </w:rPr>
          </w:rPrChange>
        </w:rPr>
        <w:t>Scaridae</w:t>
      </w:r>
      <w:proofErr w:type="spellEnd"/>
      <w:r w:rsidRPr="00676401">
        <w:rPr>
          <w:sz w:val="24"/>
          <w:rPrChange w:id="1258" w:author="unmarked" w:date="2017-11-14T15:44:00Z">
            <w:rPr>
              <w:rFonts w:eastAsia="Times New Roman" w:cs="Times New Roman"/>
              <w:noProof/>
              <w:sz w:val="24"/>
              <w:lang w:val="en-GB"/>
            </w:rPr>
          </w:rPrChange>
        </w:rPr>
        <w:t>). Ecology 54, 589–596. doi:10.2307/1935344</w:t>
      </w:r>
    </w:p>
    <w:p w14:paraId="76BC238A" w14:textId="77777777" w:rsidR="00A6678A" w:rsidRPr="00676401" w:rsidRDefault="00A6678A" w:rsidP="00A6678A">
      <w:pPr>
        <w:widowControl w:val="0"/>
        <w:autoSpaceDE w:val="0"/>
        <w:autoSpaceDN w:val="0"/>
        <w:adjustRightInd w:val="0"/>
        <w:spacing w:line="240" w:lineRule="auto"/>
        <w:ind w:left="480" w:hanging="480"/>
        <w:rPr>
          <w:sz w:val="24"/>
          <w:rPrChange w:id="1259" w:author="unmarked" w:date="2017-11-14T15:44:00Z">
            <w:rPr>
              <w:rFonts w:eastAsia="Times New Roman" w:cs="Times New Roman"/>
              <w:noProof/>
              <w:sz w:val="24"/>
              <w:lang w:val="en-GB"/>
            </w:rPr>
          </w:rPrChange>
        </w:rPr>
      </w:pPr>
      <w:proofErr w:type="spellStart"/>
      <w:r w:rsidRPr="00676401">
        <w:rPr>
          <w:sz w:val="24"/>
          <w:rPrChange w:id="1260" w:author="unmarked" w:date="2017-11-14T15:44:00Z">
            <w:rPr>
              <w:rFonts w:eastAsia="Times New Roman" w:cs="Times New Roman"/>
              <w:noProof/>
              <w:sz w:val="24"/>
              <w:lang w:val="en-GB"/>
            </w:rPr>
          </w:rPrChange>
        </w:rPr>
        <w:t>Ohlberger</w:t>
      </w:r>
      <w:proofErr w:type="spellEnd"/>
      <w:r w:rsidRPr="00676401">
        <w:rPr>
          <w:sz w:val="24"/>
          <w:rPrChange w:id="1261" w:author="unmarked" w:date="2017-11-14T15:44:00Z">
            <w:rPr>
              <w:rFonts w:eastAsia="Times New Roman" w:cs="Times New Roman"/>
              <w:noProof/>
              <w:sz w:val="24"/>
              <w:lang w:val="en-GB"/>
            </w:rPr>
          </w:rPrChange>
        </w:rPr>
        <w:t xml:space="preserve">, J., </w:t>
      </w:r>
      <w:proofErr w:type="spellStart"/>
      <w:r w:rsidRPr="00676401">
        <w:rPr>
          <w:sz w:val="24"/>
          <w:rPrChange w:id="1262" w:author="unmarked" w:date="2017-11-14T15:44:00Z">
            <w:rPr>
              <w:rFonts w:eastAsia="Times New Roman" w:cs="Times New Roman"/>
              <w:noProof/>
              <w:sz w:val="24"/>
              <w:lang w:val="en-GB"/>
            </w:rPr>
          </w:rPrChange>
        </w:rPr>
        <w:t>Staaks</w:t>
      </w:r>
      <w:proofErr w:type="spellEnd"/>
      <w:r w:rsidRPr="00676401">
        <w:rPr>
          <w:sz w:val="24"/>
          <w:rPrChange w:id="1263" w:author="unmarked" w:date="2017-11-14T15:44:00Z">
            <w:rPr>
              <w:rFonts w:eastAsia="Times New Roman" w:cs="Times New Roman"/>
              <w:noProof/>
              <w:sz w:val="24"/>
              <w:lang w:val="en-GB"/>
            </w:rPr>
          </w:rPrChange>
        </w:rPr>
        <w:t xml:space="preserve">, G., </w:t>
      </w:r>
      <w:proofErr w:type="spellStart"/>
      <w:r w:rsidRPr="00676401">
        <w:rPr>
          <w:sz w:val="24"/>
          <w:rPrChange w:id="1264" w:author="unmarked" w:date="2017-11-14T15:44:00Z">
            <w:rPr>
              <w:rFonts w:eastAsia="Times New Roman" w:cs="Times New Roman"/>
              <w:noProof/>
              <w:sz w:val="24"/>
              <w:lang w:val="en-GB"/>
            </w:rPr>
          </w:rPrChange>
        </w:rPr>
        <w:t>Hölker</w:t>
      </w:r>
      <w:proofErr w:type="spellEnd"/>
      <w:r w:rsidRPr="00676401">
        <w:rPr>
          <w:sz w:val="24"/>
          <w:rPrChange w:id="1265" w:author="unmarked" w:date="2017-11-14T15:44:00Z">
            <w:rPr>
              <w:rFonts w:eastAsia="Times New Roman" w:cs="Times New Roman"/>
              <w:noProof/>
              <w:sz w:val="24"/>
              <w:lang w:val="en-GB"/>
            </w:rPr>
          </w:rPrChange>
        </w:rPr>
        <w:t xml:space="preserve">, F., 2006. Swimming </w:t>
      </w:r>
      <w:proofErr w:type="spellStart"/>
      <w:r w:rsidRPr="00676401">
        <w:rPr>
          <w:sz w:val="24"/>
          <w:rPrChange w:id="1266" w:author="unmarked" w:date="2017-11-14T15:44:00Z">
            <w:rPr>
              <w:rFonts w:eastAsia="Times New Roman" w:cs="Times New Roman"/>
              <w:noProof/>
              <w:sz w:val="24"/>
              <w:lang w:val="en-GB"/>
            </w:rPr>
          </w:rPrChange>
        </w:rPr>
        <w:t>efficiency</w:t>
      </w:r>
      <w:proofErr w:type="spellEnd"/>
      <w:r w:rsidRPr="00676401">
        <w:rPr>
          <w:sz w:val="24"/>
          <w:rPrChange w:id="1267" w:author="unmarked" w:date="2017-11-14T15:44:00Z">
            <w:rPr>
              <w:rFonts w:eastAsia="Times New Roman" w:cs="Times New Roman"/>
              <w:noProof/>
              <w:sz w:val="24"/>
              <w:lang w:val="en-GB"/>
            </w:rPr>
          </w:rPrChange>
        </w:rPr>
        <w:t xml:space="preserve"> </w:t>
      </w:r>
      <w:proofErr w:type="spellStart"/>
      <w:r w:rsidRPr="00676401">
        <w:rPr>
          <w:sz w:val="24"/>
          <w:rPrChange w:id="1268" w:author="unmarked" w:date="2017-11-14T15:44:00Z">
            <w:rPr>
              <w:rFonts w:eastAsia="Times New Roman" w:cs="Times New Roman"/>
              <w:noProof/>
              <w:sz w:val="24"/>
              <w:lang w:val="en-GB"/>
            </w:rPr>
          </w:rPrChange>
        </w:rPr>
        <w:t>and</w:t>
      </w:r>
      <w:proofErr w:type="spellEnd"/>
      <w:r w:rsidRPr="00676401">
        <w:rPr>
          <w:sz w:val="24"/>
          <w:rPrChange w:id="1269" w:author="unmarked" w:date="2017-11-14T15:44:00Z">
            <w:rPr>
              <w:rFonts w:eastAsia="Times New Roman" w:cs="Times New Roman"/>
              <w:noProof/>
              <w:sz w:val="24"/>
              <w:lang w:val="en-GB"/>
            </w:rPr>
          </w:rPrChange>
        </w:rPr>
        <w:t xml:space="preserve"> </w:t>
      </w:r>
      <w:proofErr w:type="spellStart"/>
      <w:r w:rsidRPr="00676401">
        <w:rPr>
          <w:sz w:val="24"/>
          <w:rPrChange w:id="1270" w:author="unmarked" w:date="2017-11-14T15:44:00Z">
            <w:rPr>
              <w:rFonts w:eastAsia="Times New Roman" w:cs="Times New Roman"/>
              <w:noProof/>
              <w:sz w:val="24"/>
              <w:lang w:val="en-GB"/>
            </w:rPr>
          </w:rPrChange>
        </w:rPr>
        <w:t>the</w:t>
      </w:r>
      <w:proofErr w:type="spellEnd"/>
      <w:r w:rsidRPr="00676401">
        <w:rPr>
          <w:sz w:val="24"/>
          <w:rPrChange w:id="1271" w:author="unmarked" w:date="2017-11-14T15:44:00Z">
            <w:rPr>
              <w:rFonts w:eastAsia="Times New Roman" w:cs="Times New Roman"/>
              <w:noProof/>
              <w:sz w:val="24"/>
              <w:lang w:val="en-GB"/>
            </w:rPr>
          </w:rPrChange>
        </w:rPr>
        <w:t xml:space="preserve"> </w:t>
      </w:r>
      <w:proofErr w:type="spellStart"/>
      <w:r w:rsidRPr="00676401">
        <w:rPr>
          <w:sz w:val="24"/>
          <w:rPrChange w:id="1272" w:author="unmarked" w:date="2017-11-14T15:44:00Z">
            <w:rPr>
              <w:rFonts w:eastAsia="Times New Roman" w:cs="Times New Roman"/>
              <w:noProof/>
              <w:sz w:val="24"/>
              <w:lang w:val="en-GB"/>
            </w:rPr>
          </w:rPrChange>
        </w:rPr>
        <w:t>influence</w:t>
      </w:r>
      <w:proofErr w:type="spellEnd"/>
      <w:r w:rsidRPr="00676401">
        <w:rPr>
          <w:sz w:val="24"/>
          <w:rPrChange w:id="1273" w:author="unmarked" w:date="2017-11-14T15:44:00Z">
            <w:rPr>
              <w:rFonts w:eastAsia="Times New Roman" w:cs="Times New Roman"/>
              <w:noProof/>
              <w:sz w:val="24"/>
              <w:lang w:val="en-GB"/>
            </w:rPr>
          </w:rPrChange>
        </w:rPr>
        <w:t xml:space="preserve"> </w:t>
      </w:r>
      <w:proofErr w:type="spellStart"/>
      <w:r w:rsidRPr="00676401">
        <w:rPr>
          <w:sz w:val="24"/>
          <w:rPrChange w:id="1274" w:author="unmarked" w:date="2017-11-14T15:44:00Z">
            <w:rPr>
              <w:rFonts w:eastAsia="Times New Roman" w:cs="Times New Roman"/>
              <w:noProof/>
              <w:sz w:val="24"/>
              <w:lang w:val="en-GB"/>
            </w:rPr>
          </w:rPrChange>
        </w:rPr>
        <w:t>of</w:t>
      </w:r>
      <w:proofErr w:type="spellEnd"/>
      <w:r w:rsidRPr="00676401">
        <w:rPr>
          <w:sz w:val="24"/>
          <w:rPrChange w:id="1275" w:author="unmarked" w:date="2017-11-14T15:44:00Z">
            <w:rPr>
              <w:rFonts w:eastAsia="Times New Roman" w:cs="Times New Roman"/>
              <w:noProof/>
              <w:sz w:val="24"/>
              <w:lang w:val="en-GB"/>
            </w:rPr>
          </w:rPrChange>
        </w:rPr>
        <w:t xml:space="preserve"> </w:t>
      </w:r>
      <w:proofErr w:type="spellStart"/>
      <w:r w:rsidRPr="00676401">
        <w:rPr>
          <w:sz w:val="24"/>
          <w:rPrChange w:id="1276" w:author="unmarked" w:date="2017-11-14T15:44:00Z">
            <w:rPr>
              <w:rFonts w:eastAsia="Times New Roman" w:cs="Times New Roman"/>
              <w:noProof/>
              <w:sz w:val="24"/>
              <w:lang w:val="en-GB"/>
            </w:rPr>
          </w:rPrChange>
        </w:rPr>
        <w:t>morphology</w:t>
      </w:r>
      <w:proofErr w:type="spellEnd"/>
      <w:r w:rsidRPr="00676401">
        <w:rPr>
          <w:sz w:val="24"/>
          <w:rPrChange w:id="1277" w:author="unmarked" w:date="2017-11-14T15:44:00Z">
            <w:rPr>
              <w:rFonts w:eastAsia="Times New Roman" w:cs="Times New Roman"/>
              <w:noProof/>
              <w:sz w:val="24"/>
              <w:lang w:val="en-GB"/>
            </w:rPr>
          </w:rPrChange>
        </w:rPr>
        <w:t xml:space="preserve"> on </w:t>
      </w:r>
      <w:proofErr w:type="spellStart"/>
      <w:r w:rsidRPr="00676401">
        <w:rPr>
          <w:sz w:val="24"/>
          <w:rPrChange w:id="1278" w:author="unmarked" w:date="2017-11-14T15:44:00Z">
            <w:rPr>
              <w:rFonts w:eastAsia="Times New Roman" w:cs="Times New Roman"/>
              <w:noProof/>
              <w:sz w:val="24"/>
              <w:lang w:val="en-GB"/>
            </w:rPr>
          </w:rPrChange>
        </w:rPr>
        <w:t>swimming</w:t>
      </w:r>
      <w:proofErr w:type="spellEnd"/>
      <w:r w:rsidRPr="00676401">
        <w:rPr>
          <w:sz w:val="24"/>
          <w:rPrChange w:id="1279" w:author="unmarked" w:date="2017-11-14T15:44:00Z">
            <w:rPr>
              <w:rFonts w:eastAsia="Times New Roman" w:cs="Times New Roman"/>
              <w:noProof/>
              <w:sz w:val="24"/>
              <w:lang w:val="en-GB"/>
            </w:rPr>
          </w:rPrChange>
        </w:rPr>
        <w:t xml:space="preserve"> </w:t>
      </w:r>
      <w:proofErr w:type="spellStart"/>
      <w:r w:rsidRPr="00676401">
        <w:rPr>
          <w:sz w:val="24"/>
          <w:rPrChange w:id="1280" w:author="unmarked" w:date="2017-11-14T15:44:00Z">
            <w:rPr>
              <w:rFonts w:eastAsia="Times New Roman" w:cs="Times New Roman"/>
              <w:noProof/>
              <w:sz w:val="24"/>
              <w:lang w:val="en-GB"/>
            </w:rPr>
          </w:rPrChange>
        </w:rPr>
        <w:t>costs</w:t>
      </w:r>
      <w:proofErr w:type="spellEnd"/>
      <w:r w:rsidRPr="00676401">
        <w:rPr>
          <w:sz w:val="24"/>
          <w:rPrChange w:id="1281" w:author="unmarked" w:date="2017-11-14T15:44:00Z">
            <w:rPr>
              <w:rFonts w:eastAsia="Times New Roman" w:cs="Times New Roman"/>
              <w:noProof/>
              <w:sz w:val="24"/>
              <w:lang w:val="en-GB"/>
            </w:rPr>
          </w:rPrChange>
        </w:rPr>
        <w:t xml:space="preserve"> in </w:t>
      </w:r>
      <w:proofErr w:type="spellStart"/>
      <w:r w:rsidRPr="00676401">
        <w:rPr>
          <w:sz w:val="24"/>
          <w:rPrChange w:id="1282" w:author="unmarked" w:date="2017-11-14T15:44:00Z">
            <w:rPr>
              <w:rFonts w:eastAsia="Times New Roman" w:cs="Times New Roman"/>
              <w:noProof/>
              <w:sz w:val="24"/>
              <w:lang w:val="en-GB"/>
            </w:rPr>
          </w:rPrChange>
        </w:rPr>
        <w:t>fishes</w:t>
      </w:r>
      <w:proofErr w:type="spellEnd"/>
      <w:r w:rsidRPr="00676401">
        <w:rPr>
          <w:sz w:val="24"/>
          <w:rPrChange w:id="1283" w:author="unmarked" w:date="2017-11-14T15:44:00Z">
            <w:rPr>
              <w:rFonts w:eastAsia="Times New Roman" w:cs="Times New Roman"/>
              <w:noProof/>
              <w:sz w:val="24"/>
              <w:lang w:val="en-GB"/>
            </w:rPr>
          </w:rPrChange>
        </w:rPr>
        <w:t xml:space="preserve">. J. Comp. </w:t>
      </w:r>
      <w:proofErr w:type="spellStart"/>
      <w:r w:rsidRPr="00676401">
        <w:rPr>
          <w:sz w:val="24"/>
          <w:rPrChange w:id="1284" w:author="unmarked" w:date="2017-11-14T15:44:00Z">
            <w:rPr>
              <w:rFonts w:eastAsia="Times New Roman" w:cs="Times New Roman"/>
              <w:noProof/>
              <w:sz w:val="24"/>
              <w:lang w:val="en-GB"/>
            </w:rPr>
          </w:rPrChange>
        </w:rPr>
        <w:t>Physiol</w:t>
      </w:r>
      <w:proofErr w:type="spellEnd"/>
      <w:r w:rsidRPr="00676401">
        <w:rPr>
          <w:sz w:val="24"/>
          <w:rPrChange w:id="1285" w:author="unmarked" w:date="2017-11-14T15:44:00Z">
            <w:rPr>
              <w:rFonts w:eastAsia="Times New Roman" w:cs="Times New Roman"/>
              <w:noProof/>
              <w:sz w:val="24"/>
              <w:lang w:val="en-GB"/>
            </w:rPr>
          </w:rPrChange>
        </w:rPr>
        <w:t xml:space="preserve">. B </w:t>
      </w:r>
      <w:proofErr w:type="spellStart"/>
      <w:r w:rsidRPr="00676401">
        <w:rPr>
          <w:sz w:val="24"/>
          <w:rPrChange w:id="1286" w:author="unmarked" w:date="2017-11-14T15:44:00Z">
            <w:rPr>
              <w:rFonts w:eastAsia="Times New Roman" w:cs="Times New Roman"/>
              <w:noProof/>
              <w:sz w:val="24"/>
              <w:lang w:val="en-GB"/>
            </w:rPr>
          </w:rPrChange>
        </w:rPr>
        <w:t>Biochem</w:t>
      </w:r>
      <w:proofErr w:type="spellEnd"/>
      <w:r w:rsidRPr="00676401">
        <w:rPr>
          <w:sz w:val="24"/>
          <w:rPrChange w:id="1287" w:author="unmarked" w:date="2017-11-14T15:44:00Z">
            <w:rPr>
              <w:rFonts w:eastAsia="Times New Roman" w:cs="Times New Roman"/>
              <w:noProof/>
              <w:sz w:val="24"/>
              <w:lang w:val="en-GB"/>
            </w:rPr>
          </w:rPrChange>
        </w:rPr>
        <w:t xml:space="preserve">. Syst. </w:t>
      </w:r>
      <w:proofErr w:type="spellStart"/>
      <w:r w:rsidRPr="00676401">
        <w:rPr>
          <w:sz w:val="24"/>
          <w:rPrChange w:id="1288" w:author="unmarked" w:date="2017-11-14T15:44:00Z">
            <w:rPr>
              <w:rFonts w:eastAsia="Times New Roman" w:cs="Times New Roman"/>
              <w:noProof/>
              <w:sz w:val="24"/>
              <w:lang w:val="en-GB"/>
            </w:rPr>
          </w:rPrChange>
        </w:rPr>
        <w:t>Environ</w:t>
      </w:r>
      <w:proofErr w:type="spellEnd"/>
      <w:r w:rsidRPr="00676401">
        <w:rPr>
          <w:sz w:val="24"/>
          <w:rPrChange w:id="1289" w:author="unmarked" w:date="2017-11-14T15:44:00Z">
            <w:rPr>
              <w:rFonts w:eastAsia="Times New Roman" w:cs="Times New Roman"/>
              <w:noProof/>
              <w:sz w:val="24"/>
              <w:lang w:val="en-GB"/>
            </w:rPr>
          </w:rPrChange>
        </w:rPr>
        <w:t xml:space="preserve">. </w:t>
      </w:r>
      <w:proofErr w:type="spellStart"/>
      <w:r w:rsidRPr="00676401">
        <w:rPr>
          <w:sz w:val="24"/>
          <w:rPrChange w:id="1290" w:author="unmarked" w:date="2017-11-14T15:44:00Z">
            <w:rPr>
              <w:rFonts w:eastAsia="Times New Roman" w:cs="Times New Roman"/>
              <w:noProof/>
              <w:sz w:val="24"/>
              <w:lang w:val="en-GB"/>
            </w:rPr>
          </w:rPrChange>
        </w:rPr>
        <w:t>Physiol</w:t>
      </w:r>
      <w:proofErr w:type="spellEnd"/>
      <w:r w:rsidRPr="00676401">
        <w:rPr>
          <w:sz w:val="24"/>
          <w:rPrChange w:id="1291" w:author="unmarked" w:date="2017-11-14T15:44:00Z">
            <w:rPr>
              <w:rFonts w:eastAsia="Times New Roman" w:cs="Times New Roman"/>
              <w:noProof/>
              <w:sz w:val="24"/>
              <w:lang w:val="en-GB"/>
            </w:rPr>
          </w:rPrChange>
        </w:rPr>
        <w:t>. 176, 17–25. doi:10.1007/s00360-005-0024-0</w:t>
      </w:r>
    </w:p>
    <w:p w14:paraId="2AAC644A" w14:textId="77777777" w:rsidR="00A6678A" w:rsidRPr="00676401" w:rsidRDefault="00A6678A" w:rsidP="00A6678A">
      <w:pPr>
        <w:widowControl w:val="0"/>
        <w:autoSpaceDE w:val="0"/>
        <w:autoSpaceDN w:val="0"/>
        <w:adjustRightInd w:val="0"/>
        <w:spacing w:line="240" w:lineRule="auto"/>
        <w:ind w:left="480" w:hanging="480"/>
        <w:rPr>
          <w:sz w:val="24"/>
          <w:rPrChange w:id="1292" w:author="unmarked" w:date="2017-11-14T15:44:00Z">
            <w:rPr>
              <w:rFonts w:eastAsia="Times New Roman" w:cs="Times New Roman"/>
              <w:noProof/>
              <w:sz w:val="24"/>
              <w:lang w:val="en-GB"/>
            </w:rPr>
          </w:rPrChange>
        </w:rPr>
      </w:pPr>
      <w:r w:rsidRPr="00A6678A">
        <w:rPr>
          <w:rFonts w:eastAsia="Times New Roman" w:cs="Times New Roman"/>
          <w:noProof/>
          <w:sz w:val="24"/>
        </w:rPr>
        <w:t>Polunin, N.V.C., Harmelin</w:t>
      </w:r>
      <w:r w:rsidRPr="00A6678A">
        <w:rPr>
          <w:rFonts w:cs="Calibri"/>
          <w:noProof/>
          <w:sz w:val="24"/>
        </w:rPr>
        <w:t>‐</w:t>
      </w:r>
      <w:r w:rsidRPr="00A6678A">
        <w:rPr>
          <w:rFonts w:eastAsia="Times New Roman" w:cs="Times New Roman"/>
          <w:noProof/>
          <w:sz w:val="24"/>
        </w:rPr>
        <w:t xml:space="preserve">Vivien, M., Galzin, R., 1995. </w:t>
      </w:r>
      <w:proofErr w:type="spellStart"/>
      <w:r w:rsidRPr="00676401">
        <w:rPr>
          <w:sz w:val="24"/>
          <w:rPrChange w:id="1293" w:author="unmarked" w:date="2017-11-14T15:44:00Z">
            <w:rPr>
              <w:rFonts w:eastAsia="Times New Roman" w:cs="Times New Roman"/>
              <w:noProof/>
              <w:sz w:val="24"/>
              <w:lang w:val="en-GB"/>
            </w:rPr>
          </w:rPrChange>
        </w:rPr>
        <w:t>Contrasts</w:t>
      </w:r>
      <w:proofErr w:type="spellEnd"/>
      <w:r w:rsidRPr="00676401">
        <w:rPr>
          <w:sz w:val="24"/>
          <w:rPrChange w:id="1294" w:author="unmarked" w:date="2017-11-14T15:44:00Z">
            <w:rPr>
              <w:rFonts w:eastAsia="Times New Roman" w:cs="Times New Roman"/>
              <w:noProof/>
              <w:sz w:val="24"/>
              <w:lang w:val="en-GB"/>
            </w:rPr>
          </w:rPrChange>
        </w:rPr>
        <w:t xml:space="preserve"> in </w:t>
      </w:r>
      <w:proofErr w:type="spellStart"/>
      <w:r w:rsidRPr="00676401">
        <w:rPr>
          <w:sz w:val="24"/>
          <w:rPrChange w:id="1295" w:author="unmarked" w:date="2017-11-14T15:44:00Z">
            <w:rPr>
              <w:rFonts w:eastAsia="Times New Roman" w:cs="Times New Roman"/>
              <w:noProof/>
              <w:sz w:val="24"/>
              <w:lang w:val="en-GB"/>
            </w:rPr>
          </w:rPrChange>
        </w:rPr>
        <w:t>algal</w:t>
      </w:r>
      <w:proofErr w:type="spellEnd"/>
      <w:r w:rsidRPr="00676401">
        <w:rPr>
          <w:sz w:val="24"/>
          <w:rPrChange w:id="1296" w:author="unmarked" w:date="2017-11-14T15:44:00Z">
            <w:rPr>
              <w:rFonts w:eastAsia="Times New Roman" w:cs="Times New Roman"/>
              <w:noProof/>
              <w:sz w:val="24"/>
              <w:lang w:val="en-GB"/>
            </w:rPr>
          </w:rPrChange>
        </w:rPr>
        <w:t xml:space="preserve"> </w:t>
      </w:r>
      <w:proofErr w:type="spellStart"/>
      <w:r w:rsidRPr="00676401">
        <w:rPr>
          <w:sz w:val="24"/>
          <w:rPrChange w:id="1297" w:author="unmarked" w:date="2017-11-14T15:44:00Z">
            <w:rPr>
              <w:rFonts w:eastAsia="Times New Roman" w:cs="Times New Roman"/>
              <w:noProof/>
              <w:sz w:val="24"/>
              <w:lang w:val="en-GB"/>
            </w:rPr>
          </w:rPrChange>
        </w:rPr>
        <w:t>food</w:t>
      </w:r>
      <w:proofErr w:type="spellEnd"/>
      <w:r w:rsidRPr="00676401">
        <w:rPr>
          <w:sz w:val="24"/>
          <w:rPrChange w:id="1298" w:author="unmarked" w:date="2017-11-14T15:44:00Z">
            <w:rPr>
              <w:rFonts w:eastAsia="Times New Roman" w:cs="Times New Roman"/>
              <w:noProof/>
              <w:sz w:val="24"/>
              <w:lang w:val="en-GB"/>
            </w:rPr>
          </w:rPrChange>
        </w:rPr>
        <w:t xml:space="preserve"> </w:t>
      </w:r>
      <w:proofErr w:type="spellStart"/>
      <w:r w:rsidRPr="00676401">
        <w:rPr>
          <w:sz w:val="24"/>
          <w:rPrChange w:id="1299" w:author="unmarked" w:date="2017-11-14T15:44:00Z">
            <w:rPr>
              <w:rFonts w:eastAsia="Times New Roman" w:cs="Times New Roman"/>
              <w:noProof/>
              <w:sz w:val="24"/>
              <w:lang w:val="en-GB"/>
            </w:rPr>
          </w:rPrChange>
        </w:rPr>
        <w:t>processing</w:t>
      </w:r>
      <w:proofErr w:type="spellEnd"/>
      <w:r w:rsidRPr="00676401">
        <w:rPr>
          <w:sz w:val="24"/>
          <w:rPrChange w:id="1300" w:author="unmarked" w:date="2017-11-14T15:44:00Z">
            <w:rPr>
              <w:rFonts w:eastAsia="Times New Roman" w:cs="Times New Roman"/>
              <w:noProof/>
              <w:sz w:val="24"/>
              <w:lang w:val="en-GB"/>
            </w:rPr>
          </w:rPrChange>
        </w:rPr>
        <w:t xml:space="preserve"> </w:t>
      </w:r>
      <w:proofErr w:type="spellStart"/>
      <w:r w:rsidRPr="00676401">
        <w:rPr>
          <w:sz w:val="24"/>
          <w:rPrChange w:id="1301" w:author="unmarked" w:date="2017-11-14T15:44:00Z">
            <w:rPr>
              <w:rFonts w:eastAsia="Times New Roman" w:cs="Times New Roman"/>
              <w:noProof/>
              <w:sz w:val="24"/>
              <w:lang w:val="en-GB"/>
            </w:rPr>
          </w:rPrChange>
        </w:rPr>
        <w:t>among</w:t>
      </w:r>
      <w:proofErr w:type="spellEnd"/>
      <w:r w:rsidRPr="00676401">
        <w:rPr>
          <w:sz w:val="24"/>
          <w:rPrChange w:id="1302" w:author="unmarked" w:date="2017-11-14T15:44:00Z">
            <w:rPr>
              <w:rFonts w:eastAsia="Times New Roman" w:cs="Times New Roman"/>
              <w:noProof/>
              <w:sz w:val="24"/>
              <w:lang w:val="en-GB"/>
            </w:rPr>
          </w:rPrChange>
        </w:rPr>
        <w:t xml:space="preserve"> </w:t>
      </w:r>
      <w:proofErr w:type="spellStart"/>
      <w:r w:rsidRPr="00676401">
        <w:rPr>
          <w:sz w:val="24"/>
          <w:rPrChange w:id="1303" w:author="unmarked" w:date="2017-11-14T15:44:00Z">
            <w:rPr>
              <w:rFonts w:eastAsia="Times New Roman" w:cs="Times New Roman"/>
              <w:noProof/>
              <w:sz w:val="24"/>
              <w:lang w:val="en-GB"/>
            </w:rPr>
          </w:rPrChange>
        </w:rPr>
        <w:t>five</w:t>
      </w:r>
      <w:proofErr w:type="spellEnd"/>
      <w:r w:rsidRPr="00676401">
        <w:rPr>
          <w:sz w:val="24"/>
          <w:rPrChange w:id="1304" w:author="unmarked" w:date="2017-11-14T15:44:00Z">
            <w:rPr>
              <w:rFonts w:eastAsia="Times New Roman" w:cs="Times New Roman"/>
              <w:noProof/>
              <w:sz w:val="24"/>
              <w:lang w:val="en-GB"/>
            </w:rPr>
          </w:rPrChange>
        </w:rPr>
        <w:t xml:space="preserve"> </w:t>
      </w:r>
      <w:proofErr w:type="spellStart"/>
      <w:r w:rsidRPr="00676401">
        <w:rPr>
          <w:sz w:val="24"/>
          <w:rPrChange w:id="1305" w:author="unmarked" w:date="2017-11-14T15:44:00Z">
            <w:rPr>
              <w:rFonts w:eastAsia="Times New Roman" w:cs="Times New Roman"/>
              <w:noProof/>
              <w:sz w:val="24"/>
              <w:lang w:val="en-GB"/>
            </w:rPr>
          </w:rPrChange>
        </w:rPr>
        <w:t>herbivorous</w:t>
      </w:r>
      <w:proofErr w:type="spellEnd"/>
      <w:r w:rsidRPr="00676401">
        <w:rPr>
          <w:sz w:val="24"/>
          <w:rPrChange w:id="1306" w:author="unmarked" w:date="2017-11-14T15:44:00Z">
            <w:rPr>
              <w:rFonts w:eastAsia="Times New Roman" w:cs="Times New Roman"/>
              <w:noProof/>
              <w:sz w:val="24"/>
              <w:lang w:val="en-GB"/>
            </w:rPr>
          </w:rPrChange>
        </w:rPr>
        <w:t xml:space="preserve"> </w:t>
      </w:r>
      <w:proofErr w:type="spellStart"/>
      <w:r w:rsidRPr="00676401">
        <w:rPr>
          <w:sz w:val="24"/>
          <w:rPrChange w:id="1307" w:author="unmarked" w:date="2017-11-14T15:44:00Z">
            <w:rPr>
              <w:rFonts w:eastAsia="Times New Roman" w:cs="Times New Roman"/>
              <w:noProof/>
              <w:sz w:val="24"/>
              <w:lang w:val="en-GB"/>
            </w:rPr>
          </w:rPrChange>
        </w:rPr>
        <w:t>coral‐reef</w:t>
      </w:r>
      <w:proofErr w:type="spellEnd"/>
      <w:r w:rsidRPr="00676401">
        <w:rPr>
          <w:sz w:val="24"/>
          <w:rPrChange w:id="1308" w:author="unmarked" w:date="2017-11-14T15:44:00Z">
            <w:rPr>
              <w:rFonts w:eastAsia="Times New Roman" w:cs="Times New Roman"/>
              <w:noProof/>
              <w:sz w:val="24"/>
              <w:lang w:val="en-GB"/>
            </w:rPr>
          </w:rPrChange>
        </w:rPr>
        <w:t xml:space="preserve"> </w:t>
      </w:r>
      <w:proofErr w:type="spellStart"/>
      <w:r w:rsidRPr="00676401">
        <w:rPr>
          <w:sz w:val="24"/>
          <w:rPrChange w:id="1309" w:author="unmarked" w:date="2017-11-14T15:44:00Z">
            <w:rPr>
              <w:rFonts w:eastAsia="Times New Roman" w:cs="Times New Roman"/>
              <w:noProof/>
              <w:sz w:val="24"/>
              <w:lang w:val="en-GB"/>
            </w:rPr>
          </w:rPrChange>
        </w:rPr>
        <w:t>fishes</w:t>
      </w:r>
      <w:proofErr w:type="spellEnd"/>
      <w:r w:rsidRPr="00676401">
        <w:rPr>
          <w:sz w:val="24"/>
          <w:rPrChange w:id="1310" w:author="unmarked" w:date="2017-11-14T15:44:00Z">
            <w:rPr>
              <w:rFonts w:eastAsia="Times New Roman" w:cs="Times New Roman"/>
              <w:noProof/>
              <w:sz w:val="24"/>
              <w:lang w:val="en-GB"/>
            </w:rPr>
          </w:rPrChange>
        </w:rPr>
        <w:t xml:space="preserve">. J. </w:t>
      </w:r>
      <w:proofErr w:type="spellStart"/>
      <w:r w:rsidRPr="00676401">
        <w:rPr>
          <w:sz w:val="24"/>
          <w:rPrChange w:id="1311" w:author="unmarked" w:date="2017-11-14T15:44:00Z">
            <w:rPr>
              <w:rFonts w:eastAsia="Times New Roman" w:cs="Times New Roman"/>
              <w:noProof/>
              <w:sz w:val="24"/>
              <w:lang w:val="en-GB"/>
            </w:rPr>
          </w:rPrChange>
        </w:rPr>
        <w:t>Fish</w:t>
      </w:r>
      <w:proofErr w:type="spellEnd"/>
      <w:r w:rsidRPr="00676401">
        <w:rPr>
          <w:sz w:val="24"/>
          <w:rPrChange w:id="1312" w:author="unmarked" w:date="2017-11-14T15:44:00Z">
            <w:rPr>
              <w:rFonts w:eastAsia="Times New Roman" w:cs="Times New Roman"/>
              <w:noProof/>
              <w:sz w:val="24"/>
              <w:lang w:val="en-GB"/>
            </w:rPr>
          </w:rPrChange>
        </w:rPr>
        <w:t xml:space="preserve"> </w:t>
      </w:r>
      <w:proofErr w:type="spellStart"/>
      <w:r w:rsidRPr="00676401">
        <w:rPr>
          <w:sz w:val="24"/>
          <w:rPrChange w:id="1313" w:author="unmarked" w:date="2017-11-14T15:44:00Z">
            <w:rPr>
              <w:rFonts w:eastAsia="Times New Roman" w:cs="Times New Roman"/>
              <w:noProof/>
              <w:sz w:val="24"/>
              <w:lang w:val="en-GB"/>
            </w:rPr>
          </w:rPrChange>
        </w:rPr>
        <w:t>Biol</w:t>
      </w:r>
      <w:proofErr w:type="spellEnd"/>
      <w:r w:rsidRPr="00676401">
        <w:rPr>
          <w:sz w:val="24"/>
          <w:rPrChange w:id="1314" w:author="unmarked" w:date="2017-11-14T15:44:00Z">
            <w:rPr>
              <w:rFonts w:eastAsia="Times New Roman" w:cs="Times New Roman"/>
              <w:noProof/>
              <w:sz w:val="24"/>
              <w:lang w:val="en-GB"/>
            </w:rPr>
          </w:rPrChange>
        </w:rPr>
        <w:t>. 47, 455–465. doi:10.1111/j.1095-8649.1995.tb01914.x</w:t>
      </w:r>
    </w:p>
    <w:p w14:paraId="329027CD" w14:textId="77777777" w:rsidR="00A6678A" w:rsidRPr="00676401" w:rsidRDefault="00A6678A" w:rsidP="00A6678A">
      <w:pPr>
        <w:widowControl w:val="0"/>
        <w:autoSpaceDE w:val="0"/>
        <w:autoSpaceDN w:val="0"/>
        <w:adjustRightInd w:val="0"/>
        <w:spacing w:line="240" w:lineRule="auto"/>
        <w:ind w:left="480" w:hanging="480"/>
        <w:rPr>
          <w:sz w:val="24"/>
          <w:rPrChange w:id="1315" w:author="unmarked" w:date="2017-11-14T15:44:00Z">
            <w:rPr>
              <w:rFonts w:eastAsia="Times New Roman" w:cs="Times New Roman"/>
              <w:noProof/>
              <w:sz w:val="24"/>
              <w:lang w:val="en-GB"/>
            </w:rPr>
          </w:rPrChange>
        </w:rPr>
      </w:pPr>
      <w:r w:rsidRPr="00676401">
        <w:rPr>
          <w:sz w:val="24"/>
          <w:rPrChange w:id="1316" w:author="unmarked" w:date="2017-11-14T15:44:00Z">
            <w:rPr>
              <w:rFonts w:eastAsia="Times New Roman" w:cs="Times New Roman"/>
              <w:noProof/>
              <w:sz w:val="24"/>
              <w:lang w:val="en-GB"/>
            </w:rPr>
          </w:rPrChange>
        </w:rPr>
        <w:t xml:space="preserve">Raja, P., </w:t>
      </w:r>
      <w:proofErr w:type="spellStart"/>
      <w:r w:rsidRPr="00676401">
        <w:rPr>
          <w:sz w:val="24"/>
          <w:rPrChange w:id="1317" w:author="unmarked" w:date="2017-11-14T15:44:00Z">
            <w:rPr>
              <w:rFonts w:eastAsia="Times New Roman" w:cs="Times New Roman"/>
              <w:noProof/>
              <w:sz w:val="24"/>
              <w:lang w:val="en-GB"/>
            </w:rPr>
          </w:rPrChange>
        </w:rPr>
        <w:t>Pugazhenthi</w:t>
      </w:r>
      <w:proofErr w:type="spellEnd"/>
      <w:r w:rsidRPr="00676401">
        <w:rPr>
          <w:sz w:val="24"/>
          <w:rPrChange w:id="1318" w:author="unmarked" w:date="2017-11-14T15:44:00Z">
            <w:rPr>
              <w:rFonts w:eastAsia="Times New Roman" w:cs="Times New Roman"/>
              <w:noProof/>
              <w:sz w:val="24"/>
              <w:lang w:val="en-GB"/>
            </w:rPr>
          </w:rPrChange>
        </w:rPr>
        <w:t xml:space="preserve">, S., 2012. Optimal </w:t>
      </w:r>
      <w:proofErr w:type="spellStart"/>
      <w:r w:rsidRPr="00676401">
        <w:rPr>
          <w:sz w:val="24"/>
          <w:rPrChange w:id="1319" w:author="unmarked" w:date="2017-11-14T15:44:00Z">
            <w:rPr>
              <w:rFonts w:eastAsia="Times New Roman" w:cs="Times New Roman"/>
              <w:noProof/>
              <w:sz w:val="24"/>
              <w:lang w:val="en-GB"/>
            </w:rPr>
          </w:rPrChange>
        </w:rPr>
        <w:t>path</w:t>
      </w:r>
      <w:proofErr w:type="spellEnd"/>
      <w:r w:rsidRPr="00676401">
        <w:rPr>
          <w:sz w:val="24"/>
          <w:rPrChange w:id="1320" w:author="unmarked" w:date="2017-11-14T15:44:00Z">
            <w:rPr>
              <w:rFonts w:eastAsia="Times New Roman" w:cs="Times New Roman"/>
              <w:noProof/>
              <w:sz w:val="24"/>
              <w:lang w:val="en-GB"/>
            </w:rPr>
          </w:rPrChange>
        </w:rPr>
        <w:t xml:space="preserve"> </w:t>
      </w:r>
      <w:proofErr w:type="spellStart"/>
      <w:r w:rsidRPr="00676401">
        <w:rPr>
          <w:sz w:val="24"/>
          <w:rPrChange w:id="1321" w:author="unmarked" w:date="2017-11-14T15:44:00Z">
            <w:rPr>
              <w:rFonts w:eastAsia="Times New Roman" w:cs="Times New Roman"/>
              <w:noProof/>
              <w:sz w:val="24"/>
              <w:lang w:val="en-GB"/>
            </w:rPr>
          </w:rPrChange>
        </w:rPr>
        <w:t>planning</w:t>
      </w:r>
      <w:proofErr w:type="spellEnd"/>
      <w:r w:rsidRPr="00676401">
        <w:rPr>
          <w:sz w:val="24"/>
          <w:rPrChange w:id="1322" w:author="unmarked" w:date="2017-11-14T15:44:00Z">
            <w:rPr>
              <w:rFonts w:eastAsia="Times New Roman" w:cs="Times New Roman"/>
              <w:noProof/>
              <w:sz w:val="24"/>
              <w:lang w:val="en-GB"/>
            </w:rPr>
          </w:rPrChange>
        </w:rPr>
        <w:t xml:space="preserve"> </w:t>
      </w:r>
      <w:proofErr w:type="spellStart"/>
      <w:r w:rsidRPr="00676401">
        <w:rPr>
          <w:sz w:val="24"/>
          <w:rPrChange w:id="1323" w:author="unmarked" w:date="2017-11-14T15:44:00Z">
            <w:rPr>
              <w:rFonts w:eastAsia="Times New Roman" w:cs="Times New Roman"/>
              <w:noProof/>
              <w:sz w:val="24"/>
              <w:lang w:val="en-GB"/>
            </w:rPr>
          </w:rPrChange>
        </w:rPr>
        <w:t>of</w:t>
      </w:r>
      <w:proofErr w:type="spellEnd"/>
      <w:r w:rsidRPr="00676401">
        <w:rPr>
          <w:sz w:val="24"/>
          <w:rPrChange w:id="1324" w:author="unmarked" w:date="2017-11-14T15:44:00Z">
            <w:rPr>
              <w:rFonts w:eastAsia="Times New Roman" w:cs="Times New Roman"/>
              <w:noProof/>
              <w:sz w:val="24"/>
              <w:lang w:val="en-GB"/>
            </w:rPr>
          </w:rPrChange>
        </w:rPr>
        <w:t xml:space="preserve"> mobile </w:t>
      </w:r>
      <w:proofErr w:type="spellStart"/>
      <w:r w:rsidRPr="00676401">
        <w:rPr>
          <w:sz w:val="24"/>
          <w:rPrChange w:id="1325" w:author="unmarked" w:date="2017-11-14T15:44:00Z">
            <w:rPr>
              <w:rFonts w:eastAsia="Times New Roman" w:cs="Times New Roman"/>
              <w:noProof/>
              <w:sz w:val="24"/>
              <w:lang w:val="en-GB"/>
            </w:rPr>
          </w:rPrChange>
        </w:rPr>
        <w:t>robots</w:t>
      </w:r>
      <w:proofErr w:type="spellEnd"/>
      <w:r w:rsidRPr="00676401">
        <w:rPr>
          <w:sz w:val="24"/>
          <w:rPrChange w:id="1326" w:author="unmarked" w:date="2017-11-14T15:44:00Z">
            <w:rPr>
              <w:rFonts w:eastAsia="Times New Roman" w:cs="Times New Roman"/>
              <w:noProof/>
              <w:sz w:val="24"/>
              <w:lang w:val="en-GB"/>
            </w:rPr>
          </w:rPrChange>
        </w:rPr>
        <w:t xml:space="preserve">: A </w:t>
      </w:r>
      <w:proofErr w:type="spellStart"/>
      <w:r w:rsidRPr="00676401">
        <w:rPr>
          <w:sz w:val="24"/>
          <w:rPrChange w:id="1327" w:author="unmarked" w:date="2017-11-14T15:44:00Z">
            <w:rPr>
              <w:rFonts w:eastAsia="Times New Roman" w:cs="Times New Roman"/>
              <w:noProof/>
              <w:sz w:val="24"/>
              <w:lang w:val="en-GB"/>
            </w:rPr>
          </w:rPrChange>
        </w:rPr>
        <w:t>review</w:t>
      </w:r>
      <w:proofErr w:type="spellEnd"/>
      <w:r w:rsidRPr="00676401">
        <w:rPr>
          <w:sz w:val="24"/>
          <w:rPrChange w:id="1328" w:author="unmarked" w:date="2017-11-14T15:44:00Z">
            <w:rPr>
              <w:rFonts w:eastAsia="Times New Roman" w:cs="Times New Roman"/>
              <w:noProof/>
              <w:sz w:val="24"/>
              <w:lang w:val="en-GB"/>
            </w:rPr>
          </w:rPrChange>
        </w:rPr>
        <w:t xml:space="preserve">. Int. J. Phys. </w:t>
      </w:r>
      <w:proofErr w:type="spellStart"/>
      <w:r w:rsidRPr="00676401">
        <w:rPr>
          <w:sz w:val="24"/>
          <w:rPrChange w:id="1329" w:author="unmarked" w:date="2017-11-14T15:44:00Z">
            <w:rPr>
              <w:rFonts w:eastAsia="Times New Roman" w:cs="Times New Roman"/>
              <w:noProof/>
              <w:sz w:val="24"/>
              <w:lang w:val="en-GB"/>
            </w:rPr>
          </w:rPrChange>
        </w:rPr>
        <w:t>Sci</w:t>
      </w:r>
      <w:proofErr w:type="spellEnd"/>
      <w:r w:rsidRPr="00676401">
        <w:rPr>
          <w:sz w:val="24"/>
          <w:rPrChange w:id="1330" w:author="unmarked" w:date="2017-11-14T15:44:00Z">
            <w:rPr>
              <w:rFonts w:eastAsia="Times New Roman" w:cs="Times New Roman"/>
              <w:noProof/>
              <w:sz w:val="24"/>
              <w:lang w:val="en-GB"/>
            </w:rPr>
          </w:rPrChange>
        </w:rPr>
        <w:t>. 7, 1314–1320. doi:10.5897/IJPS11.1745</w:t>
      </w:r>
    </w:p>
    <w:p w14:paraId="5F53B0CC" w14:textId="77777777" w:rsidR="00A6678A" w:rsidRPr="00676401" w:rsidRDefault="00A6678A" w:rsidP="00A6678A">
      <w:pPr>
        <w:widowControl w:val="0"/>
        <w:autoSpaceDE w:val="0"/>
        <w:autoSpaceDN w:val="0"/>
        <w:adjustRightInd w:val="0"/>
        <w:spacing w:line="240" w:lineRule="auto"/>
        <w:ind w:left="480" w:hanging="480"/>
        <w:rPr>
          <w:sz w:val="24"/>
          <w:rPrChange w:id="1331" w:author="unmarked" w:date="2017-11-14T15:44:00Z">
            <w:rPr>
              <w:rFonts w:eastAsia="Times New Roman" w:cs="Times New Roman"/>
              <w:noProof/>
              <w:sz w:val="24"/>
              <w:lang w:val="en-GB"/>
            </w:rPr>
          </w:rPrChange>
        </w:rPr>
      </w:pPr>
      <w:proofErr w:type="spellStart"/>
      <w:r w:rsidRPr="00676401">
        <w:rPr>
          <w:sz w:val="24"/>
          <w:rPrChange w:id="1332" w:author="unmarked" w:date="2017-11-14T15:44:00Z">
            <w:rPr>
              <w:rFonts w:eastAsia="Times New Roman" w:cs="Times New Roman"/>
              <w:noProof/>
              <w:sz w:val="24"/>
              <w:lang w:val="en-GB"/>
            </w:rPr>
          </w:rPrChange>
        </w:rPr>
        <w:t>Unsworth</w:t>
      </w:r>
      <w:proofErr w:type="spellEnd"/>
      <w:r w:rsidRPr="00676401">
        <w:rPr>
          <w:sz w:val="24"/>
          <w:rPrChange w:id="1333" w:author="unmarked" w:date="2017-11-14T15:44:00Z">
            <w:rPr>
              <w:rFonts w:eastAsia="Times New Roman" w:cs="Times New Roman"/>
              <w:noProof/>
              <w:sz w:val="24"/>
              <w:lang w:val="en-GB"/>
            </w:rPr>
          </w:rPrChange>
        </w:rPr>
        <w:t xml:space="preserve">, R.K.F., Taylor, J.D., Powell, A., Bell, J.J., Smith, D.J., 2007. The </w:t>
      </w:r>
      <w:proofErr w:type="spellStart"/>
      <w:r w:rsidRPr="00676401">
        <w:rPr>
          <w:sz w:val="24"/>
          <w:rPrChange w:id="1334" w:author="unmarked" w:date="2017-11-14T15:44:00Z">
            <w:rPr>
              <w:rFonts w:eastAsia="Times New Roman" w:cs="Times New Roman"/>
              <w:noProof/>
              <w:sz w:val="24"/>
              <w:lang w:val="en-GB"/>
            </w:rPr>
          </w:rPrChange>
        </w:rPr>
        <w:t>contribution</w:t>
      </w:r>
      <w:proofErr w:type="spellEnd"/>
      <w:r w:rsidRPr="00676401">
        <w:rPr>
          <w:sz w:val="24"/>
          <w:rPrChange w:id="1335" w:author="unmarked" w:date="2017-11-14T15:44:00Z">
            <w:rPr>
              <w:rFonts w:eastAsia="Times New Roman" w:cs="Times New Roman"/>
              <w:noProof/>
              <w:sz w:val="24"/>
              <w:lang w:val="en-GB"/>
            </w:rPr>
          </w:rPrChange>
        </w:rPr>
        <w:t xml:space="preserve"> </w:t>
      </w:r>
      <w:proofErr w:type="spellStart"/>
      <w:r w:rsidRPr="00676401">
        <w:rPr>
          <w:sz w:val="24"/>
          <w:rPrChange w:id="1336" w:author="unmarked" w:date="2017-11-14T15:44:00Z">
            <w:rPr>
              <w:rFonts w:eastAsia="Times New Roman" w:cs="Times New Roman"/>
              <w:noProof/>
              <w:sz w:val="24"/>
              <w:lang w:val="en-GB"/>
            </w:rPr>
          </w:rPrChange>
        </w:rPr>
        <w:t>of</w:t>
      </w:r>
      <w:proofErr w:type="spellEnd"/>
      <w:r w:rsidRPr="00676401">
        <w:rPr>
          <w:sz w:val="24"/>
          <w:rPrChange w:id="1337" w:author="unmarked" w:date="2017-11-14T15:44:00Z">
            <w:rPr>
              <w:rFonts w:eastAsia="Times New Roman" w:cs="Times New Roman"/>
              <w:noProof/>
              <w:sz w:val="24"/>
              <w:lang w:val="en-GB"/>
            </w:rPr>
          </w:rPrChange>
        </w:rPr>
        <w:t xml:space="preserve"> </w:t>
      </w:r>
      <w:proofErr w:type="spellStart"/>
      <w:r w:rsidRPr="00676401">
        <w:rPr>
          <w:sz w:val="24"/>
          <w:rPrChange w:id="1338" w:author="unmarked" w:date="2017-11-14T15:44:00Z">
            <w:rPr>
              <w:rFonts w:eastAsia="Times New Roman" w:cs="Times New Roman"/>
              <w:noProof/>
              <w:sz w:val="24"/>
              <w:lang w:val="en-GB"/>
            </w:rPr>
          </w:rPrChange>
        </w:rPr>
        <w:t>scarid</w:t>
      </w:r>
      <w:proofErr w:type="spellEnd"/>
      <w:r w:rsidRPr="00676401">
        <w:rPr>
          <w:sz w:val="24"/>
          <w:rPrChange w:id="1339" w:author="unmarked" w:date="2017-11-14T15:44:00Z">
            <w:rPr>
              <w:rFonts w:eastAsia="Times New Roman" w:cs="Times New Roman"/>
              <w:noProof/>
              <w:sz w:val="24"/>
              <w:lang w:val="en-GB"/>
            </w:rPr>
          </w:rPrChange>
        </w:rPr>
        <w:t xml:space="preserve"> </w:t>
      </w:r>
      <w:proofErr w:type="spellStart"/>
      <w:r w:rsidRPr="00676401">
        <w:rPr>
          <w:sz w:val="24"/>
          <w:rPrChange w:id="1340" w:author="unmarked" w:date="2017-11-14T15:44:00Z">
            <w:rPr>
              <w:rFonts w:eastAsia="Times New Roman" w:cs="Times New Roman"/>
              <w:noProof/>
              <w:sz w:val="24"/>
              <w:lang w:val="en-GB"/>
            </w:rPr>
          </w:rPrChange>
        </w:rPr>
        <w:t>herbivory</w:t>
      </w:r>
      <w:proofErr w:type="spellEnd"/>
      <w:r w:rsidRPr="00676401">
        <w:rPr>
          <w:sz w:val="24"/>
          <w:rPrChange w:id="1341" w:author="unmarked" w:date="2017-11-14T15:44:00Z">
            <w:rPr>
              <w:rFonts w:eastAsia="Times New Roman" w:cs="Times New Roman"/>
              <w:noProof/>
              <w:sz w:val="24"/>
              <w:lang w:val="en-GB"/>
            </w:rPr>
          </w:rPrChange>
        </w:rPr>
        <w:t xml:space="preserve"> </w:t>
      </w:r>
      <w:proofErr w:type="spellStart"/>
      <w:r w:rsidRPr="00676401">
        <w:rPr>
          <w:sz w:val="24"/>
          <w:rPrChange w:id="1342" w:author="unmarked" w:date="2017-11-14T15:44:00Z">
            <w:rPr>
              <w:rFonts w:eastAsia="Times New Roman" w:cs="Times New Roman"/>
              <w:noProof/>
              <w:sz w:val="24"/>
              <w:lang w:val="en-GB"/>
            </w:rPr>
          </w:rPrChange>
        </w:rPr>
        <w:t>to</w:t>
      </w:r>
      <w:proofErr w:type="spellEnd"/>
      <w:r w:rsidRPr="00676401">
        <w:rPr>
          <w:sz w:val="24"/>
          <w:rPrChange w:id="1343" w:author="unmarked" w:date="2017-11-14T15:44:00Z">
            <w:rPr>
              <w:rFonts w:eastAsia="Times New Roman" w:cs="Times New Roman"/>
              <w:noProof/>
              <w:sz w:val="24"/>
              <w:lang w:val="en-GB"/>
            </w:rPr>
          </w:rPrChange>
        </w:rPr>
        <w:t xml:space="preserve"> </w:t>
      </w:r>
      <w:proofErr w:type="spellStart"/>
      <w:r w:rsidRPr="00676401">
        <w:rPr>
          <w:sz w:val="24"/>
          <w:rPrChange w:id="1344" w:author="unmarked" w:date="2017-11-14T15:44:00Z">
            <w:rPr>
              <w:rFonts w:eastAsia="Times New Roman" w:cs="Times New Roman"/>
              <w:noProof/>
              <w:sz w:val="24"/>
              <w:lang w:val="en-GB"/>
            </w:rPr>
          </w:rPrChange>
        </w:rPr>
        <w:t>seagrass</w:t>
      </w:r>
      <w:proofErr w:type="spellEnd"/>
      <w:r w:rsidRPr="00676401">
        <w:rPr>
          <w:sz w:val="24"/>
          <w:rPrChange w:id="1345" w:author="unmarked" w:date="2017-11-14T15:44:00Z">
            <w:rPr>
              <w:rFonts w:eastAsia="Times New Roman" w:cs="Times New Roman"/>
              <w:noProof/>
              <w:sz w:val="24"/>
              <w:lang w:val="en-GB"/>
            </w:rPr>
          </w:rPrChange>
        </w:rPr>
        <w:t xml:space="preserve"> </w:t>
      </w:r>
      <w:proofErr w:type="spellStart"/>
      <w:r w:rsidRPr="00676401">
        <w:rPr>
          <w:sz w:val="24"/>
          <w:rPrChange w:id="1346" w:author="unmarked" w:date="2017-11-14T15:44:00Z">
            <w:rPr>
              <w:rFonts w:eastAsia="Times New Roman" w:cs="Times New Roman"/>
              <w:noProof/>
              <w:sz w:val="24"/>
              <w:lang w:val="en-GB"/>
            </w:rPr>
          </w:rPrChange>
        </w:rPr>
        <w:t>ecosystem</w:t>
      </w:r>
      <w:proofErr w:type="spellEnd"/>
      <w:r w:rsidRPr="00676401">
        <w:rPr>
          <w:sz w:val="24"/>
          <w:rPrChange w:id="1347" w:author="unmarked" w:date="2017-11-14T15:44:00Z">
            <w:rPr>
              <w:rFonts w:eastAsia="Times New Roman" w:cs="Times New Roman"/>
              <w:noProof/>
              <w:sz w:val="24"/>
              <w:lang w:val="en-GB"/>
            </w:rPr>
          </w:rPrChange>
        </w:rPr>
        <w:t xml:space="preserve"> </w:t>
      </w:r>
      <w:proofErr w:type="spellStart"/>
      <w:r w:rsidRPr="00676401">
        <w:rPr>
          <w:sz w:val="24"/>
          <w:rPrChange w:id="1348" w:author="unmarked" w:date="2017-11-14T15:44:00Z">
            <w:rPr>
              <w:rFonts w:eastAsia="Times New Roman" w:cs="Times New Roman"/>
              <w:noProof/>
              <w:sz w:val="24"/>
              <w:lang w:val="en-GB"/>
            </w:rPr>
          </w:rPrChange>
        </w:rPr>
        <w:t>dynamics</w:t>
      </w:r>
      <w:proofErr w:type="spellEnd"/>
      <w:r w:rsidRPr="00676401">
        <w:rPr>
          <w:sz w:val="24"/>
          <w:rPrChange w:id="1349" w:author="unmarked" w:date="2017-11-14T15:44:00Z">
            <w:rPr>
              <w:rFonts w:eastAsia="Times New Roman" w:cs="Times New Roman"/>
              <w:noProof/>
              <w:sz w:val="24"/>
              <w:lang w:val="en-GB"/>
            </w:rPr>
          </w:rPrChange>
        </w:rPr>
        <w:t xml:space="preserve"> in </w:t>
      </w:r>
      <w:proofErr w:type="spellStart"/>
      <w:r w:rsidRPr="00676401">
        <w:rPr>
          <w:sz w:val="24"/>
          <w:rPrChange w:id="1350" w:author="unmarked" w:date="2017-11-14T15:44:00Z">
            <w:rPr>
              <w:rFonts w:eastAsia="Times New Roman" w:cs="Times New Roman"/>
              <w:noProof/>
              <w:sz w:val="24"/>
              <w:lang w:val="en-GB"/>
            </w:rPr>
          </w:rPrChange>
        </w:rPr>
        <w:t>the</w:t>
      </w:r>
      <w:proofErr w:type="spellEnd"/>
      <w:r w:rsidRPr="00676401">
        <w:rPr>
          <w:sz w:val="24"/>
          <w:rPrChange w:id="1351" w:author="unmarked" w:date="2017-11-14T15:44:00Z">
            <w:rPr>
              <w:rFonts w:eastAsia="Times New Roman" w:cs="Times New Roman"/>
              <w:noProof/>
              <w:sz w:val="24"/>
              <w:lang w:val="en-GB"/>
            </w:rPr>
          </w:rPrChange>
        </w:rPr>
        <w:t xml:space="preserve"> </w:t>
      </w:r>
      <w:proofErr w:type="spellStart"/>
      <w:r w:rsidRPr="00676401">
        <w:rPr>
          <w:sz w:val="24"/>
          <w:rPrChange w:id="1352" w:author="unmarked" w:date="2017-11-14T15:44:00Z">
            <w:rPr>
              <w:rFonts w:eastAsia="Times New Roman" w:cs="Times New Roman"/>
              <w:noProof/>
              <w:sz w:val="24"/>
              <w:lang w:val="en-GB"/>
            </w:rPr>
          </w:rPrChange>
        </w:rPr>
        <w:t>Indo</w:t>
      </w:r>
      <w:proofErr w:type="spellEnd"/>
      <w:r w:rsidRPr="00676401">
        <w:rPr>
          <w:sz w:val="24"/>
          <w:rPrChange w:id="1353" w:author="unmarked" w:date="2017-11-14T15:44:00Z">
            <w:rPr>
              <w:rFonts w:eastAsia="Times New Roman" w:cs="Times New Roman"/>
              <w:noProof/>
              <w:sz w:val="24"/>
              <w:lang w:val="en-GB"/>
            </w:rPr>
          </w:rPrChange>
        </w:rPr>
        <w:t xml:space="preserve">-Pacific. </w:t>
      </w:r>
      <w:proofErr w:type="spellStart"/>
      <w:r w:rsidRPr="00676401">
        <w:rPr>
          <w:sz w:val="24"/>
          <w:rPrChange w:id="1354" w:author="unmarked" w:date="2017-11-14T15:44:00Z">
            <w:rPr>
              <w:rFonts w:eastAsia="Times New Roman" w:cs="Times New Roman"/>
              <w:noProof/>
              <w:sz w:val="24"/>
              <w:lang w:val="en-GB"/>
            </w:rPr>
          </w:rPrChange>
        </w:rPr>
        <w:t>Estuar</w:t>
      </w:r>
      <w:proofErr w:type="spellEnd"/>
      <w:r w:rsidRPr="00676401">
        <w:rPr>
          <w:sz w:val="24"/>
          <w:rPrChange w:id="1355" w:author="unmarked" w:date="2017-11-14T15:44:00Z">
            <w:rPr>
              <w:rFonts w:eastAsia="Times New Roman" w:cs="Times New Roman"/>
              <w:noProof/>
              <w:sz w:val="24"/>
              <w:lang w:val="en-GB"/>
            </w:rPr>
          </w:rPrChange>
        </w:rPr>
        <w:t xml:space="preserve">. Coast. </w:t>
      </w:r>
      <w:proofErr w:type="spellStart"/>
      <w:r w:rsidRPr="00676401">
        <w:rPr>
          <w:sz w:val="24"/>
          <w:rPrChange w:id="1356" w:author="unmarked" w:date="2017-11-14T15:44:00Z">
            <w:rPr>
              <w:rFonts w:eastAsia="Times New Roman" w:cs="Times New Roman"/>
              <w:noProof/>
              <w:sz w:val="24"/>
              <w:lang w:val="en-GB"/>
            </w:rPr>
          </w:rPrChange>
        </w:rPr>
        <w:t>Shelf</w:t>
      </w:r>
      <w:proofErr w:type="spellEnd"/>
      <w:r w:rsidRPr="00676401">
        <w:rPr>
          <w:sz w:val="24"/>
          <w:rPrChange w:id="1357" w:author="unmarked" w:date="2017-11-14T15:44:00Z">
            <w:rPr>
              <w:rFonts w:eastAsia="Times New Roman" w:cs="Times New Roman"/>
              <w:noProof/>
              <w:sz w:val="24"/>
              <w:lang w:val="en-GB"/>
            </w:rPr>
          </w:rPrChange>
        </w:rPr>
        <w:t xml:space="preserve"> </w:t>
      </w:r>
      <w:proofErr w:type="spellStart"/>
      <w:r w:rsidRPr="00676401">
        <w:rPr>
          <w:sz w:val="24"/>
          <w:rPrChange w:id="1358" w:author="unmarked" w:date="2017-11-14T15:44:00Z">
            <w:rPr>
              <w:rFonts w:eastAsia="Times New Roman" w:cs="Times New Roman"/>
              <w:noProof/>
              <w:sz w:val="24"/>
              <w:lang w:val="en-GB"/>
            </w:rPr>
          </w:rPrChange>
        </w:rPr>
        <w:t>Sci</w:t>
      </w:r>
      <w:proofErr w:type="spellEnd"/>
      <w:r w:rsidRPr="00676401">
        <w:rPr>
          <w:sz w:val="24"/>
          <w:rPrChange w:id="1359" w:author="unmarked" w:date="2017-11-14T15:44:00Z">
            <w:rPr>
              <w:rFonts w:eastAsia="Times New Roman" w:cs="Times New Roman"/>
              <w:noProof/>
              <w:sz w:val="24"/>
              <w:lang w:val="en-GB"/>
            </w:rPr>
          </w:rPrChange>
        </w:rPr>
        <w:t xml:space="preserve">. 74, 53–62. </w:t>
      </w:r>
      <w:proofErr w:type="gramStart"/>
      <w:r w:rsidRPr="00676401">
        <w:rPr>
          <w:sz w:val="24"/>
          <w:rPrChange w:id="1360" w:author="unmarked" w:date="2017-11-14T15:44:00Z">
            <w:rPr>
              <w:rFonts w:eastAsia="Times New Roman" w:cs="Times New Roman"/>
              <w:noProof/>
              <w:sz w:val="24"/>
              <w:lang w:val="en-GB"/>
            </w:rPr>
          </w:rPrChange>
        </w:rPr>
        <w:t>doi:10.1016/j.ecss</w:t>
      </w:r>
      <w:proofErr w:type="gramEnd"/>
      <w:r w:rsidRPr="00676401">
        <w:rPr>
          <w:sz w:val="24"/>
          <w:rPrChange w:id="1361" w:author="unmarked" w:date="2017-11-14T15:44:00Z">
            <w:rPr>
              <w:rFonts w:eastAsia="Times New Roman" w:cs="Times New Roman"/>
              <w:noProof/>
              <w:sz w:val="24"/>
              <w:lang w:val="en-GB"/>
            </w:rPr>
          </w:rPrChange>
        </w:rPr>
        <w:t>.2007.04.001</w:t>
      </w:r>
    </w:p>
    <w:p w14:paraId="28B26D55" w14:textId="77777777" w:rsidR="00A6678A" w:rsidRPr="00676401" w:rsidRDefault="00A6678A" w:rsidP="00A6678A">
      <w:pPr>
        <w:widowControl w:val="0"/>
        <w:autoSpaceDE w:val="0"/>
        <w:autoSpaceDN w:val="0"/>
        <w:adjustRightInd w:val="0"/>
        <w:spacing w:line="240" w:lineRule="auto"/>
        <w:ind w:left="480" w:hanging="480"/>
        <w:rPr>
          <w:sz w:val="24"/>
          <w:rPrChange w:id="1362" w:author="unmarked" w:date="2017-11-14T15:44:00Z">
            <w:rPr>
              <w:rFonts w:eastAsia="Times New Roman" w:cs="Times New Roman"/>
              <w:noProof/>
              <w:sz w:val="24"/>
              <w:lang w:val="en-GB"/>
            </w:rPr>
          </w:rPrChange>
        </w:rPr>
      </w:pPr>
      <w:proofErr w:type="spellStart"/>
      <w:r w:rsidRPr="00676401">
        <w:rPr>
          <w:sz w:val="24"/>
          <w:rPrChange w:id="1363" w:author="unmarked" w:date="2017-11-14T15:44:00Z">
            <w:rPr>
              <w:rFonts w:eastAsia="Times New Roman" w:cs="Times New Roman"/>
              <w:noProof/>
              <w:sz w:val="24"/>
              <w:lang w:val="en-GB"/>
            </w:rPr>
          </w:rPrChange>
        </w:rPr>
        <w:t>Videler</w:t>
      </w:r>
      <w:proofErr w:type="spellEnd"/>
      <w:r w:rsidRPr="00676401">
        <w:rPr>
          <w:sz w:val="24"/>
          <w:rPrChange w:id="1364" w:author="unmarked" w:date="2017-11-14T15:44:00Z">
            <w:rPr>
              <w:rFonts w:eastAsia="Times New Roman" w:cs="Times New Roman"/>
              <w:noProof/>
              <w:sz w:val="24"/>
              <w:lang w:val="en-GB"/>
            </w:rPr>
          </w:rPrChange>
        </w:rPr>
        <w:t xml:space="preserve">, J.J., 1993. </w:t>
      </w:r>
      <w:proofErr w:type="spellStart"/>
      <w:r w:rsidRPr="00676401">
        <w:rPr>
          <w:sz w:val="24"/>
          <w:rPrChange w:id="1365" w:author="unmarked" w:date="2017-11-14T15:44:00Z">
            <w:rPr>
              <w:rFonts w:eastAsia="Times New Roman" w:cs="Times New Roman"/>
              <w:noProof/>
              <w:sz w:val="24"/>
              <w:lang w:val="en-GB"/>
            </w:rPr>
          </w:rPrChange>
        </w:rPr>
        <w:t>Fish</w:t>
      </w:r>
      <w:proofErr w:type="spellEnd"/>
      <w:r w:rsidRPr="00676401">
        <w:rPr>
          <w:sz w:val="24"/>
          <w:rPrChange w:id="1366" w:author="unmarked" w:date="2017-11-14T15:44:00Z">
            <w:rPr>
              <w:rFonts w:eastAsia="Times New Roman" w:cs="Times New Roman"/>
              <w:noProof/>
              <w:sz w:val="24"/>
              <w:lang w:val="en-GB"/>
            </w:rPr>
          </w:rPrChange>
        </w:rPr>
        <w:t xml:space="preserve"> Swimming. Chapman &amp; Hall, London.</w:t>
      </w:r>
    </w:p>
    <w:p w14:paraId="60192CF2" w14:textId="77777777" w:rsidR="00A6678A" w:rsidRPr="00676401" w:rsidRDefault="00A6678A" w:rsidP="00A6678A">
      <w:pPr>
        <w:widowControl w:val="0"/>
        <w:autoSpaceDE w:val="0"/>
        <w:autoSpaceDN w:val="0"/>
        <w:adjustRightInd w:val="0"/>
        <w:spacing w:line="240" w:lineRule="auto"/>
        <w:ind w:left="480" w:hanging="480"/>
        <w:rPr>
          <w:sz w:val="24"/>
          <w:rPrChange w:id="1367" w:author="unmarked" w:date="2017-11-14T15:44:00Z">
            <w:rPr>
              <w:rFonts w:eastAsia="Times New Roman" w:cs="Times New Roman"/>
              <w:noProof/>
              <w:sz w:val="24"/>
              <w:lang w:val="en-GB"/>
            </w:rPr>
          </w:rPrChange>
        </w:rPr>
      </w:pPr>
      <w:r w:rsidRPr="00676401">
        <w:rPr>
          <w:sz w:val="24"/>
          <w:rPrChange w:id="1368" w:author="unmarked" w:date="2017-11-14T15:44:00Z">
            <w:rPr>
              <w:rFonts w:eastAsia="Times New Roman" w:cs="Times New Roman"/>
              <w:noProof/>
              <w:sz w:val="24"/>
              <w:lang w:val="en-GB"/>
            </w:rPr>
          </w:rPrChange>
        </w:rPr>
        <w:t xml:space="preserve">Wainwright, P.C., </w:t>
      </w:r>
      <w:proofErr w:type="spellStart"/>
      <w:r w:rsidRPr="00676401">
        <w:rPr>
          <w:sz w:val="24"/>
          <w:rPrChange w:id="1369" w:author="unmarked" w:date="2017-11-14T15:44:00Z">
            <w:rPr>
              <w:rFonts w:eastAsia="Times New Roman" w:cs="Times New Roman"/>
              <w:noProof/>
              <w:sz w:val="24"/>
              <w:lang w:val="en-GB"/>
            </w:rPr>
          </w:rPrChange>
        </w:rPr>
        <w:t>Bellwood</w:t>
      </w:r>
      <w:proofErr w:type="spellEnd"/>
      <w:r w:rsidRPr="00676401">
        <w:rPr>
          <w:sz w:val="24"/>
          <w:rPrChange w:id="1370" w:author="unmarked" w:date="2017-11-14T15:44:00Z">
            <w:rPr>
              <w:rFonts w:eastAsia="Times New Roman" w:cs="Times New Roman"/>
              <w:noProof/>
              <w:sz w:val="24"/>
              <w:lang w:val="en-GB"/>
            </w:rPr>
          </w:rPrChange>
        </w:rPr>
        <w:t xml:space="preserve">, D.R., </w:t>
      </w:r>
      <w:proofErr w:type="spellStart"/>
      <w:r w:rsidRPr="00676401">
        <w:rPr>
          <w:sz w:val="24"/>
          <w:rPrChange w:id="1371" w:author="unmarked" w:date="2017-11-14T15:44:00Z">
            <w:rPr>
              <w:rFonts w:eastAsia="Times New Roman" w:cs="Times New Roman"/>
              <w:noProof/>
              <w:sz w:val="24"/>
              <w:lang w:val="en-GB"/>
            </w:rPr>
          </w:rPrChange>
        </w:rPr>
        <w:t>Westneat</w:t>
      </w:r>
      <w:proofErr w:type="spellEnd"/>
      <w:r w:rsidRPr="00676401">
        <w:rPr>
          <w:sz w:val="24"/>
          <w:rPrChange w:id="1372" w:author="unmarked" w:date="2017-11-14T15:44:00Z">
            <w:rPr>
              <w:rFonts w:eastAsia="Times New Roman" w:cs="Times New Roman"/>
              <w:noProof/>
              <w:sz w:val="24"/>
              <w:lang w:val="en-GB"/>
            </w:rPr>
          </w:rPrChange>
        </w:rPr>
        <w:t xml:space="preserve">, M.W., 2002. </w:t>
      </w:r>
      <w:proofErr w:type="spellStart"/>
      <w:r w:rsidRPr="00676401">
        <w:rPr>
          <w:sz w:val="24"/>
          <w:rPrChange w:id="1373" w:author="unmarked" w:date="2017-11-14T15:44:00Z">
            <w:rPr>
              <w:rFonts w:eastAsia="Times New Roman" w:cs="Times New Roman"/>
              <w:noProof/>
              <w:sz w:val="24"/>
              <w:lang w:val="en-GB"/>
            </w:rPr>
          </w:rPrChange>
        </w:rPr>
        <w:t>Ecomorphology</w:t>
      </w:r>
      <w:proofErr w:type="spellEnd"/>
      <w:r w:rsidRPr="00676401">
        <w:rPr>
          <w:sz w:val="24"/>
          <w:rPrChange w:id="1374" w:author="unmarked" w:date="2017-11-14T15:44:00Z">
            <w:rPr>
              <w:rFonts w:eastAsia="Times New Roman" w:cs="Times New Roman"/>
              <w:noProof/>
              <w:sz w:val="24"/>
              <w:lang w:val="en-GB"/>
            </w:rPr>
          </w:rPrChange>
        </w:rPr>
        <w:t xml:space="preserve"> </w:t>
      </w:r>
      <w:proofErr w:type="spellStart"/>
      <w:r w:rsidRPr="00676401">
        <w:rPr>
          <w:sz w:val="24"/>
          <w:rPrChange w:id="1375" w:author="unmarked" w:date="2017-11-14T15:44:00Z">
            <w:rPr>
              <w:rFonts w:eastAsia="Times New Roman" w:cs="Times New Roman"/>
              <w:noProof/>
              <w:sz w:val="24"/>
              <w:lang w:val="en-GB"/>
            </w:rPr>
          </w:rPrChange>
        </w:rPr>
        <w:t>of</w:t>
      </w:r>
      <w:proofErr w:type="spellEnd"/>
      <w:r w:rsidRPr="00676401">
        <w:rPr>
          <w:sz w:val="24"/>
          <w:rPrChange w:id="1376" w:author="unmarked" w:date="2017-11-14T15:44:00Z">
            <w:rPr>
              <w:rFonts w:eastAsia="Times New Roman" w:cs="Times New Roman"/>
              <w:noProof/>
              <w:sz w:val="24"/>
              <w:lang w:val="en-GB"/>
            </w:rPr>
          </w:rPrChange>
        </w:rPr>
        <w:t xml:space="preserve"> </w:t>
      </w:r>
      <w:proofErr w:type="spellStart"/>
      <w:r w:rsidRPr="00676401">
        <w:rPr>
          <w:sz w:val="24"/>
          <w:rPrChange w:id="1377" w:author="unmarked" w:date="2017-11-14T15:44:00Z">
            <w:rPr>
              <w:rFonts w:eastAsia="Times New Roman" w:cs="Times New Roman"/>
              <w:noProof/>
              <w:sz w:val="24"/>
              <w:lang w:val="en-GB"/>
            </w:rPr>
          </w:rPrChange>
        </w:rPr>
        <w:t>locomotion</w:t>
      </w:r>
      <w:proofErr w:type="spellEnd"/>
      <w:r w:rsidRPr="00676401">
        <w:rPr>
          <w:sz w:val="24"/>
          <w:rPrChange w:id="1378" w:author="unmarked" w:date="2017-11-14T15:44:00Z">
            <w:rPr>
              <w:rFonts w:eastAsia="Times New Roman" w:cs="Times New Roman"/>
              <w:noProof/>
              <w:sz w:val="24"/>
              <w:lang w:val="en-GB"/>
            </w:rPr>
          </w:rPrChange>
        </w:rPr>
        <w:t xml:space="preserve"> in </w:t>
      </w:r>
      <w:proofErr w:type="spellStart"/>
      <w:r w:rsidRPr="00676401">
        <w:rPr>
          <w:sz w:val="24"/>
          <w:rPrChange w:id="1379" w:author="unmarked" w:date="2017-11-14T15:44:00Z">
            <w:rPr>
              <w:rFonts w:eastAsia="Times New Roman" w:cs="Times New Roman"/>
              <w:noProof/>
              <w:sz w:val="24"/>
              <w:lang w:val="en-GB"/>
            </w:rPr>
          </w:rPrChange>
        </w:rPr>
        <w:t>labrid</w:t>
      </w:r>
      <w:proofErr w:type="spellEnd"/>
      <w:r w:rsidRPr="00676401">
        <w:rPr>
          <w:sz w:val="24"/>
          <w:rPrChange w:id="1380" w:author="unmarked" w:date="2017-11-14T15:44:00Z">
            <w:rPr>
              <w:rFonts w:eastAsia="Times New Roman" w:cs="Times New Roman"/>
              <w:noProof/>
              <w:sz w:val="24"/>
              <w:lang w:val="en-GB"/>
            </w:rPr>
          </w:rPrChange>
        </w:rPr>
        <w:t xml:space="preserve"> </w:t>
      </w:r>
      <w:proofErr w:type="spellStart"/>
      <w:r w:rsidRPr="00676401">
        <w:rPr>
          <w:sz w:val="24"/>
          <w:rPrChange w:id="1381" w:author="unmarked" w:date="2017-11-14T15:44:00Z">
            <w:rPr>
              <w:rFonts w:eastAsia="Times New Roman" w:cs="Times New Roman"/>
              <w:noProof/>
              <w:sz w:val="24"/>
              <w:lang w:val="en-GB"/>
            </w:rPr>
          </w:rPrChange>
        </w:rPr>
        <w:t>fishes</w:t>
      </w:r>
      <w:proofErr w:type="spellEnd"/>
      <w:r w:rsidRPr="00676401">
        <w:rPr>
          <w:sz w:val="24"/>
          <w:rPrChange w:id="1382" w:author="unmarked" w:date="2017-11-14T15:44:00Z">
            <w:rPr>
              <w:rFonts w:eastAsia="Times New Roman" w:cs="Times New Roman"/>
              <w:noProof/>
              <w:sz w:val="24"/>
              <w:lang w:val="en-GB"/>
            </w:rPr>
          </w:rPrChange>
        </w:rPr>
        <w:t xml:space="preserve">. </w:t>
      </w:r>
      <w:proofErr w:type="spellStart"/>
      <w:r w:rsidRPr="00676401">
        <w:rPr>
          <w:sz w:val="24"/>
          <w:rPrChange w:id="1383" w:author="unmarked" w:date="2017-11-14T15:44:00Z">
            <w:rPr>
              <w:rFonts w:eastAsia="Times New Roman" w:cs="Times New Roman"/>
              <w:noProof/>
              <w:sz w:val="24"/>
              <w:lang w:val="en-GB"/>
            </w:rPr>
          </w:rPrChange>
        </w:rPr>
        <w:t>Environ</w:t>
      </w:r>
      <w:proofErr w:type="spellEnd"/>
      <w:r w:rsidRPr="00676401">
        <w:rPr>
          <w:sz w:val="24"/>
          <w:rPrChange w:id="1384" w:author="unmarked" w:date="2017-11-14T15:44:00Z">
            <w:rPr>
              <w:rFonts w:eastAsia="Times New Roman" w:cs="Times New Roman"/>
              <w:noProof/>
              <w:sz w:val="24"/>
              <w:lang w:val="en-GB"/>
            </w:rPr>
          </w:rPrChange>
        </w:rPr>
        <w:t xml:space="preserve">. </w:t>
      </w:r>
      <w:proofErr w:type="spellStart"/>
      <w:r w:rsidRPr="00676401">
        <w:rPr>
          <w:sz w:val="24"/>
          <w:rPrChange w:id="1385" w:author="unmarked" w:date="2017-11-14T15:44:00Z">
            <w:rPr>
              <w:rFonts w:eastAsia="Times New Roman" w:cs="Times New Roman"/>
              <w:noProof/>
              <w:sz w:val="24"/>
              <w:lang w:val="en-GB"/>
            </w:rPr>
          </w:rPrChange>
        </w:rPr>
        <w:t>Biol</w:t>
      </w:r>
      <w:proofErr w:type="spellEnd"/>
      <w:r w:rsidRPr="00676401">
        <w:rPr>
          <w:sz w:val="24"/>
          <w:rPrChange w:id="1386" w:author="unmarked" w:date="2017-11-14T15:44:00Z">
            <w:rPr>
              <w:rFonts w:eastAsia="Times New Roman" w:cs="Times New Roman"/>
              <w:noProof/>
              <w:sz w:val="24"/>
              <w:lang w:val="en-GB"/>
            </w:rPr>
          </w:rPrChange>
        </w:rPr>
        <w:t xml:space="preserve">. </w:t>
      </w:r>
      <w:proofErr w:type="spellStart"/>
      <w:r w:rsidRPr="00676401">
        <w:rPr>
          <w:sz w:val="24"/>
          <w:rPrChange w:id="1387" w:author="unmarked" w:date="2017-11-14T15:44:00Z">
            <w:rPr>
              <w:rFonts w:eastAsia="Times New Roman" w:cs="Times New Roman"/>
              <w:noProof/>
              <w:sz w:val="24"/>
              <w:lang w:val="en-GB"/>
            </w:rPr>
          </w:rPrChange>
        </w:rPr>
        <w:t>Fishes</w:t>
      </w:r>
      <w:proofErr w:type="spellEnd"/>
      <w:r w:rsidRPr="00676401">
        <w:rPr>
          <w:sz w:val="24"/>
          <w:rPrChange w:id="1388" w:author="unmarked" w:date="2017-11-14T15:44:00Z">
            <w:rPr>
              <w:rFonts w:eastAsia="Times New Roman" w:cs="Times New Roman"/>
              <w:noProof/>
              <w:sz w:val="24"/>
              <w:lang w:val="en-GB"/>
            </w:rPr>
          </w:rPrChange>
        </w:rPr>
        <w:t xml:space="preserve"> 65, 47–62. doi:10.1023/A:1019671131001</w:t>
      </w:r>
    </w:p>
    <w:p w14:paraId="40DE1C4D" w14:textId="77777777" w:rsidR="00A6678A" w:rsidRPr="00676401" w:rsidRDefault="00A6678A" w:rsidP="00A6678A">
      <w:pPr>
        <w:widowControl w:val="0"/>
        <w:autoSpaceDE w:val="0"/>
        <w:autoSpaceDN w:val="0"/>
        <w:adjustRightInd w:val="0"/>
        <w:spacing w:line="240" w:lineRule="auto"/>
        <w:ind w:left="480" w:hanging="480"/>
        <w:rPr>
          <w:sz w:val="24"/>
          <w:rPrChange w:id="1389" w:author="unmarked" w:date="2017-11-14T15:44:00Z">
            <w:rPr>
              <w:rFonts w:eastAsia="Times New Roman" w:cs="Times New Roman"/>
              <w:noProof/>
              <w:sz w:val="24"/>
              <w:lang w:val="en-GB"/>
            </w:rPr>
          </w:rPrChange>
        </w:rPr>
      </w:pPr>
      <w:proofErr w:type="spellStart"/>
      <w:r w:rsidRPr="00676401">
        <w:rPr>
          <w:sz w:val="24"/>
          <w:rPrChange w:id="1390" w:author="unmarked" w:date="2017-11-14T15:44:00Z">
            <w:rPr>
              <w:rFonts w:eastAsia="Times New Roman" w:cs="Times New Roman"/>
              <w:noProof/>
              <w:sz w:val="24"/>
              <w:lang w:val="en-GB"/>
            </w:rPr>
          </w:rPrChange>
        </w:rPr>
        <w:t>Welsh</w:t>
      </w:r>
      <w:proofErr w:type="spellEnd"/>
      <w:r w:rsidRPr="00676401">
        <w:rPr>
          <w:sz w:val="24"/>
          <w:rPrChange w:id="1391" w:author="unmarked" w:date="2017-11-14T15:44:00Z">
            <w:rPr>
              <w:rFonts w:eastAsia="Times New Roman" w:cs="Times New Roman"/>
              <w:noProof/>
              <w:sz w:val="24"/>
              <w:lang w:val="en-GB"/>
            </w:rPr>
          </w:rPrChange>
        </w:rPr>
        <w:t xml:space="preserve">, J.Q., </w:t>
      </w:r>
      <w:proofErr w:type="spellStart"/>
      <w:r w:rsidRPr="00676401">
        <w:rPr>
          <w:sz w:val="24"/>
          <w:rPrChange w:id="1392" w:author="unmarked" w:date="2017-11-14T15:44:00Z">
            <w:rPr>
              <w:rFonts w:eastAsia="Times New Roman" w:cs="Times New Roman"/>
              <w:noProof/>
              <w:sz w:val="24"/>
              <w:lang w:val="en-GB"/>
            </w:rPr>
          </w:rPrChange>
        </w:rPr>
        <w:t>Bellwood</w:t>
      </w:r>
      <w:proofErr w:type="spellEnd"/>
      <w:r w:rsidRPr="00676401">
        <w:rPr>
          <w:sz w:val="24"/>
          <w:rPrChange w:id="1393" w:author="unmarked" w:date="2017-11-14T15:44:00Z">
            <w:rPr>
              <w:rFonts w:eastAsia="Times New Roman" w:cs="Times New Roman"/>
              <w:noProof/>
              <w:sz w:val="24"/>
              <w:lang w:val="en-GB"/>
            </w:rPr>
          </w:rPrChange>
        </w:rPr>
        <w:t xml:space="preserve">, D.R., 2014. </w:t>
      </w:r>
      <w:proofErr w:type="spellStart"/>
      <w:r w:rsidRPr="00676401">
        <w:rPr>
          <w:sz w:val="24"/>
          <w:rPrChange w:id="1394" w:author="unmarked" w:date="2017-11-14T15:44:00Z">
            <w:rPr>
              <w:rFonts w:eastAsia="Times New Roman" w:cs="Times New Roman"/>
              <w:noProof/>
              <w:sz w:val="24"/>
              <w:lang w:val="en-GB"/>
            </w:rPr>
          </w:rPrChange>
        </w:rPr>
        <w:t>Herbivorous</w:t>
      </w:r>
      <w:proofErr w:type="spellEnd"/>
      <w:r w:rsidRPr="00676401">
        <w:rPr>
          <w:sz w:val="24"/>
          <w:rPrChange w:id="1395" w:author="unmarked" w:date="2017-11-14T15:44:00Z">
            <w:rPr>
              <w:rFonts w:eastAsia="Times New Roman" w:cs="Times New Roman"/>
              <w:noProof/>
              <w:sz w:val="24"/>
              <w:lang w:val="en-GB"/>
            </w:rPr>
          </w:rPrChange>
        </w:rPr>
        <w:t xml:space="preserve"> </w:t>
      </w:r>
      <w:proofErr w:type="spellStart"/>
      <w:r w:rsidRPr="00676401">
        <w:rPr>
          <w:sz w:val="24"/>
          <w:rPrChange w:id="1396" w:author="unmarked" w:date="2017-11-14T15:44:00Z">
            <w:rPr>
              <w:rFonts w:eastAsia="Times New Roman" w:cs="Times New Roman"/>
              <w:noProof/>
              <w:sz w:val="24"/>
              <w:lang w:val="en-GB"/>
            </w:rPr>
          </w:rPrChange>
        </w:rPr>
        <w:t>fishes</w:t>
      </w:r>
      <w:proofErr w:type="spellEnd"/>
      <w:r w:rsidRPr="00676401">
        <w:rPr>
          <w:sz w:val="24"/>
          <w:rPrChange w:id="1397" w:author="unmarked" w:date="2017-11-14T15:44:00Z">
            <w:rPr>
              <w:rFonts w:eastAsia="Times New Roman" w:cs="Times New Roman"/>
              <w:noProof/>
              <w:sz w:val="24"/>
              <w:lang w:val="en-GB"/>
            </w:rPr>
          </w:rPrChange>
        </w:rPr>
        <w:t xml:space="preserve">, </w:t>
      </w:r>
      <w:proofErr w:type="spellStart"/>
      <w:r w:rsidRPr="00676401">
        <w:rPr>
          <w:sz w:val="24"/>
          <w:rPrChange w:id="1398" w:author="unmarked" w:date="2017-11-14T15:44:00Z">
            <w:rPr>
              <w:rFonts w:eastAsia="Times New Roman" w:cs="Times New Roman"/>
              <w:noProof/>
              <w:sz w:val="24"/>
              <w:lang w:val="en-GB"/>
            </w:rPr>
          </w:rPrChange>
        </w:rPr>
        <w:t>ecosystem</w:t>
      </w:r>
      <w:proofErr w:type="spellEnd"/>
      <w:r w:rsidRPr="00676401">
        <w:rPr>
          <w:sz w:val="24"/>
          <w:rPrChange w:id="1399" w:author="unmarked" w:date="2017-11-14T15:44:00Z">
            <w:rPr>
              <w:rFonts w:eastAsia="Times New Roman" w:cs="Times New Roman"/>
              <w:noProof/>
              <w:sz w:val="24"/>
              <w:lang w:val="en-GB"/>
            </w:rPr>
          </w:rPrChange>
        </w:rPr>
        <w:t xml:space="preserve"> </w:t>
      </w:r>
      <w:proofErr w:type="spellStart"/>
      <w:r w:rsidRPr="00676401">
        <w:rPr>
          <w:sz w:val="24"/>
          <w:rPrChange w:id="1400" w:author="unmarked" w:date="2017-11-14T15:44:00Z">
            <w:rPr>
              <w:rFonts w:eastAsia="Times New Roman" w:cs="Times New Roman"/>
              <w:noProof/>
              <w:sz w:val="24"/>
              <w:lang w:val="en-GB"/>
            </w:rPr>
          </w:rPrChange>
        </w:rPr>
        <w:t>function</w:t>
      </w:r>
      <w:proofErr w:type="spellEnd"/>
      <w:r w:rsidRPr="00676401">
        <w:rPr>
          <w:sz w:val="24"/>
          <w:rPrChange w:id="1401" w:author="unmarked" w:date="2017-11-14T15:44:00Z">
            <w:rPr>
              <w:rFonts w:eastAsia="Times New Roman" w:cs="Times New Roman"/>
              <w:noProof/>
              <w:sz w:val="24"/>
              <w:lang w:val="en-GB"/>
            </w:rPr>
          </w:rPrChange>
        </w:rPr>
        <w:t xml:space="preserve"> </w:t>
      </w:r>
      <w:proofErr w:type="spellStart"/>
      <w:r w:rsidRPr="00676401">
        <w:rPr>
          <w:sz w:val="24"/>
          <w:rPrChange w:id="1402" w:author="unmarked" w:date="2017-11-14T15:44:00Z">
            <w:rPr>
              <w:rFonts w:eastAsia="Times New Roman" w:cs="Times New Roman"/>
              <w:noProof/>
              <w:sz w:val="24"/>
              <w:lang w:val="en-GB"/>
            </w:rPr>
          </w:rPrChange>
        </w:rPr>
        <w:t>and</w:t>
      </w:r>
      <w:proofErr w:type="spellEnd"/>
      <w:r w:rsidRPr="00676401">
        <w:rPr>
          <w:sz w:val="24"/>
          <w:rPrChange w:id="1403" w:author="unmarked" w:date="2017-11-14T15:44:00Z">
            <w:rPr>
              <w:rFonts w:eastAsia="Times New Roman" w:cs="Times New Roman"/>
              <w:noProof/>
              <w:sz w:val="24"/>
              <w:lang w:val="en-GB"/>
            </w:rPr>
          </w:rPrChange>
        </w:rPr>
        <w:t xml:space="preserve"> mobile links on </w:t>
      </w:r>
      <w:proofErr w:type="spellStart"/>
      <w:r w:rsidRPr="00676401">
        <w:rPr>
          <w:sz w:val="24"/>
          <w:rPrChange w:id="1404" w:author="unmarked" w:date="2017-11-14T15:44:00Z">
            <w:rPr>
              <w:rFonts w:eastAsia="Times New Roman" w:cs="Times New Roman"/>
              <w:noProof/>
              <w:sz w:val="24"/>
              <w:lang w:val="en-GB"/>
            </w:rPr>
          </w:rPrChange>
        </w:rPr>
        <w:t>coral</w:t>
      </w:r>
      <w:proofErr w:type="spellEnd"/>
      <w:r w:rsidRPr="00676401">
        <w:rPr>
          <w:sz w:val="24"/>
          <w:rPrChange w:id="1405" w:author="unmarked" w:date="2017-11-14T15:44:00Z">
            <w:rPr>
              <w:rFonts w:eastAsia="Times New Roman" w:cs="Times New Roman"/>
              <w:noProof/>
              <w:sz w:val="24"/>
              <w:lang w:val="en-GB"/>
            </w:rPr>
          </w:rPrChange>
        </w:rPr>
        <w:t xml:space="preserve"> </w:t>
      </w:r>
      <w:proofErr w:type="spellStart"/>
      <w:r w:rsidRPr="00676401">
        <w:rPr>
          <w:sz w:val="24"/>
          <w:rPrChange w:id="1406" w:author="unmarked" w:date="2017-11-14T15:44:00Z">
            <w:rPr>
              <w:rFonts w:eastAsia="Times New Roman" w:cs="Times New Roman"/>
              <w:noProof/>
              <w:sz w:val="24"/>
              <w:lang w:val="en-GB"/>
            </w:rPr>
          </w:rPrChange>
        </w:rPr>
        <w:t>reefs</w:t>
      </w:r>
      <w:proofErr w:type="spellEnd"/>
      <w:r w:rsidRPr="00676401">
        <w:rPr>
          <w:sz w:val="24"/>
          <w:rPrChange w:id="1407" w:author="unmarked" w:date="2017-11-14T15:44:00Z">
            <w:rPr>
              <w:rFonts w:eastAsia="Times New Roman" w:cs="Times New Roman"/>
              <w:noProof/>
              <w:sz w:val="24"/>
              <w:lang w:val="en-GB"/>
            </w:rPr>
          </w:rPrChange>
        </w:rPr>
        <w:t xml:space="preserve">. Coral </w:t>
      </w:r>
      <w:proofErr w:type="spellStart"/>
      <w:r w:rsidRPr="00676401">
        <w:rPr>
          <w:sz w:val="24"/>
          <w:rPrChange w:id="1408" w:author="unmarked" w:date="2017-11-14T15:44:00Z">
            <w:rPr>
              <w:rFonts w:eastAsia="Times New Roman" w:cs="Times New Roman"/>
              <w:noProof/>
              <w:sz w:val="24"/>
              <w:lang w:val="en-GB"/>
            </w:rPr>
          </w:rPrChange>
        </w:rPr>
        <w:t>Reefs</w:t>
      </w:r>
      <w:proofErr w:type="spellEnd"/>
      <w:r w:rsidRPr="00676401">
        <w:rPr>
          <w:sz w:val="24"/>
          <w:rPrChange w:id="1409" w:author="unmarked" w:date="2017-11-14T15:44:00Z">
            <w:rPr>
              <w:rFonts w:eastAsia="Times New Roman" w:cs="Times New Roman"/>
              <w:noProof/>
              <w:sz w:val="24"/>
              <w:lang w:val="en-GB"/>
            </w:rPr>
          </w:rPrChange>
        </w:rPr>
        <w:t xml:space="preserve"> 33, 303–311. doi:10.1007/s00338-014-1124-7</w:t>
      </w:r>
    </w:p>
    <w:p w14:paraId="23F08E64" w14:textId="77777777" w:rsidR="00A6678A" w:rsidRPr="00676401" w:rsidRDefault="00A6678A" w:rsidP="00A6678A">
      <w:pPr>
        <w:widowControl w:val="0"/>
        <w:autoSpaceDE w:val="0"/>
        <w:autoSpaceDN w:val="0"/>
        <w:adjustRightInd w:val="0"/>
        <w:spacing w:line="240" w:lineRule="auto"/>
        <w:ind w:left="480" w:hanging="480"/>
        <w:rPr>
          <w:sz w:val="24"/>
          <w:rPrChange w:id="1410" w:author="unmarked" w:date="2017-11-14T15:44:00Z">
            <w:rPr>
              <w:rFonts w:eastAsia="Times New Roman" w:cs="Times New Roman"/>
              <w:noProof/>
              <w:sz w:val="24"/>
              <w:lang w:val="en-GB"/>
            </w:rPr>
          </w:rPrChange>
        </w:rPr>
      </w:pPr>
      <w:proofErr w:type="spellStart"/>
      <w:r w:rsidRPr="00676401">
        <w:rPr>
          <w:sz w:val="24"/>
          <w:rPrChange w:id="1411" w:author="unmarked" w:date="2017-11-14T15:44:00Z">
            <w:rPr>
              <w:rFonts w:eastAsia="Times New Roman" w:cs="Times New Roman"/>
              <w:noProof/>
              <w:sz w:val="24"/>
              <w:lang w:val="en-GB"/>
            </w:rPr>
          </w:rPrChange>
        </w:rPr>
        <w:t>Willmer</w:t>
      </w:r>
      <w:proofErr w:type="spellEnd"/>
      <w:r w:rsidRPr="00676401">
        <w:rPr>
          <w:sz w:val="24"/>
          <w:rPrChange w:id="1412" w:author="unmarked" w:date="2017-11-14T15:44:00Z">
            <w:rPr>
              <w:rFonts w:eastAsia="Times New Roman" w:cs="Times New Roman"/>
              <w:noProof/>
              <w:sz w:val="24"/>
              <w:lang w:val="en-GB"/>
            </w:rPr>
          </w:rPrChange>
        </w:rPr>
        <w:t xml:space="preserve">, P., Stone, G., Johnston, I., 2005. Environmental </w:t>
      </w:r>
      <w:proofErr w:type="spellStart"/>
      <w:r w:rsidRPr="00676401">
        <w:rPr>
          <w:sz w:val="24"/>
          <w:rPrChange w:id="1413" w:author="unmarked" w:date="2017-11-14T15:44:00Z">
            <w:rPr>
              <w:rFonts w:eastAsia="Times New Roman" w:cs="Times New Roman"/>
              <w:noProof/>
              <w:sz w:val="24"/>
              <w:lang w:val="en-GB"/>
            </w:rPr>
          </w:rPrChange>
        </w:rPr>
        <w:t>physiology</w:t>
      </w:r>
      <w:proofErr w:type="spellEnd"/>
      <w:r w:rsidRPr="00676401">
        <w:rPr>
          <w:sz w:val="24"/>
          <w:rPrChange w:id="1414" w:author="unmarked" w:date="2017-11-14T15:44:00Z">
            <w:rPr>
              <w:rFonts w:eastAsia="Times New Roman" w:cs="Times New Roman"/>
              <w:noProof/>
              <w:sz w:val="24"/>
              <w:lang w:val="en-GB"/>
            </w:rPr>
          </w:rPrChange>
        </w:rPr>
        <w:t xml:space="preserve"> </w:t>
      </w:r>
      <w:proofErr w:type="spellStart"/>
      <w:r w:rsidRPr="00676401">
        <w:rPr>
          <w:sz w:val="24"/>
          <w:rPrChange w:id="1415" w:author="unmarked" w:date="2017-11-14T15:44:00Z">
            <w:rPr>
              <w:rFonts w:eastAsia="Times New Roman" w:cs="Times New Roman"/>
              <w:noProof/>
              <w:sz w:val="24"/>
              <w:lang w:val="en-GB"/>
            </w:rPr>
          </w:rPrChange>
        </w:rPr>
        <w:t>of</w:t>
      </w:r>
      <w:proofErr w:type="spellEnd"/>
      <w:r w:rsidRPr="00676401">
        <w:rPr>
          <w:sz w:val="24"/>
          <w:rPrChange w:id="1416" w:author="unmarked" w:date="2017-11-14T15:44:00Z">
            <w:rPr>
              <w:rFonts w:eastAsia="Times New Roman" w:cs="Times New Roman"/>
              <w:noProof/>
              <w:sz w:val="24"/>
              <w:lang w:val="en-GB"/>
            </w:rPr>
          </w:rPrChange>
        </w:rPr>
        <w:t xml:space="preserve"> </w:t>
      </w:r>
      <w:proofErr w:type="spellStart"/>
      <w:r w:rsidRPr="00676401">
        <w:rPr>
          <w:sz w:val="24"/>
          <w:rPrChange w:id="1417" w:author="unmarked" w:date="2017-11-14T15:44:00Z">
            <w:rPr>
              <w:rFonts w:eastAsia="Times New Roman" w:cs="Times New Roman"/>
              <w:noProof/>
              <w:sz w:val="24"/>
              <w:lang w:val="en-GB"/>
            </w:rPr>
          </w:rPrChange>
        </w:rPr>
        <w:t>animals</w:t>
      </w:r>
      <w:proofErr w:type="spellEnd"/>
      <w:r w:rsidRPr="00676401">
        <w:rPr>
          <w:sz w:val="24"/>
          <w:rPrChange w:id="1418" w:author="unmarked" w:date="2017-11-14T15:44:00Z">
            <w:rPr>
              <w:rFonts w:eastAsia="Times New Roman" w:cs="Times New Roman"/>
              <w:noProof/>
              <w:sz w:val="24"/>
              <w:lang w:val="en-GB"/>
            </w:rPr>
          </w:rPrChange>
        </w:rPr>
        <w:t xml:space="preserve">, 2nd </w:t>
      </w:r>
      <w:proofErr w:type="spellStart"/>
      <w:r w:rsidRPr="00676401">
        <w:rPr>
          <w:sz w:val="24"/>
          <w:rPrChange w:id="1419" w:author="unmarked" w:date="2017-11-14T15:44:00Z">
            <w:rPr>
              <w:rFonts w:eastAsia="Times New Roman" w:cs="Times New Roman"/>
              <w:noProof/>
              <w:sz w:val="24"/>
              <w:lang w:val="en-GB"/>
            </w:rPr>
          </w:rPrChange>
        </w:rPr>
        <w:t>Editio</w:t>
      </w:r>
      <w:proofErr w:type="spellEnd"/>
      <w:r w:rsidRPr="00676401">
        <w:rPr>
          <w:sz w:val="24"/>
          <w:rPrChange w:id="1420" w:author="unmarked" w:date="2017-11-14T15:44:00Z">
            <w:rPr>
              <w:rFonts w:eastAsia="Times New Roman" w:cs="Times New Roman"/>
              <w:noProof/>
              <w:sz w:val="24"/>
              <w:lang w:val="en-GB"/>
            </w:rPr>
          </w:rPrChange>
        </w:rPr>
        <w:t xml:space="preserve">. </w:t>
      </w:r>
      <w:proofErr w:type="spellStart"/>
      <w:r w:rsidRPr="00676401">
        <w:rPr>
          <w:sz w:val="24"/>
          <w:rPrChange w:id="1421" w:author="unmarked" w:date="2017-11-14T15:44:00Z">
            <w:rPr>
              <w:rFonts w:eastAsia="Times New Roman" w:cs="Times New Roman"/>
              <w:noProof/>
              <w:sz w:val="24"/>
              <w:lang w:val="en-GB"/>
            </w:rPr>
          </w:rPrChange>
        </w:rPr>
        <w:t>ed</w:t>
      </w:r>
      <w:proofErr w:type="spellEnd"/>
      <w:r w:rsidRPr="00676401">
        <w:rPr>
          <w:sz w:val="24"/>
          <w:rPrChange w:id="1422" w:author="unmarked" w:date="2017-11-14T15:44:00Z">
            <w:rPr>
              <w:rFonts w:eastAsia="Times New Roman" w:cs="Times New Roman"/>
              <w:noProof/>
              <w:sz w:val="24"/>
              <w:lang w:val="en-GB"/>
            </w:rPr>
          </w:rPrChange>
        </w:rPr>
        <w:t xml:space="preserve">, Blackwell Publishing. Blackwell Publishing Ltd, </w:t>
      </w:r>
      <w:proofErr w:type="spellStart"/>
      <w:r w:rsidRPr="00676401">
        <w:rPr>
          <w:sz w:val="24"/>
          <w:rPrChange w:id="1423" w:author="unmarked" w:date="2017-11-14T15:44:00Z">
            <w:rPr>
              <w:rFonts w:eastAsia="Times New Roman" w:cs="Times New Roman"/>
              <w:noProof/>
              <w:sz w:val="24"/>
              <w:lang w:val="en-GB"/>
            </w:rPr>
          </w:rPrChange>
        </w:rPr>
        <w:t>Malden</w:t>
      </w:r>
      <w:proofErr w:type="spellEnd"/>
      <w:r w:rsidRPr="00676401">
        <w:rPr>
          <w:sz w:val="24"/>
          <w:rPrChange w:id="1424" w:author="unmarked" w:date="2017-11-14T15:44:00Z">
            <w:rPr>
              <w:rFonts w:eastAsia="Times New Roman" w:cs="Times New Roman"/>
              <w:noProof/>
              <w:sz w:val="24"/>
              <w:lang w:val="en-GB"/>
            </w:rPr>
          </w:rPrChange>
        </w:rPr>
        <w:t>. doi:10.1007/s13398-014-0173-7.2</w:t>
      </w:r>
    </w:p>
    <w:p w14:paraId="5E9352B1" w14:textId="77777777" w:rsidR="00A6678A" w:rsidRPr="00676401" w:rsidRDefault="00A6678A" w:rsidP="00A6678A">
      <w:pPr>
        <w:widowControl w:val="0"/>
        <w:autoSpaceDE w:val="0"/>
        <w:autoSpaceDN w:val="0"/>
        <w:adjustRightInd w:val="0"/>
        <w:spacing w:line="240" w:lineRule="auto"/>
        <w:ind w:left="480" w:hanging="480"/>
        <w:rPr>
          <w:sz w:val="24"/>
          <w:rPrChange w:id="1425" w:author="unmarked" w:date="2017-11-14T15:44:00Z">
            <w:rPr>
              <w:rFonts w:eastAsia="Times New Roman" w:cs="Times New Roman"/>
              <w:noProof/>
              <w:sz w:val="24"/>
              <w:lang w:val="en-GB"/>
            </w:rPr>
          </w:rPrChange>
        </w:rPr>
      </w:pPr>
      <w:proofErr w:type="spellStart"/>
      <w:r w:rsidRPr="00676401">
        <w:rPr>
          <w:sz w:val="24"/>
          <w:rPrChange w:id="1426" w:author="unmarked" w:date="2017-11-14T15:44:00Z">
            <w:rPr>
              <w:rFonts w:eastAsia="Times New Roman" w:cs="Times New Roman"/>
              <w:noProof/>
              <w:sz w:val="24"/>
              <w:lang w:val="en-GB"/>
            </w:rPr>
          </w:rPrChange>
        </w:rPr>
        <w:t>Winberg</w:t>
      </w:r>
      <w:proofErr w:type="spellEnd"/>
      <w:r w:rsidRPr="00676401">
        <w:rPr>
          <w:sz w:val="24"/>
          <w:rPrChange w:id="1427" w:author="unmarked" w:date="2017-11-14T15:44:00Z">
            <w:rPr>
              <w:rFonts w:eastAsia="Times New Roman" w:cs="Times New Roman"/>
              <w:noProof/>
              <w:sz w:val="24"/>
              <w:lang w:val="en-GB"/>
            </w:rPr>
          </w:rPrChange>
        </w:rPr>
        <w:t xml:space="preserve">, G.G., 1960. Rate </w:t>
      </w:r>
      <w:proofErr w:type="spellStart"/>
      <w:r w:rsidRPr="00676401">
        <w:rPr>
          <w:sz w:val="24"/>
          <w:rPrChange w:id="1428" w:author="unmarked" w:date="2017-11-14T15:44:00Z">
            <w:rPr>
              <w:rFonts w:eastAsia="Times New Roman" w:cs="Times New Roman"/>
              <w:noProof/>
              <w:sz w:val="24"/>
              <w:lang w:val="en-GB"/>
            </w:rPr>
          </w:rPrChange>
        </w:rPr>
        <w:t>of</w:t>
      </w:r>
      <w:proofErr w:type="spellEnd"/>
      <w:r w:rsidRPr="00676401">
        <w:rPr>
          <w:sz w:val="24"/>
          <w:rPrChange w:id="1429" w:author="unmarked" w:date="2017-11-14T15:44:00Z">
            <w:rPr>
              <w:rFonts w:eastAsia="Times New Roman" w:cs="Times New Roman"/>
              <w:noProof/>
              <w:sz w:val="24"/>
              <w:lang w:val="en-GB"/>
            </w:rPr>
          </w:rPrChange>
        </w:rPr>
        <w:t xml:space="preserve"> </w:t>
      </w:r>
      <w:proofErr w:type="spellStart"/>
      <w:r w:rsidRPr="00676401">
        <w:rPr>
          <w:sz w:val="24"/>
          <w:rPrChange w:id="1430" w:author="unmarked" w:date="2017-11-14T15:44:00Z">
            <w:rPr>
              <w:rFonts w:eastAsia="Times New Roman" w:cs="Times New Roman"/>
              <w:noProof/>
              <w:sz w:val="24"/>
              <w:lang w:val="en-GB"/>
            </w:rPr>
          </w:rPrChange>
        </w:rPr>
        <w:t>Metabolism</w:t>
      </w:r>
      <w:proofErr w:type="spellEnd"/>
      <w:r w:rsidRPr="00676401">
        <w:rPr>
          <w:sz w:val="24"/>
          <w:rPrChange w:id="1431" w:author="unmarked" w:date="2017-11-14T15:44:00Z">
            <w:rPr>
              <w:rFonts w:eastAsia="Times New Roman" w:cs="Times New Roman"/>
              <w:noProof/>
              <w:sz w:val="24"/>
              <w:lang w:val="en-GB"/>
            </w:rPr>
          </w:rPrChange>
        </w:rPr>
        <w:t xml:space="preserve"> </w:t>
      </w:r>
      <w:proofErr w:type="spellStart"/>
      <w:r w:rsidRPr="00676401">
        <w:rPr>
          <w:sz w:val="24"/>
          <w:rPrChange w:id="1432" w:author="unmarked" w:date="2017-11-14T15:44:00Z">
            <w:rPr>
              <w:rFonts w:eastAsia="Times New Roman" w:cs="Times New Roman"/>
              <w:noProof/>
              <w:sz w:val="24"/>
              <w:lang w:val="en-GB"/>
            </w:rPr>
          </w:rPrChange>
        </w:rPr>
        <w:t>and</w:t>
      </w:r>
      <w:proofErr w:type="spellEnd"/>
      <w:r w:rsidRPr="00676401">
        <w:rPr>
          <w:sz w:val="24"/>
          <w:rPrChange w:id="1433" w:author="unmarked" w:date="2017-11-14T15:44:00Z">
            <w:rPr>
              <w:rFonts w:eastAsia="Times New Roman" w:cs="Times New Roman"/>
              <w:noProof/>
              <w:sz w:val="24"/>
              <w:lang w:val="en-GB"/>
            </w:rPr>
          </w:rPrChange>
        </w:rPr>
        <w:t xml:space="preserve"> Food </w:t>
      </w:r>
      <w:proofErr w:type="spellStart"/>
      <w:r w:rsidRPr="00676401">
        <w:rPr>
          <w:sz w:val="24"/>
          <w:rPrChange w:id="1434" w:author="unmarked" w:date="2017-11-14T15:44:00Z">
            <w:rPr>
              <w:rFonts w:eastAsia="Times New Roman" w:cs="Times New Roman"/>
              <w:noProof/>
              <w:sz w:val="24"/>
              <w:lang w:val="en-GB"/>
            </w:rPr>
          </w:rPrChange>
        </w:rPr>
        <w:t>Requirements</w:t>
      </w:r>
      <w:proofErr w:type="spellEnd"/>
      <w:r w:rsidRPr="00676401">
        <w:rPr>
          <w:sz w:val="24"/>
          <w:rPrChange w:id="1435" w:author="unmarked" w:date="2017-11-14T15:44:00Z">
            <w:rPr>
              <w:rFonts w:eastAsia="Times New Roman" w:cs="Times New Roman"/>
              <w:noProof/>
              <w:sz w:val="24"/>
              <w:lang w:val="en-GB"/>
            </w:rPr>
          </w:rPrChange>
        </w:rPr>
        <w:t xml:space="preserve"> </w:t>
      </w:r>
      <w:proofErr w:type="spellStart"/>
      <w:r w:rsidRPr="00676401">
        <w:rPr>
          <w:sz w:val="24"/>
          <w:rPrChange w:id="1436" w:author="unmarked" w:date="2017-11-14T15:44:00Z">
            <w:rPr>
              <w:rFonts w:eastAsia="Times New Roman" w:cs="Times New Roman"/>
              <w:noProof/>
              <w:sz w:val="24"/>
              <w:lang w:val="en-GB"/>
            </w:rPr>
          </w:rPrChange>
        </w:rPr>
        <w:t>of</w:t>
      </w:r>
      <w:proofErr w:type="spellEnd"/>
      <w:r w:rsidRPr="00676401">
        <w:rPr>
          <w:sz w:val="24"/>
          <w:rPrChange w:id="1437" w:author="unmarked" w:date="2017-11-14T15:44:00Z">
            <w:rPr>
              <w:rFonts w:eastAsia="Times New Roman" w:cs="Times New Roman"/>
              <w:noProof/>
              <w:sz w:val="24"/>
              <w:lang w:val="en-GB"/>
            </w:rPr>
          </w:rPrChange>
        </w:rPr>
        <w:t xml:space="preserve"> </w:t>
      </w:r>
      <w:proofErr w:type="spellStart"/>
      <w:r w:rsidRPr="00676401">
        <w:rPr>
          <w:sz w:val="24"/>
          <w:rPrChange w:id="1438" w:author="unmarked" w:date="2017-11-14T15:44:00Z">
            <w:rPr>
              <w:rFonts w:eastAsia="Times New Roman" w:cs="Times New Roman"/>
              <w:noProof/>
              <w:sz w:val="24"/>
              <w:lang w:val="en-GB"/>
            </w:rPr>
          </w:rPrChange>
        </w:rPr>
        <w:t>Fishes</w:t>
      </w:r>
      <w:proofErr w:type="spellEnd"/>
      <w:r w:rsidRPr="00676401">
        <w:rPr>
          <w:sz w:val="24"/>
          <w:rPrChange w:id="1439" w:author="unmarked" w:date="2017-11-14T15:44:00Z">
            <w:rPr>
              <w:rFonts w:eastAsia="Times New Roman" w:cs="Times New Roman"/>
              <w:noProof/>
              <w:sz w:val="24"/>
              <w:lang w:val="en-GB"/>
            </w:rPr>
          </w:rPrChange>
        </w:rPr>
        <w:t>. doi:10.1017/CBO9781107415324.004</w:t>
      </w:r>
    </w:p>
    <w:p w14:paraId="54D82B43" w14:textId="77777777" w:rsidR="00A6678A" w:rsidRPr="00676401" w:rsidRDefault="00A6678A" w:rsidP="00A6678A">
      <w:pPr>
        <w:widowControl w:val="0"/>
        <w:autoSpaceDE w:val="0"/>
        <w:autoSpaceDN w:val="0"/>
        <w:adjustRightInd w:val="0"/>
        <w:spacing w:line="240" w:lineRule="auto"/>
        <w:ind w:left="480" w:hanging="480"/>
        <w:rPr>
          <w:sz w:val="24"/>
          <w:rPrChange w:id="1440" w:author="unmarked" w:date="2017-11-14T15:44:00Z">
            <w:rPr>
              <w:rFonts w:eastAsia="Times New Roman" w:cs="Times New Roman"/>
              <w:noProof/>
              <w:sz w:val="24"/>
              <w:lang w:val="en-GB"/>
            </w:rPr>
          </w:rPrChange>
        </w:rPr>
      </w:pPr>
      <w:proofErr w:type="spellStart"/>
      <w:r w:rsidRPr="00676401">
        <w:rPr>
          <w:sz w:val="24"/>
          <w:rPrChange w:id="1441" w:author="unmarked" w:date="2017-11-14T15:44:00Z">
            <w:rPr>
              <w:rFonts w:eastAsia="Times New Roman" w:cs="Times New Roman"/>
              <w:noProof/>
              <w:sz w:val="24"/>
              <w:lang w:val="en-GB"/>
            </w:rPr>
          </w:rPrChange>
        </w:rPr>
        <w:t>Wootton</w:t>
      </w:r>
      <w:proofErr w:type="spellEnd"/>
      <w:r w:rsidRPr="00676401">
        <w:rPr>
          <w:sz w:val="24"/>
          <w:rPrChange w:id="1442" w:author="unmarked" w:date="2017-11-14T15:44:00Z">
            <w:rPr>
              <w:rFonts w:eastAsia="Times New Roman" w:cs="Times New Roman"/>
              <w:noProof/>
              <w:sz w:val="24"/>
              <w:lang w:val="en-GB"/>
            </w:rPr>
          </w:rPrChange>
        </w:rPr>
        <w:t xml:space="preserve">, R.J., 1985. </w:t>
      </w:r>
      <w:proofErr w:type="spellStart"/>
      <w:r w:rsidRPr="00676401">
        <w:rPr>
          <w:sz w:val="24"/>
          <w:rPrChange w:id="1443" w:author="unmarked" w:date="2017-11-14T15:44:00Z">
            <w:rPr>
              <w:rFonts w:eastAsia="Times New Roman" w:cs="Times New Roman"/>
              <w:noProof/>
              <w:sz w:val="24"/>
              <w:lang w:val="en-GB"/>
            </w:rPr>
          </w:rPrChange>
        </w:rPr>
        <w:t>Energetics</w:t>
      </w:r>
      <w:proofErr w:type="spellEnd"/>
      <w:r w:rsidRPr="00676401">
        <w:rPr>
          <w:sz w:val="24"/>
          <w:rPrChange w:id="1444" w:author="unmarked" w:date="2017-11-14T15:44:00Z">
            <w:rPr>
              <w:rFonts w:eastAsia="Times New Roman" w:cs="Times New Roman"/>
              <w:noProof/>
              <w:sz w:val="24"/>
              <w:lang w:val="en-GB"/>
            </w:rPr>
          </w:rPrChange>
        </w:rPr>
        <w:t xml:space="preserve"> </w:t>
      </w:r>
      <w:proofErr w:type="spellStart"/>
      <w:r w:rsidRPr="00676401">
        <w:rPr>
          <w:sz w:val="24"/>
          <w:rPrChange w:id="1445" w:author="unmarked" w:date="2017-11-14T15:44:00Z">
            <w:rPr>
              <w:rFonts w:eastAsia="Times New Roman" w:cs="Times New Roman"/>
              <w:noProof/>
              <w:sz w:val="24"/>
              <w:lang w:val="en-GB"/>
            </w:rPr>
          </w:rPrChange>
        </w:rPr>
        <w:t>of</w:t>
      </w:r>
      <w:proofErr w:type="spellEnd"/>
      <w:r w:rsidRPr="00676401">
        <w:rPr>
          <w:sz w:val="24"/>
          <w:rPrChange w:id="1446" w:author="unmarked" w:date="2017-11-14T15:44:00Z">
            <w:rPr>
              <w:rFonts w:eastAsia="Times New Roman" w:cs="Times New Roman"/>
              <w:noProof/>
              <w:sz w:val="24"/>
              <w:lang w:val="en-GB"/>
            </w:rPr>
          </w:rPrChange>
        </w:rPr>
        <w:t xml:space="preserve"> </w:t>
      </w:r>
      <w:proofErr w:type="spellStart"/>
      <w:r w:rsidRPr="00676401">
        <w:rPr>
          <w:sz w:val="24"/>
          <w:rPrChange w:id="1447" w:author="unmarked" w:date="2017-11-14T15:44:00Z">
            <w:rPr>
              <w:rFonts w:eastAsia="Times New Roman" w:cs="Times New Roman"/>
              <w:noProof/>
              <w:sz w:val="24"/>
              <w:lang w:val="en-GB"/>
            </w:rPr>
          </w:rPrChange>
        </w:rPr>
        <w:t>reproduction</w:t>
      </w:r>
      <w:proofErr w:type="spellEnd"/>
      <w:r w:rsidRPr="00676401">
        <w:rPr>
          <w:sz w:val="24"/>
          <w:rPrChange w:id="1448" w:author="unmarked" w:date="2017-11-14T15:44:00Z">
            <w:rPr>
              <w:rFonts w:eastAsia="Times New Roman" w:cs="Times New Roman"/>
              <w:noProof/>
              <w:sz w:val="24"/>
              <w:lang w:val="en-GB"/>
            </w:rPr>
          </w:rPrChange>
        </w:rPr>
        <w:t xml:space="preserve">, in: </w:t>
      </w:r>
      <w:proofErr w:type="spellStart"/>
      <w:r w:rsidRPr="00676401">
        <w:rPr>
          <w:sz w:val="24"/>
          <w:rPrChange w:id="1449" w:author="unmarked" w:date="2017-11-14T15:44:00Z">
            <w:rPr>
              <w:rFonts w:eastAsia="Times New Roman" w:cs="Times New Roman"/>
              <w:noProof/>
              <w:sz w:val="24"/>
              <w:lang w:val="en-GB"/>
            </w:rPr>
          </w:rPrChange>
        </w:rPr>
        <w:t>Tytler</w:t>
      </w:r>
      <w:proofErr w:type="spellEnd"/>
      <w:r w:rsidRPr="00676401">
        <w:rPr>
          <w:sz w:val="24"/>
          <w:rPrChange w:id="1450" w:author="unmarked" w:date="2017-11-14T15:44:00Z">
            <w:rPr>
              <w:rFonts w:eastAsia="Times New Roman" w:cs="Times New Roman"/>
              <w:noProof/>
              <w:sz w:val="24"/>
              <w:lang w:val="en-GB"/>
            </w:rPr>
          </w:rPrChange>
        </w:rPr>
        <w:t xml:space="preserve">, P., </w:t>
      </w:r>
      <w:proofErr w:type="spellStart"/>
      <w:r w:rsidRPr="00676401">
        <w:rPr>
          <w:sz w:val="24"/>
          <w:rPrChange w:id="1451" w:author="unmarked" w:date="2017-11-14T15:44:00Z">
            <w:rPr>
              <w:rFonts w:eastAsia="Times New Roman" w:cs="Times New Roman"/>
              <w:noProof/>
              <w:sz w:val="24"/>
              <w:lang w:val="en-GB"/>
            </w:rPr>
          </w:rPrChange>
        </w:rPr>
        <w:t>Calow</w:t>
      </w:r>
      <w:proofErr w:type="spellEnd"/>
      <w:r w:rsidRPr="00676401">
        <w:rPr>
          <w:sz w:val="24"/>
          <w:rPrChange w:id="1452" w:author="unmarked" w:date="2017-11-14T15:44:00Z">
            <w:rPr>
              <w:rFonts w:eastAsia="Times New Roman" w:cs="Times New Roman"/>
              <w:noProof/>
              <w:sz w:val="24"/>
              <w:lang w:val="en-GB"/>
            </w:rPr>
          </w:rPrChange>
        </w:rPr>
        <w:t xml:space="preserve">, P. (Eds.), </w:t>
      </w:r>
      <w:proofErr w:type="spellStart"/>
      <w:r w:rsidRPr="00676401">
        <w:rPr>
          <w:sz w:val="24"/>
          <w:rPrChange w:id="1453" w:author="unmarked" w:date="2017-11-14T15:44:00Z">
            <w:rPr>
              <w:rFonts w:eastAsia="Times New Roman" w:cs="Times New Roman"/>
              <w:noProof/>
              <w:sz w:val="24"/>
              <w:lang w:val="en-GB"/>
            </w:rPr>
          </w:rPrChange>
        </w:rPr>
        <w:t>Fish</w:t>
      </w:r>
      <w:proofErr w:type="spellEnd"/>
      <w:r w:rsidRPr="00676401">
        <w:rPr>
          <w:sz w:val="24"/>
          <w:rPrChange w:id="1454" w:author="unmarked" w:date="2017-11-14T15:44:00Z">
            <w:rPr>
              <w:rFonts w:eastAsia="Times New Roman" w:cs="Times New Roman"/>
              <w:noProof/>
              <w:sz w:val="24"/>
              <w:lang w:val="en-GB"/>
            </w:rPr>
          </w:rPrChange>
        </w:rPr>
        <w:t xml:space="preserve"> </w:t>
      </w:r>
      <w:proofErr w:type="spellStart"/>
      <w:r w:rsidRPr="00676401">
        <w:rPr>
          <w:sz w:val="24"/>
          <w:rPrChange w:id="1455" w:author="unmarked" w:date="2017-11-14T15:44:00Z">
            <w:rPr>
              <w:rFonts w:eastAsia="Times New Roman" w:cs="Times New Roman"/>
              <w:noProof/>
              <w:sz w:val="24"/>
              <w:lang w:val="en-GB"/>
            </w:rPr>
          </w:rPrChange>
        </w:rPr>
        <w:t>Energetics</w:t>
      </w:r>
      <w:proofErr w:type="spellEnd"/>
      <w:r w:rsidRPr="00676401">
        <w:rPr>
          <w:sz w:val="24"/>
          <w:rPrChange w:id="1456" w:author="unmarked" w:date="2017-11-14T15:44:00Z">
            <w:rPr>
              <w:rFonts w:eastAsia="Times New Roman" w:cs="Times New Roman"/>
              <w:noProof/>
              <w:sz w:val="24"/>
              <w:lang w:val="en-GB"/>
            </w:rPr>
          </w:rPrChange>
        </w:rPr>
        <w:t xml:space="preserve">: New </w:t>
      </w:r>
      <w:proofErr w:type="spellStart"/>
      <w:r w:rsidRPr="00676401">
        <w:rPr>
          <w:sz w:val="24"/>
          <w:rPrChange w:id="1457" w:author="unmarked" w:date="2017-11-14T15:44:00Z">
            <w:rPr>
              <w:rFonts w:eastAsia="Times New Roman" w:cs="Times New Roman"/>
              <w:noProof/>
              <w:sz w:val="24"/>
              <w:lang w:val="en-GB"/>
            </w:rPr>
          </w:rPrChange>
        </w:rPr>
        <w:t>Perspectives</w:t>
      </w:r>
      <w:proofErr w:type="spellEnd"/>
      <w:r w:rsidRPr="00676401">
        <w:rPr>
          <w:sz w:val="24"/>
          <w:rPrChange w:id="1458" w:author="unmarked" w:date="2017-11-14T15:44:00Z">
            <w:rPr>
              <w:rFonts w:eastAsia="Times New Roman" w:cs="Times New Roman"/>
              <w:noProof/>
              <w:sz w:val="24"/>
              <w:lang w:val="en-GB"/>
            </w:rPr>
          </w:rPrChange>
        </w:rPr>
        <w:t xml:space="preserve">. </w:t>
      </w:r>
      <w:proofErr w:type="spellStart"/>
      <w:r w:rsidRPr="00676401">
        <w:rPr>
          <w:sz w:val="24"/>
          <w:rPrChange w:id="1459" w:author="unmarked" w:date="2017-11-14T15:44:00Z">
            <w:rPr>
              <w:rFonts w:eastAsia="Times New Roman" w:cs="Times New Roman"/>
              <w:noProof/>
              <w:sz w:val="24"/>
              <w:lang w:val="en-GB"/>
            </w:rPr>
          </w:rPrChange>
        </w:rPr>
        <w:t>Croom</w:t>
      </w:r>
      <w:proofErr w:type="spellEnd"/>
      <w:r w:rsidRPr="00676401">
        <w:rPr>
          <w:sz w:val="24"/>
          <w:rPrChange w:id="1460" w:author="unmarked" w:date="2017-11-14T15:44:00Z">
            <w:rPr>
              <w:rFonts w:eastAsia="Times New Roman" w:cs="Times New Roman"/>
              <w:noProof/>
              <w:sz w:val="24"/>
              <w:lang w:val="en-GB"/>
            </w:rPr>
          </w:rPrChange>
        </w:rPr>
        <w:t xml:space="preserve"> Helm Ltd, Sydney, pp. 231–254.</w:t>
      </w:r>
    </w:p>
    <w:p w14:paraId="040096D0" w14:textId="77777777" w:rsidR="00A6678A" w:rsidRPr="00676401" w:rsidRDefault="00A6678A" w:rsidP="00A6678A">
      <w:pPr>
        <w:widowControl w:val="0"/>
        <w:autoSpaceDE w:val="0"/>
        <w:autoSpaceDN w:val="0"/>
        <w:adjustRightInd w:val="0"/>
        <w:spacing w:line="240" w:lineRule="auto"/>
        <w:ind w:left="480" w:hanging="480"/>
        <w:rPr>
          <w:sz w:val="24"/>
          <w:rPrChange w:id="1461" w:author="unmarked" w:date="2017-11-14T15:44:00Z">
            <w:rPr>
              <w:noProof/>
              <w:sz w:val="24"/>
              <w:lang w:val="en-GB"/>
            </w:rPr>
          </w:rPrChange>
        </w:rPr>
      </w:pPr>
      <w:proofErr w:type="spellStart"/>
      <w:r w:rsidRPr="00676401">
        <w:rPr>
          <w:sz w:val="24"/>
          <w:rPrChange w:id="1462" w:author="unmarked" w:date="2017-11-14T15:44:00Z">
            <w:rPr>
              <w:rFonts w:eastAsia="Times New Roman" w:cs="Times New Roman"/>
              <w:noProof/>
              <w:sz w:val="24"/>
              <w:lang w:val="en-GB"/>
            </w:rPr>
          </w:rPrChange>
        </w:rPr>
        <w:t>Wootton</w:t>
      </w:r>
      <w:proofErr w:type="spellEnd"/>
      <w:r w:rsidRPr="00676401">
        <w:rPr>
          <w:sz w:val="24"/>
          <w:rPrChange w:id="1463" w:author="unmarked" w:date="2017-11-14T15:44:00Z">
            <w:rPr>
              <w:rFonts w:eastAsia="Times New Roman" w:cs="Times New Roman"/>
              <w:noProof/>
              <w:sz w:val="24"/>
              <w:lang w:val="en-GB"/>
            </w:rPr>
          </w:rPrChange>
        </w:rPr>
        <w:t xml:space="preserve">, R.J., 1979. </w:t>
      </w:r>
      <w:proofErr w:type="spellStart"/>
      <w:r w:rsidRPr="00676401">
        <w:rPr>
          <w:sz w:val="24"/>
          <w:rPrChange w:id="1464" w:author="unmarked" w:date="2017-11-14T15:44:00Z">
            <w:rPr>
              <w:rFonts w:eastAsia="Times New Roman" w:cs="Times New Roman"/>
              <w:noProof/>
              <w:sz w:val="24"/>
              <w:lang w:val="en-GB"/>
            </w:rPr>
          </w:rPrChange>
        </w:rPr>
        <w:t>Energy</w:t>
      </w:r>
      <w:proofErr w:type="spellEnd"/>
      <w:r w:rsidRPr="00676401">
        <w:rPr>
          <w:sz w:val="24"/>
          <w:rPrChange w:id="1465" w:author="unmarked" w:date="2017-11-14T15:44:00Z">
            <w:rPr>
              <w:rFonts w:eastAsia="Times New Roman" w:cs="Times New Roman"/>
              <w:noProof/>
              <w:sz w:val="24"/>
              <w:lang w:val="en-GB"/>
            </w:rPr>
          </w:rPrChange>
        </w:rPr>
        <w:t xml:space="preserve"> </w:t>
      </w:r>
      <w:proofErr w:type="spellStart"/>
      <w:r w:rsidRPr="00676401">
        <w:rPr>
          <w:sz w:val="24"/>
          <w:rPrChange w:id="1466" w:author="unmarked" w:date="2017-11-14T15:44:00Z">
            <w:rPr>
              <w:rFonts w:eastAsia="Times New Roman" w:cs="Times New Roman"/>
              <w:noProof/>
              <w:sz w:val="24"/>
              <w:lang w:val="en-GB"/>
            </w:rPr>
          </w:rPrChange>
        </w:rPr>
        <w:t>costs</w:t>
      </w:r>
      <w:proofErr w:type="spellEnd"/>
      <w:r w:rsidRPr="00676401">
        <w:rPr>
          <w:sz w:val="24"/>
          <w:rPrChange w:id="1467" w:author="unmarked" w:date="2017-11-14T15:44:00Z">
            <w:rPr>
              <w:rFonts w:eastAsia="Times New Roman" w:cs="Times New Roman"/>
              <w:noProof/>
              <w:sz w:val="24"/>
              <w:lang w:val="en-GB"/>
            </w:rPr>
          </w:rPrChange>
        </w:rPr>
        <w:t xml:space="preserve"> </w:t>
      </w:r>
      <w:proofErr w:type="spellStart"/>
      <w:r w:rsidRPr="00676401">
        <w:rPr>
          <w:sz w:val="24"/>
          <w:rPrChange w:id="1468" w:author="unmarked" w:date="2017-11-14T15:44:00Z">
            <w:rPr>
              <w:rFonts w:eastAsia="Times New Roman" w:cs="Times New Roman"/>
              <w:noProof/>
              <w:sz w:val="24"/>
              <w:lang w:val="en-GB"/>
            </w:rPr>
          </w:rPrChange>
        </w:rPr>
        <w:t>of</w:t>
      </w:r>
      <w:proofErr w:type="spellEnd"/>
      <w:r w:rsidRPr="00676401">
        <w:rPr>
          <w:sz w:val="24"/>
          <w:rPrChange w:id="1469" w:author="unmarked" w:date="2017-11-14T15:44:00Z">
            <w:rPr>
              <w:rFonts w:eastAsia="Times New Roman" w:cs="Times New Roman"/>
              <w:noProof/>
              <w:sz w:val="24"/>
              <w:lang w:val="en-GB"/>
            </w:rPr>
          </w:rPrChange>
        </w:rPr>
        <w:t xml:space="preserve"> egg </w:t>
      </w:r>
      <w:proofErr w:type="spellStart"/>
      <w:r w:rsidRPr="00676401">
        <w:rPr>
          <w:sz w:val="24"/>
          <w:rPrChange w:id="1470" w:author="unmarked" w:date="2017-11-14T15:44:00Z">
            <w:rPr>
              <w:rFonts w:eastAsia="Times New Roman" w:cs="Times New Roman"/>
              <w:noProof/>
              <w:sz w:val="24"/>
              <w:lang w:val="en-GB"/>
            </w:rPr>
          </w:rPrChange>
        </w:rPr>
        <w:t>production</w:t>
      </w:r>
      <w:proofErr w:type="spellEnd"/>
      <w:r w:rsidRPr="00676401">
        <w:rPr>
          <w:sz w:val="24"/>
          <w:rPrChange w:id="1471" w:author="unmarked" w:date="2017-11-14T15:44:00Z">
            <w:rPr>
              <w:rFonts w:eastAsia="Times New Roman" w:cs="Times New Roman"/>
              <w:noProof/>
              <w:sz w:val="24"/>
              <w:lang w:val="en-GB"/>
            </w:rPr>
          </w:rPrChange>
        </w:rPr>
        <w:t xml:space="preserve"> </w:t>
      </w:r>
      <w:proofErr w:type="spellStart"/>
      <w:r w:rsidRPr="00676401">
        <w:rPr>
          <w:sz w:val="24"/>
          <w:rPrChange w:id="1472" w:author="unmarked" w:date="2017-11-14T15:44:00Z">
            <w:rPr>
              <w:rFonts w:eastAsia="Times New Roman" w:cs="Times New Roman"/>
              <w:noProof/>
              <w:sz w:val="24"/>
              <w:lang w:val="en-GB"/>
            </w:rPr>
          </w:rPrChange>
        </w:rPr>
        <w:t>and</w:t>
      </w:r>
      <w:proofErr w:type="spellEnd"/>
      <w:r w:rsidRPr="00676401">
        <w:rPr>
          <w:sz w:val="24"/>
          <w:rPrChange w:id="1473" w:author="unmarked" w:date="2017-11-14T15:44:00Z">
            <w:rPr>
              <w:rFonts w:eastAsia="Times New Roman" w:cs="Times New Roman"/>
              <w:noProof/>
              <w:sz w:val="24"/>
              <w:lang w:val="en-GB"/>
            </w:rPr>
          </w:rPrChange>
        </w:rPr>
        <w:t xml:space="preserve"> environmental </w:t>
      </w:r>
      <w:proofErr w:type="spellStart"/>
      <w:r w:rsidRPr="00676401">
        <w:rPr>
          <w:sz w:val="24"/>
          <w:rPrChange w:id="1474" w:author="unmarked" w:date="2017-11-14T15:44:00Z">
            <w:rPr>
              <w:rFonts w:eastAsia="Times New Roman" w:cs="Times New Roman"/>
              <w:noProof/>
              <w:sz w:val="24"/>
              <w:lang w:val="en-GB"/>
            </w:rPr>
          </w:rPrChange>
        </w:rPr>
        <w:t>determinants</w:t>
      </w:r>
      <w:proofErr w:type="spellEnd"/>
      <w:r w:rsidRPr="00676401">
        <w:rPr>
          <w:sz w:val="24"/>
          <w:rPrChange w:id="1475" w:author="unmarked" w:date="2017-11-14T15:44:00Z">
            <w:rPr>
              <w:rFonts w:eastAsia="Times New Roman" w:cs="Times New Roman"/>
              <w:noProof/>
              <w:sz w:val="24"/>
              <w:lang w:val="en-GB"/>
            </w:rPr>
          </w:rPrChange>
        </w:rPr>
        <w:t xml:space="preserve"> </w:t>
      </w:r>
      <w:proofErr w:type="spellStart"/>
      <w:r w:rsidRPr="00676401">
        <w:rPr>
          <w:sz w:val="24"/>
          <w:rPrChange w:id="1476" w:author="unmarked" w:date="2017-11-14T15:44:00Z">
            <w:rPr>
              <w:rFonts w:eastAsia="Times New Roman" w:cs="Times New Roman"/>
              <w:noProof/>
              <w:sz w:val="24"/>
              <w:lang w:val="en-GB"/>
            </w:rPr>
          </w:rPrChange>
        </w:rPr>
        <w:t>of</w:t>
      </w:r>
      <w:proofErr w:type="spellEnd"/>
      <w:r w:rsidRPr="00676401">
        <w:rPr>
          <w:sz w:val="24"/>
          <w:rPrChange w:id="1477" w:author="unmarked" w:date="2017-11-14T15:44:00Z">
            <w:rPr>
              <w:rFonts w:eastAsia="Times New Roman" w:cs="Times New Roman"/>
              <w:noProof/>
              <w:sz w:val="24"/>
              <w:lang w:val="en-GB"/>
            </w:rPr>
          </w:rPrChange>
        </w:rPr>
        <w:t xml:space="preserve"> </w:t>
      </w:r>
      <w:proofErr w:type="spellStart"/>
      <w:r w:rsidRPr="00676401">
        <w:rPr>
          <w:sz w:val="24"/>
          <w:rPrChange w:id="1478" w:author="unmarked" w:date="2017-11-14T15:44:00Z">
            <w:rPr>
              <w:rFonts w:eastAsia="Times New Roman" w:cs="Times New Roman"/>
              <w:noProof/>
              <w:sz w:val="24"/>
              <w:lang w:val="en-GB"/>
            </w:rPr>
          </w:rPrChange>
        </w:rPr>
        <w:t>fecundity</w:t>
      </w:r>
      <w:proofErr w:type="spellEnd"/>
      <w:r w:rsidRPr="00676401">
        <w:rPr>
          <w:sz w:val="24"/>
          <w:rPrChange w:id="1479" w:author="unmarked" w:date="2017-11-14T15:44:00Z">
            <w:rPr>
              <w:rFonts w:eastAsia="Times New Roman" w:cs="Times New Roman"/>
              <w:noProof/>
              <w:sz w:val="24"/>
              <w:lang w:val="en-GB"/>
            </w:rPr>
          </w:rPrChange>
        </w:rPr>
        <w:t xml:space="preserve"> </w:t>
      </w:r>
      <w:r w:rsidRPr="00676401">
        <w:rPr>
          <w:sz w:val="24"/>
          <w:rPrChange w:id="1480" w:author="unmarked" w:date="2017-11-14T15:44:00Z">
            <w:rPr>
              <w:rFonts w:eastAsia="Times New Roman" w:cs="Times New Roman"/>
              <w:noProof/>
              <w:sz w:val="24"/>
              <w:lang w:val="en-GB"/>
            </w:rPr>
          </w:rPrChange>
        </w:rPr>
        <w:lastRenderedPageBreak/>
        <w:t xml:space="preserve">in </w:t>
      </w:r>
      <w:proofErr w:type="spellStart"/>
      <w:r w:rsidRPr="00676401">
        <w:rPr>
          <w:sz w:val="24"/>
          <w:rPrChange w:id="1481" w:author="unmarked" w:date="2017-11-14T15:44:00Z">
            <w:rPr>
              <w:rFonts w:eastAsia="Times New Roman" w:cs="Times New Roman"/>
              <w:noProof/>
              <w:sz w:val="24"/>
              <w:lang w:val="en-GB"/>
            </w:rPr>
          </w:rPrChange>
        </w:rPr>
        <w:t>teleost</w:t>
      </w:r>
      <w:proofErr w:type="spellEnd"/>
      <w:r w:rsidRPr="00676401">
        <w:rPr>
          <w:sz w:val="24"/>
          <w:rPrChange w:id="1482" w:author="unmarked" w:date="2017-11-14T15:44:00Z">
            <w:rPr>
              <w:rFonts w:eastAsia="Times New Roman" w:cs="Times New Roman"/>
              <w:noProof/>
              <w:sz w:val="24"/>
              <w:lang w:val="en-GB"/>
            </w:rPr>
          </w:rPrChange>
        </w:rPr>
        <w:t xml:space="preserve"> </w:t>
      </w:r>
      <w:proofErr w:type="spellStart"/>
      <w:r w:rsidRPr="00676401">
        <w:rPr>
          <w:sz w:val="24"/>
          <w:rPrChange w:id="1483" w:author="unmarked" w:date="2017-11-14T15:44:00Z">
            <w:rPr>
              <w:rFonts w:eastAsia="Times New Roman" w:cs="Times New Roman"/>
              <w:noProof/>
              <w:sz w:val="24"/>
              <w:lang w:val="en-GB"/>
            </w:rPr>
          </w:rPrChange>
        </w:rPr>
        <w:t>fishes</w:t>
      </w:r>
      <w:proofErr w:type="spellEnd"/>
      <w:r w:rsidRPr="00676401">
        <w:rPr>
          <w:sz w:val="24"/>
          <w:rPrChange w:id="1484" w:author="unmarked" w:date="2017-11-14T15:44:00Z">
            <w:rPr>
              <w:rFonts w:eastAsia="Times New Roman" w:cs="Times New Roman"/>
              <w:noProof/>
              <w:sz w:val="24"/>
              <w:lang w:val="en-GB"/>
            </w:rPr>
          </w:rPrChange>
        </w:rPr>
        <w:t xml:space="preserve">. </w:t>
      </w:r>
      <w:proofErr w:type="spellStart"/>
      <w:r w:rsidRPr="00676401">
        <w:rPr>
          <w:sz w:val="24"/>
          <w:rPrChange w:id="1485" w:author="unmarked" w:date="2017-11-14T15:44:00Z">
            <w:rPr>
              <w:rFonts w:eastAsia="Times New Roman" w:cs="Times New Roman"/>
              <w:noProof/>
              <w:sz w:val="24"/>
              <w:lang w:val="en-GB"/>
            </w:rPr>
          </w:rPrChange>
        </w:rPr>
        <w:t>Symp</w:t>
      </w:r>
      <w:proofErr w:type="spellEnd"/>
      <w:r w:rsidRPr="00676401">
        <w:rPr>
          <w:sz w:val="24"/>
          <w:rPrChange w:id="1486" w:author="unmarked" w:date="2017-11-14T15:44:00Z">
            <w:rPr>
              <w:rFonts w:eastAsia="Times New Roman" w:cs="Times New Roman"/>
              <w:noProof/>
              <w:sz w:val="24"/>
              <w:lang w:val="en-GB"/>
            </w:rPr>
          </w:rPrChange>
        </w:rPr>
        <w:t xml:space="preserve">. Zool. </w:t>
      </w:r>
      <w:proofErr w:type="spellStart"/>
      <w:r w:rsidRPr="00676401">
        <w:rPr>
          <w:sz w:val="24"/>
          <w:rPrChange w:id="1487" w:author="unmarked" w:date="2017-11-14T15:44:00Z">
            <w:rPr>
              <w:rFonts w:eastAsia="Times New Roman" w:cs="Times New Roman"/>
              <w:noProof/>
              <w:sz w:val="24"/>
              <w:lang w:val="en-GB"/>
            </w:rPr>
          </w:rPrChange>
        </w:rPr>
        <w:t>Soc</w:t>
      </w:r>
      <w:proofErr w:type="spellEnd"/>
      <w:r w:rsidRPr="00676401">
        <w:rPr>
          <w:sz w:val="24"/>
          <w:rPrChange w:id="1488" w:author="unmarked" w:date="2017-11-14T15:44:00Z">
            <w:rPr>
              <w:rFonts w:eastAsia="Times New Roman" w:cs="Times New Roman"/>
              <w:noProof/>
              <w:sz w:val="24"/>
              <w:lang w:val="en-GB"/>
            </w:rPr>
          </w:rPrChange>
        </w:rPr>
        <w:t>. L. 44, 133–159.</w:t>
      </w:r>
    </w:p>
    <w:p w14:paraId="25A66B80" w14:textId="77777777" w:rsidR="00DA5D86" w:rsidRDefault="0099524D" w:rsidP="00A6678A">
      <w:pPr>
        <w:widowControl w:val="0"/>
        <w:autoSpaceDE w:val="0"/>
        <w:autoSpaceDN w:val="0"/>
        <w:adjustRightInd w:val="0"/>
        <w:spacing w:line="240" w:lineRule="auto"/>
        <w:ind w:left="480" w:hanging="480"/>
        <w:rPr>
          <w:rPrChange w:id="1489" w:author="unmarked" w:date="2017-11-14T15:44:00Z">
            <w:rPr>
              <w:lang w:val="en-GB"/>
            </w:rPr>
          </w:rPrChange>
        </w:rPr>
      </w:pPr>
      <w:r>
        <w:fldChar w:fldCharType="end"/>
      </w:r>
    </w:p>
    <w:p w14:paraId="7C76E157"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Arkin, C., </w:t>
      </w:r>
      <w:proofErr w:type="spellStart"/>
      <w:r>
        <w:rPr>
          <w:rFonts w:eastAsia="Times New Roman" w:cs="Times New Roman"/>
          <w:sz w:val="24"/>
          <w:lang w:val="en-GB"/>
        </w:rPr>
        <w:t>Riseman</w:t>
      </w:r>
      <w:proofErr w:type="spellEnd"/>
      <w:r>
        <w:rPr>
          <w:rFonts w:eastAsia="Times New Roman" w:cs="Times New Roman"/>
          <w:sz w:val="24"/>
          <w:lang w:val="en-GB"/>
        </w:rPr>
        <w:t xml:space="preserve">, E., Hanson, A., 1987. AURA: An architecture for vision-based robot navigation. Proc. DARPA Image </w:t>
      </w:r>
      <w:proofErr w:type="spellStart"/>
      <w:r>
        <w:rPr>
          <w:rFonts w:eastAsia="Times New Roman" w:cs="Times New Roman"/>
          <w:sz w:val="24"/>
          <w:lang w:val="en-GB"/>
        </w:rPr>
        <w:t>Underst</w:t>
      </w:r>
      <w:proofErr w:type="spellEnd"/>
      <w:r>
        <w:rPr>
          <w:rFonts w:eastAsia="Times New Roman" w:cs="Times New Roman"/>
          <w:sz w:val="24"/>
          <w:lang w:val="en-GB"/>
        </w:rPr>
        <w:t>. Work. 417–431.</w:t>
      </w:r>
    </w:p>
    <w:p w14:paraId="77AFD09F"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Arkin, R.C., 1989. Motor Schema-Based Mobile Robot Navigation. Int. J. Rob. Res. 8, 92–112.</w:t>
      </w:r>
    </w:p>
    <w:p w14:paraId="2EE35415"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Bélisle</w:t>
      </w:r>
      <w:proofErr w:type="spellEnd"/>
      <w:r>
        <w:rPr>
          <w:rFonts w:eastAsia="Times New Roman" w:cs="Times New Roman"/>
          <w:sz w:val="24"/>
          <w:lang w:val="en-GB"/>
        </w:rPr>
        <w:t xml:space="preserve">, M., 2005. Measuring landscape connectivity: The challenge of </w:t>
      </w:r>
      <w:proofErr w:type="spellStart"/>
      <w:r>
        <w:rPr>
          <w:rFonts w:eastAsia="Times New Roman" w:cs="Times New Roman"/>
          <w:sz w:val="24"/>
          <w:lang w:val="en-GB"/>
        </w:rPr>
        <w:t>behavioral</w:t>
      </w:r>
      <w:proofErr w:type="spellEnd"/>
      <w:r>
        <w:rPr>
          <w:rFonts w:eastAsia="Times New Roman" w:cs="Times New Roman"/>
          <w:sz w:val="24"/>
          <w:lang w:val="en-GB"/>
        </w:rPr>
        <w:t xml:space="preserve"> landscape ecology. Ecology 86, 1988–1995. doi:10.1890/04-0923</w:t>
      </w:r>
    </w:p>
    <w:p w14:paraId="621D67E4"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Bellwood, D., 1995. Direct estimate of </w:t>
      </w:r>
      <w:proofErr w:type="spellStart"/>
      <w:r>
        <w:rPr>
          <w:rFonts w:eastAsia="Times New Roman" w:cs="Times New Roman"/>
          <w:sz w:val="24"/>
          <w:lang w:val="en-GB"/>
        </w:rPr>
        <w:t>bioerosion</w:t>
      </w:r>
      <w:proofErr w:type="spellEnd"/>
      <w:r>
        <w:rPr>
          <w:rFonts w:eastAsia="Times New Roman" w:cs="Times New Roman"/>
          <w:sz w:val="24"/>
          <w:lang w:val="en-GB"/>
        </w:rPr>
        <w:t xml:space="preserve"> by two parrotfish species on the Great Barrier Reef, Australia. Mar. Biol. 121, 419–429. </w:t>
      </w:r>
      <w:proofErr w:type="spellStart"/>
      <w:proofErr w:type="gramStart"/>
      <w:r>
        <w:rPr>
          <w:rFonts w:eastAsia="Times New Roman" w:cs="Times New Roman"/>
          <w:sz w:val="24"/>
          <w:lang w:val="en-GB"/>
        </w:rPr>
        <w:t>doi:Doi</w:t>
      </w:r>
      <w:proofErr w:type="spellEnd"/>
      <w:proofErr w:type="gramEnd"/>
      <w:r>
        <w:rPr>
          <w:rFonts w:eastAsia="Times New Roman" w:cs="Times New Roman"/>
          <w:sz w:val="24"/>
          <w:lang w:val="en-GB"/>
        </w:rPr>
        <w:t xml:space="preserve"> 10.1007/Bf00349451</w:t>
      </w:r>
    </w:p>
    <w:p w14:paraId="1D2793DC"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Brett, J.R., Grooves, T.D.D., 1979. Physiology Energetics, in: Hoar, W., Randall, D., Brett, J. (Eds.), Fish Physiology. Academic Press, New York, pp. 279–352.</w:t>
      </w:r>
    </w:p>
    <w:p w14:paraId="12602655"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Bruggemann</w:t>
      </w:r>
      <w:proofErr w:type="spellEnd"/>
      <w:r>
        <w:rPr>
          <w:rFonts w:eastAsia="Times New Roman" w:cs="Times New Roman"/>
          <w:sz w:val="24"/>
          <w:lang w:val="en-GB"/>
        </w:rPr>
        <w:t xml:space="preserve">, J., </w:t>
      </w:r>
      <w:proofErr w:type="spellStart"/>
      <w:r>
        <w:rPr>
          <w:rFonts w:eastAsia="Times New Roman" w:cs="Times New Roman"/>
          <w:sz w:val="24"/>
          <w:lang w:val="en-GB"/>
        </w:rPr>
        <w:t>Begeman</w:t>
      </w:r>
      <w:proofErr w:type="spellEnd"/>
      <w:r>
        <w:rPr>
          <w:rFonts w:eastAsia="Times New Roman" w:cs="Times New Roman"/>
          <w:sz w:val="24"/>
          <w:lang w:val="en-GB"/>
        </w:rPr>
        <w:t xml:space="preserve">, J., </w:t>
      </w:r>
      <w:proofErr w:type="spellStart"/>
      <w:r>
        <w:rPr>
          <w:rFonts w:eastAsia="Times New Roman" w:cs="Times New Roman"/>
          <w:sz w:val="24"/>
          <w:lang w:val="en-GB"/>
        </w:rPr>
        <w:t>Bosma</w:t>
      </w:r>
      <w:proofErr w:type="spellEnd"/>
      <w:r>
        <w:rPr>
          <w:rFonts w:eastAsia="Times New Roman" w:cs="Times New Roman"/>
          <w:sz w:val="24"/>
          <w:lang w:val="en-GB"/>
        </w:rPr>
        <w:t xml:space="preserve">, E., </w:t>
      </w:r>
      <w:proofErr w:type="spellStart"/>
      <w:r>
        <w:rPr>
          <w:rFonts w:eastAsia="Times New Roman" w:cs="Times New Roman"/>
          <w:sz w:val="24"/>
          <w:lang w:val="en-GB"/>
        </w:rPr>
        <w:t>Verburg</w:t>
      </w:r>
      <w:proofErr w:type="spellEnd"/>
      <w:r>
        <w:rPr>
          <w:rFonts w:eastAsia="Times New Roman" w:cs="Times New Roman"/>
          <w:sz w:val="24"/>
          <w:lang w:val="en-GB"/>
        </w:rPr>
        <w:t xml:space="preserve">, P., </w:t>
      </w:r>
      <w:proofErr w:type="spellStart"/>
      <w:r>
        <w:rPr>
          <w:rFonts w:eastAsia="Times New Roman" w:cs="Times New Roman"/>
          <w:sz w:val="24"/>
          <w:lang w:val="en-GB"/>
        </w:rPr>
        <w:t>Breeman</w:t>
      </w:r>
      <w:proofErr w:type="spellEnd"/>
      <w:r>
        <w:rPr>
          <w:rFonts w:eastAsia="Times New Roman" w:cs="Times New Roman"/>
          <w:sz w:val="24"/>
          <w:lang w:val="en-GB"/>
        </w:rPr>
        <w:t xml:space="preserve">, A., 1994. Foraging by the stoplight parrotfish </w:t>
      </w:r>
      <w:proofErr w:type="spellStart"/>
      <w:r>
        <w:rPr>
          <w:rFonts w:eastAsia="Times New Roman" w:cs="Times New Roman"/>
          <w:sz w:val="24"/>
          <w:lang w:val="en-GB"/>
        </w:rPr>
        <w:t>Sparisoma</w:t>
      </w:r>
      <w:proofErr w:type="spellEnd"/>
      <w:r>
        <w:rPr>
          <w:rFonts w:eastAsia="Times New Roman" w:cs="Times New Roman"/>
          <w:sz w:val="24"/>
          <w:lang w:val="en-GB"/>
        </w:rPr>
        <w:t xml:space="preserve"> </w:t>
      </w:r>
      <w:proofErr w:type="spellStart"/>
      <w:r>
        <w:rPr>
          <w:rFonts w:eastAsia="Times New Roman" w:cs="Times New Roman"/>
          <w:sz w:val="24"/>
          <w:lang w:val="en-GB"/>
        </w:rPr>
        <w:t>viride</w:t>
      </w:r>
      <w:proofErr w:type="spellEnd"/>
      <w:r>
        <w:rPr>
          <w:rFonts w:eastAsia="Times New Roman" w:cs="Times New Roman"/>
          <w:sz w:val="24"/>
          <w:lang w:val="en-GB"/>
        </w:rPr>
        <w:t xml:space="preserve"> II. Intake and assimilation of food, protein and energy. Mar. Ecol. </w:t>
      </w:r>
      <w:proofErr w:type="spellStart"/>
      <w:r>
        <w:rPr>
          <w:rFonts w:eastAsia="Times New Roman" w:cs="Times New Roman"/>
          <w:sz w:val="24"/>
          <w:lang w:val="en-GB"/>
        </w:rPr>
        <w:t>Prog</w:t>
      </w:r>
      <w:proofErr w:type="spellEnd"/>
      <w:r>
        <w:rPr>
          <w:rFonts w:eastAsia="Times New Roman" w:cs="Times New Roman"/>
          <w:sz w:val="24"/>
          <w:lang w:val="en-GB"/>
        </w:rPr>
        <w:t>. Ser. 106, 57–71. doi:10.3354/meps106057</w:t>
      </w:r>
    </w:p>
    <w:p w14:paraId="0DAB4254"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Catano</w:t>
      </w:r>
      <w:proofErr w:type="spellEnd"/>
      <w:r>
        <w:rPr>
          <w:rFonts w:eastAsia="Times New Roman" w:cs="Times New Roman"/>
          <w:sz w:val="24"/>
          <w:lang w:val="en-GB"/>
        </w:rPr>
        <w:t xml:space="preserve">, L.B., Rojas, M.C., </w:t>
      </w:r>
      <w:proofErr w:type="spellStart"/>
      <w:r>
        <w:rPr>
          <w:rFonts w:eastAsia="Times New Roman" w:cs="Times New Roman"/>
          <w:sz w:val="24"/>
          <w:lang w:val="en-GB"/>
        </w:rPr>
        <w:t>Malossi</w:t>
      </w:r>
      <w:proofErr w:type="spellEnd"/>
      <w:r>
        <w:rPr>
          <w:rFonts w:eastAsia="Times New Roman" w:cs="Times New Roman"/>
          <w:sz w:val="24"/>
          <w:lang w:val="en-GB"/>
        </w:rPr>
        <w:t xml:space="preserve">, R.J., Peters, J.R., </w:t>
      </w:r>
      <w:proofErr w:type="spellStart"/>
      <w:r>
        <w:rPr>
          <w:rFonts w:eastAsia="Times New Roman" w:cs="Times New Roman"/>
          <w:sz w:val="24"/>
          <w:lang w:val="en-GB"/>
        </w:rPr>
        <w:t>Heithaus</w:t>
      </w:r>
      <w:proofErr w:type="spellEnd"/>
      <w:r>
        <w:rPr>
          <w:rFonts w:eastAsia="Times New Roman" w:cs="Times New Roman"/>
          <w:sz w:val="24"/>
          <w:lang w:val="en-GB"/>
        </w:rPr>
        <w:t xml:space="preserve">, M.R., </w:t>
      </w:r>
      <w:proofErr w:type="spellStart"/>
      <w:r>
        <w:rPr>
          <w:rFonts w:eastAsia="Times New Roman" w:cs="Times New Roman"/>
          <w:sz w:val="24"/>
          <w:lang w:val="en-GB"/>
        </w:rPr>
        <w:t>Fourqurean</w:t>
      </w:r>
      <w:proofErr w:type="spellEnd"/>
      <w:r>
        <w:rPr>
          <w:rFonts w:eastAsia="Times New Roman" w:cs="Times New Roman"/>
          <w:sz w:val="24"/>
          <w:lang w:val="en-GB"/>
        </w:rPr>
        <w:t xml:space="preserve">, J.W., </w:t>
      </w:r>
      <w:proofErr w:type="spellStart"/>
      <w:r>
        <w:rPr>
          <w:rFonts w:eastAsia="Times New Roman" w:cs="Times New Roman"/>
          <w:sz w:val="24"/>
          <w:lang w:val="en-GB"/>
        </w:rPr>
        <w:t>Burkepile</w:t>
      </w:r>
      <w:proofErr w:type="spellEnd"/>
      <w:r>
        <w:rPr>
          <w:rFonts w:eastAsia="Times New Roman" w:cs="Times New Roman"/>
          <w:sz w:val="24"/>
          <w:lang w:val="en-GB"/>
        </w:rPr>
        <w:t xml:space="preserve">, D.E., 2016. </w:t>
      </w:r>
      <w:proofErr w:type="spellStart"/>
      <w:r>
        <w:rPr>
          <w:rFonts w:eastAsia="Times New Roman" w:cs="Times New Roman"/>
          <w:sz w:val="24"/>
          <w:lang w:val="en-GB"/>
        </w:rPr>
        <w:t>Reefscapes</w:t>
      </w:r>
      <w:proofErr w:type="spellEnd"/>
      <w:r>
        <w:rPr>
          <w:rFonts w:eastAsia="Times New Roman" w:cs="Times New Roman"/>
          <w:sz w:val="24"/>
          <w:lang w:val="en-GB"/>
        </w:rPr>
        <w:t xml:space="preserve"> of fear: Predation risk and reef hetero-</w:t>
      </w:r>
      <w:proofErr w:type="spellStart"/>
      <w:r>
        <w:rPr>
          <w:rFonts w:eastAsia="Times New Roman" w:cs="Times New Roman"/>
          <w:sz w:val="24"/>
          <w:lang w:val="en-GB"/>
        </w:rPr>
        <w:t>geneity</w:t>
      </w:r>
      <w:proofErr w:type="spellEnd"/>
      <w:r>
        <w:rPr>
          <w:rFonts w:eastAsia="Times New Roman" w:cs="Times New Roman"/>
          <w:sz w:val="24"/>
          <w:lang w:val="en-GB"/>
        </w:rPr>
        <w:t xml:space="preserve"> interact to shape herbivore foraging behaviour. J. Anim. Ecol. 85, 146–156. doi:10.1111/1365-2656.12440</w:t>
      </w:r>
    </w:p>
    <w:p w14:paraId="7E1C53DF"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Choat</w:t>
      </w:r>
      <w:proofErr w:type="spellEnd"/>
      <w:r>
        <w:rPr>
          <w:rFonts w:eastAsia="Times New Roman" w:cs="Times New Roman"/>
          <w:sz w:val="24"/>
          <w:lang w:val="en-GB"/>
        </w:rPr>
        <w:t xml:space="preserve">, J.H., Carpenter, K.E. Clements, K.D., Rocha, L.A., Russell, B., Myers, R., </w:t>
      </w:r>
      <w:proofErr w:type="spellStart"/>
      <w:r>
        <w:rPr>
          <w:rFonts w:eastAsia="Times New Roman" w:cs="Times New Roman"/>
          <w:sz w:val="24"/>
          <w:lang w:val="en-GB"/>
        </w:rPr>
        <w:t>Lazuardi</w:t>
      </w:r>
      <w:proofErr w:type="spellEnd"/>
      <w:r>
        <w:rPr>
          <w:rFonts w:eastAsia="Times New Roman" w:cs="Times New Roman"/>
          <w:sz w:val="24"/>
          <w:lang w:val="en-GB"/>
        </w:rPr>
        <w:t xml:space="preserve">, M.E., </w:t>
      </w:r>
      <w:proofErr w:type="spellStart"/>
      <w:r>
        <w:rPr>
          <w:rFonts w:eastAsia="Times New Roman" w:cs="Times New Roman"/>
          <w:sz w:val="24"/>
          <w:lang w:val="en-GB"/>
        </w:rPr>
        <w:t>Muljadi</w:t>
      </w:r>
      <w:proofErr w:type="spellEnd"/>
      <w:r>
        <w:rPr>
          <w:rFonts w:eastAsia="Times New Roman" w:cs="Times New Roman"/>
          <w:sz w:val="24"/>
          <w:lang w:val="en-GB"/>
        </w:rPr>
        <w:t xml:space="preserve">, A., </w:t>
      </w:r>
      <w:proofErr w:type="spellStart"/>
      <w:r>
        <w:rPr>
          <w:rFonts w:eastAsia="Times New Roman" w:cs="Times New Roman"/>
          <w:sz w:val="24"/>
          <w:lang w:val="en-GB"/>
        </w:rPr>
        <w:t>Pardede</w:t>
      </w:r>
      <w:proofErr w:type="spellEnd"/>
      <w:r>
        <w:rPr>
          <w:rFonts w:eastAsia="Times New Roman" w:cs="Times New Roman"/>
          <w:sz w:val="24"/>
          <w:lang w:val="en-GB"/>
        </w:rPr>
        <w:t xml:space="preserve">, S., </w:t>
      </w:r>
      <w:proofErr w:type="spellStart"/>
      <w:r>
        <w:rPr>
          <w:rFonts w:eastAsia="Times New Roman" w:cs="Times New Roman"/>
          <w:sz w:val="24"/>
          <w:lang w:val="en-GB"/>
        </w:rPr>
        <w:t>Rahardjo</w:t>
      </w:r>
      <w:proofErr w:type="spellEnd"/>
      <w:r>
        <w:rPr>
          <w:rFonts w:eastAsia="Times New Roman" w:cs="Times New Roman"/>
          <w:sz w:val="24"/>
          <w:lang w:val="en-GB"/>
        </w:rPr>
        <w:t xml:space="preserve">, P., 2012. </w:t>
      </w:r>
      <w:proofErr w:type="spellStart"/>
      <w:r>
        <w:rPr>
          <w:rFonts w:eastAsia="Times New Roman" w:cs="Times New Roman"/>
          <w:sz w:val="24"/>
          <w:lang w:val="en-GB"/>
        </w:rPr>
        <w:t>Chlorurus</w:t>
      </w:r>
      <w:proofErr w:type="spellEnd"/>
      <w:r>
        <w:rPr>
          <w:rFonts w:eastAsia="Times New Roman" w:cs="Times New Roman"/>
          <w:sz w:val="24"/>
          <w:lang w:val="en-GB"/>
        </w:rPr>
        <w:t xml:space="preserve"> </w:t>
      </w:r>
      <w:proofErr w:type="spellStart"/>
      <w:r>
        <w:rPr>
          <w:rFonts w:eastAsia="Times New Roman" w:cs="Times New Roman"/>
          <w:sz w:val="24"/>
          <w:lang w:val="en-GB"/>
        </w:rPr>
        <w:t>sordidus</w:t>
      </w:r>
      <w:proofErr w:type="spellEnd"/>
      <w:r>
        <w:rPr>
          <w:rFonts w:eastAsia="Times New Roman" w:cs="Times New Roman"/>
          <w:sz w:val="24"/>
          <w:lang w:val="en-GB"/>
        </w:rPr>
        <w:t>. The IUCN Red List of Threatened Species 2012 [WWW Document]. World Wide Web Electron. Publ. version.</w:t>
      </w:r>
    </w:p>
    <w:p w14:paraId="1FCA9D88"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Clifton, K.E., 1995. Asynchronous food availability on </w:t>
      </w:r>
      <w:proofErr w:type="spellStart"/>
      <w:r>
        <w:rPr>
          <w:rFonts w:eastAsia="Times New Roman" w:cs="Times New Roman"/>
          <w:sz w:val="24"/>
          <w:lang w:val="en-GB"/>
        </w:rPr>
        <w:t>neighboring</w:t>
      </w:r>
      <w:proofErr w:type="spellEnd"/>
      <w:r>
        <w:rPr>
          <w:rFonts w:eastAsia="Times New Roman" w:cs="Times New Roman"/>
          <w:sz w:val="24"/>
          <w:lang w:val="en-GB"/>
        </w:rPr>
        <w:t xml:space="preserve"> Caribbean coral reefs determines seasonal patterns of growth and reproduction for the herbivorous parrotfish </w:t>
      </w:r>
      <w:proofErr w:type="spellStart"/>
      <w:r>
        <w:rPr>
          <w:rFonts w:eastAsia="Times New Roman" w:cs="Times New Roman"/>
          <w:sz w:val="24"/>
          <w:lang w:val="en-GB"/>
        </w:rPr>
        <w:t>Scarus</w:t>
      </w:r>
      <w:proofErr w:type="spellEnd"/>
      <w:r>
        <w:rPr>
          <w:rFonts w:eastAsia="Times New Roman" w:cs="Times New Roman"/>
          <w:sz w:val="24"/>
          <w:lang w:val="en-GB"/>
        </w:rPr>
        <w:t xml:space="preserve"> </w:t>
      </w:r>
      <w:proofErr w:type="spellStart"/>
      <w:r>
        <w:rPr>
          <w:rFonts w:eastAsia="Times New Roman" w:cs="Times New Roman"/>
          <w:sz w:val="24"/>
          <w:lang w:val="en-GB"/>
        </w:rPr>
        <w:t>iserti</w:t>
      </w:r>
      <w:proofErr w:type="spellEnd"/>
      <w:r>
        <w:rPr>
          <w:rFonts w:eastAsia="Times New Roman" w:cs="Times New Roman"/>
          <w:sz w:val="24"/>
          <w:lang w:val="en-GB"/>
        </w:rPr>
        <w:t xml:space="preserve">. Mar. Ecol. </w:t>
      </w:r>
      <w:proofErr w:type="spellStart"/>
      <w:r>
        <w:rPr>
          <w:rFonts w:eastAsia="Times New Roman" w:cs="Times New Roman"/>
          <w:sz w:val="24"/>
          <w:lang w:val="en-GB"/>
        </w:rPr>
        <w:t>Prog</w:t>
      </w:r>
      <w:proofErr w:type="spellEnd"/>
      <w:r>
        <w:rPr>
          <w:rFonts w:eastAsia="Times New Roman" w:cs="Times New Roman"/>
          <w:sz w:val="24"/>
          <w:lang w:val="en-GB"/>
        </w:rPr>
        <w:t>. Ser. 116, 39–46. doi:10.3354/meps116039</w:t>
      </w:r>
    </w:p>
    <w:p w14:paraId="3B0A2646"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Codling, E.A., Plank, M.J., </w:t>
      </w:r>
      <w:proofErr w:type="spellStart"/>
      <w:r>
        <w:rPr>
          <w:rFonts w:eastAsia="Times New Roman" w:cs="Times New Roman"/>
          <w:sz w:val="24"/>
          <w:lang w:val="en-GB"/>
        </w:rPr>
        <w:t>Benhamou</w:t>
      </w:r>
      <w:proofErr w:type="spellEnd"/>
      <w:r>
        <w:rPr>
          <w:rFonts w:eastAsia="Times New Roman" w:cs="Times New Roman"/>
          <w:sz w:val="24"/>
          <w:lang w:val="en-GB"/>
        </w:rPr>
        <w:t>, S., 2008. Random walk models in biology. J. R. Soc. Interface 5, 813–834. doi:10.1098/rsif.2008.0014</w:t>
      </w:r>
    </w:p>
    <w:p w14:paraId="0F6B2A4B"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Connell, J.H., 1990. Minimalist Mobile Robotics. Academic Press, San Diego.</w:t>
      </w:r>
    </w:p>
    <w:p w14:paraId="1D423113"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Dill, L., 1983. Adaptive flexibility in the foraging behaviour of fishes’. Can. J. Fish </w:t>
      </w:r>
      <w:proofErr w:type="spellStart"/>
      <w:r>
        <w:rPr>
          <w:rFonts w:eastAsia="Times New Roman" w:cs="Times New Roman"/>
          <w:sz w:val="24"/>
          <w:lang w:val="en-GB"/>
        </w:rPr>
        <w:t>Aquat</w:t>
      </w:r>
      <w:proofErr w:type="spellEnd"/>
      <w:r>
        <w:rPr>
          <w:rFonts w:eastAsia="Times New Roman" w:cs="Times New Roman"/>
          <w:sz w:val="24"/>
          <w:lang w:val="en-GB"/>
        </w:rPr>
        <w:t>. Sci. 40, 398–408. doi:10.1139/f83-058</w:t>
      </w:r>
    </w:p>
    <w:p w14:paraId="0F6177BA"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Dudek</w:t>
      </w:r>
      <w:proofErr w:type="spellEnd"/>
      <w:r>
        <w:rPr>
          <w:rFonts w:eastAsia="Times New Roman" w:cs="Times New Roman"/>
          <w:sz w:val="24"/>
          <w:lang w:val="en-GB"/>
        </w:rPr>
        <w:t xml:space="preserve">, G., Jenkin, M., 2010. Computational Principles of Mobile Robotics, 2nd </w:t>
      </w:r>
      <w:proofErr w:type="spellStart"/>
      <w:r>
        <w:rPr>
          <w:rFonts w:eastAsia="Times New Roman" w:cs="Times New Roman"/>
          <w:sz w:val="24"/>
          <w:lang w:val="en-GB"/>
        </w:rPr>
        <w:t>editio</w:t>
      </w:r>
      <w:proofErr w:type="spellEnd"/>
      <w:r>
        <w:rPr>
          <w:rFonts w:eastAsia="Times New Roman" w:cs="Times New Roman"/>
          <w:sz w:val="24"/>
          <w:lang w:val="en-GB"/>
        </w:rPr>
        <w:t>. ed. Cam, Cambridge. doi:10.1016/S0005-1098(02)00083-3</w:t>
      </w:r>
    </w:p>
    <w:p w14:paraId="293ADB89"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El-Sayed Ali, T., Osman, A.M., Abdel-Aziz, S.H., </w:t>
      </w:r>
      <w:proofErr w:type="spellStart"/>
      <w:r>
        <w:rPr>
          <w:rFonts w:eastAsia="Times New Roman" w:cs="Times New Roman"/>
          <w:sz w:val="24"/>
          <w:lang w:val="en-GB"/>
        </w:rPr>
        <w:t>Bawazeer</w:t>
      </w:r>
      <w:proofErr w:type="spellEnd"/>
      <w:r>
        <w:rPr>
          <w:rFonts w:eastAsia="Times New Roman" w:cs="Times New Roman"/>
          <w:sz w:val="24"/>
          <w:lang w:val="en-GB"/>
        </w:rPr>
        <w:t xml:space="preserve">, F.A., 2011. Growth and longevity of the </w:t>
      </w:r>
      <w:proofErr w:type="spellStart"/>
      <w:r>
        <w:rPr>
          <w:rFonts w:eastAsia="Times New Roman" w:cs="Times New Roman"/>
          <w:sz w:val="24"/>
          <w:lang w:val="en-GB"/>
        </w:rPr>
        <w:t>protogynous</w:t>
      </w:r>
      <w:proofErr w:type="spellEnd"/>
      <w:r>
        <w:rPr>
          <w:rFonts w:eastAsia="Times New Roman" w:cs="Times New Roman"/>
          <w:sz w:val="24"/>
          <w:lang w:val="en-GB"/>
        </w:rPr>
        <w:t xml:space="preserve"> parrotfish, </w:t>
      </w:r>
      <w:proofErr w:type="spellStart"/>
      <w:r>
        <w:rPr>
          <w:rFonts w:eastAsia="Times New Roman" w:cs="Times New Roman"/>
          <w:sz w:val="24"/>
          <w:lang w:val="en-GB"/>
        </w:rPr>
        <w:t>Hipposcarus</w:t>
      </w:r>
      <w:proofErr w:type="spellEnd"/>
      <w:r>
        <w:rPr>
          <w:rFonts w:eastAsia="Times New Roman" w:cs="Times New Roman"/>
          <w:sz w:val="24"/>
          <w:lang w:val="en-GB"/>
        </w:rPr>
        <w:t xml:space="preserve"> </w:t>
      </w:r>
      <w:proofErr w:type="spellStart"/>
      <w:r>
        <w:rPr>
          <w:rFonts w:eastAsia="Times New Roman" w:cs="Times New Roman"/>
          <w:sz w:val="24"/>
          <w:lang w:val="en-GB"/>
        </w:rPr>
        <w:t>harid</w:t>
      </w:r>
      <w:proofErr w:type="spellEnd"/>
      <w:r>
        <w:rPr>
          <w:rFonts w:eastAsia="Times New Roman" w:cs="Times New Roman"/>
          <w:sz w:val="24"/>
          <w:lang w:val="en-GB"/>
        </w:rPr>
        <w:t xml:space="preserve">, </w:t>
      </w:r>
      <w:proofErr w:type="spellStart"/>
      <w:r>
        <w:rPr>
          <w:rFonts w:eastAsia="Times New Roman" w:cs="Times New Roman"/>
          <w:sz w:val="24"/>
          <w:lang w:val="en-GB"/>
        </w:rPr>
        <w:t>Scarus</w:t>
      </w:r>
      <w:proofErr w:type="spellEnd"/>
      <w:r>
        <w:rPr>
          <w:rFonts w:eastAsia="Times New Roman" w:cs="Times New Roman"/>
          <w:sz w:val="24"/>
          <w:lang w:val="en-GB"/>
        </w:rPr>
        <w:t xml:space="preserve"> </w:t>
      </w:r>
      <w:proofErr w:type="spellStart"/>
      <w:r>
        <w:rPr>
          <w:rFonts w:eastAsia="Times New Roman" w:cs="Times New Roman"/>
          <w:sz w:val="24"/>
          <w:lang w:val="en-GB"/>
        </w:rPr>
        <w:t>ferrugineus</w:t>
      </w:r>
      <w:proofErr w:type="spellEnd"/>
      <w:r>
        <w:rPr>
          <w:rFonts w:eastAsia="Times New Roman" w:cs="Times New Roman"/>
          <w:sz w:val="24"/>
          <w:lang w:val="en-GB"/>
        </w:rPr>
        <w:t xml:space="preserve"> and </w:t>
      </w:r>
      <w:proofErr w:type="spellStart"/>
      <w:r>
        <w:rPr>
          <w:rFonts w:eastAsia="Times New Roman" w:cs="Times New Roman"/>
          <w:sz w:val="24"/>
          <w:lang w:val="en-GB"/>
        </w:rPr>
        <w:t>Chlorurus</w:t>
      </w:r>
      <w:proofErr w:type="spellEnd"/>
      <w:r>
        <w:rPr>
          <w:rFonts w:eastAsia="Times New Roman" w:cs="Times New Roman"/>
          <w:sz w:val="24"/>
          <w:lang w:val="en-GB"/>
        </w:rPr>
        <w:t xml:space="preserve"> </w:t>
      </w:r>
      <w:proofErr w:type="spellStart"/>
      <w:r>
        <w:rPr>
          <w:rFonts w:eastAsia="Times New Roman" w:cs="Times New Roman"/>
          <w:sz w:val="24"/>
          <w:lang w:val="en-GB"/>
        </w:rPr>
        <w:t>sordidus</w:t>
      </w:r>
      <w:proofErr w:type="spellEnd"/>
      <w:r>
        <w:rPr>
          <w:rFonts w:eastAsia="Times New Roman" w:cs="Times New Roman"/>
          <w:sz w:val="24"/>
          <w:lang w:val="en-GB"/>
        </w:rPr>
        <w:t xml:space="preserve"> (</w:t>
      </w:r>
      <w:proofErr w:type="spellStart"/>
      <w:r>
        <w:rPr>
          <w:rFonts w:eastAsia="Times New Roman" w:cs="Times New Roman"/>
          <w:sz w:val="24"/>
          <w:lang w:val="en-GB"/>
        </w:rPr>
        <w:t>Teleostei</w:t>
      </w:r>
      <w:proofErr w:type="spellEnd"/>
      <w:r>
        <w:rPr>
          <w:rFonts w:eastAsia="Times New Roman" w:cs="Times New Roman"/>
          <w:sz w:val="24"/>
          <w:lang w:val="en-GB"/>
        </w:rPr>
        <w:t xml:space="preserve">, </w:t>
      </w:r>
      <w:proofErr w:type="spellStart"/>
      <w:r>
        <w:rPr>
          <w:rFonts w:eastAsia="Times New Roman" w:cs="Times New Roman"/>
          <w:sz w:val="24"/>
          <w:lang w:val="en-GB"/>
        </w:rPr>
        <w:t>Scaridae</w:t>
      </w:r>
      <w:proofErr w:type="spellEnd"/>
      <w:r>
        <w:rPr>
          <w:rFonts w:eastAsia="Times New Roman" w:cs="Times New Roman"/>
          <w:sz w:val="24"/>
          <w:lang w:val="en-GB"/>
        </w:rPr>
        <w:t xml:space="preserve">), off the eastern coast of the Red Sea. J. Appl. </w:t>
      </w:r>
      <w:proofErr w:type="spellStart"/>
      <w:r>
        <w:rPr>
          <w:rFonts w:eastAsia="Times New Roman" w:cs="Times New Roman"/>
          <w:sz w:val="24"/>
          <w:lang w:val="en-GB"/>
        </w:rPr>
        <w:t>Ichthyol</w:t>
      </w:r>
      <w:proofErr w:type="spellEnd"/>
      <w:r>
        <w:rPr>
          <w:rFonts w:eastAsia="Times New Roman" w:cs="Times New Roman"/>
          <w:sz w:val="24"/>
          <w:lang w:val="en-GB"/>
        </w:rPr>
        <w:t>. 27, 840–846. doi:10.1111/j.1439-0426.</w:t>
      </w:r>
      <w:proofErr w:type="gramStart"/>
      <w:r>
        <w:rPr>
          <w:rFonts w:eastAsia="Times New Roman" w:cs="Times New Roman"/>
          <w:sz w:val="24"/>
          <w:lang w:val="en-GB"/>
        </w:rPr>
        <w:t>2010.01566.x</w:t>
      </w:r>
      <w:proofErr w:type="gramEnd"/>
    </w:p>
    <w:p w14:paraId="5204DCC0"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Froese, R., </w:t>
      </w:r>
      <w:proofErr w:type="spellStart"/>
      <w:r>
        <w:rPr>
          <w:rFonts w:eastAsia="Times New Roman" w:cs="Times New Roman"/>
          <w:sz w:val="24"/>
          <w:lang w:val="en-GB"/>
        </w:rPr>
        <w:t>Pauly</w:t>
      </w:r>
      <w:proofErr w:type="spellEnd"/>
      <w:r>
        <w:rPr>
          <w:rFonts w:eastAsia="Times New Roman" w:cs="Times New Roman"/>
          <w:sz w:val="24"/>
          <w:lang w:val="en-GB"/>
        </w:rPr>
        <w:t xml:space="preserve">, D.E., 2015. </w:t>
      </w:r>
      <w:proofErr w:type="spellStart"/>
      <w:r>
        <w:rPr>
          <w:rFonts w:eastAsia="Times New Roman" w:cs="Times New Roman"/>
          <w:sz w:val="24"/>
          <w:lang w:val="en-GB"/>
        </w:rPr>
        <w:t>FishBase</w:t>
      </w:r>
      <w:proofErr w:type="spellEnd"/>
      <w:r>
        <w:rPr>
          <w:rFonts w:eastAsia="Times New Roman" w:cs="Times New Roman"/>
          <w:sz w:val="24"/>
          <w:lang w:val="en-GB"/>
        </w:rPr>
        <w:t xml:space="preserve"> [WWW Document]. World Wide Web Electron. Publ. version.</w:t>
      </w:r>
    </w:p>
    <w:p w14:paraId="1F95A49E"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rPr>
        <w:lastRenderedPageBreak/>
        <w:t>Gotanda</w:t>
      </w:r>
      <w:proofErr w:type="spellEnd"/>
      <w:r>
        <w:rPr>
          <w:rFonts w:eastAsia="Times New Roman" w:cs="Times New Roman"/>
          <w:sz w:val="24"/>
        </w:rPr>
        <w:t xml:space="preserve">, K.M., </w:t>
      </w:r>
      <w:proofErr w:type="spellStart"/>
      <w:r>
        <w:rPr>
          <w:rFonts w:eastAsia="Times New Roman" w:cs="Times New Roman"/>
          <w:sz w:val="24"/>
        </w:rPr>
        <w:t>Turgeon</w:t>
      </w:r>
      <w:proofErr w:type="spellEnd"/>
      <w:r>
        <w:rPr>
          <w:rFonts w:eastAsia="Times New Roman" w:cs="Times New Roman"/>
          <w:sz w:val="24"/>
        </w:rPr>
        <w:t xml:space="preserve">, K., Kramer, D.L., 2009. </w:t>
      </w:r>
      <w:r>
        <w:rPr>
          <w:rFonts w:eastAsia="Times New Roman" w:cs="Times New Roman"/>
          <w:sz w:val="24"/>
          <w:lang w:val="en-GB"/>
        </w:rPr>
        <w:t xml:space="preserve">Body size and reserve protection affect flight initiation distance in parrotfishes. </w:t>
      </w:r>
      <w:proofErr w:type="spellStart"/>
      <w:r>
        <w:rPr>
          <w:rFonts w:eastAsia="Times New Roman" w:cs="Times New Roman"/>
          <w:sz w:val="24"/>
          <w:lang w:val="en-GB"/>
        </w:rPr>
        <w:t>Behav</w:t>
      </w:r>
      <w:proofErr w:type="spellEnd"/>
      <w:r>
        <w:rPr>
          <w:rFonts w:eastAsia="Times New Roman" w:cs="Times New Roman"/>
          <w:sz w:val="24"/>
          <w:lang w:val="en-GB"/>
        </w:rPr>
        <w:t xml:space="preserve">. Ecol. </w:t>
      </w:r>
      <w:proofErr w:type="spellStart"/>
      <w:r>
        <w:rPr>
          <w:rFonts w:eastAsia="Times New Roman" w:cs="Times New Roman"/>
          <w:sz w:val="24"/>
          <w:lang w:val="en-GB"/>
        </w:rPr>
        <w:t>Sociobiol</w:t>
      </w:r>
      <w:proofErr w:type="spellEnd"/>
      <w:r>
        <w:rPr>
          <w:rFonts w:eastAsia="Times New Roman" w:cs="Times New Roman"/>
          <w:sz w:val="24"/>
          <w:lang w:val="en-GB"/>
        </w:rPr>
        <w:t>. 63, 1563–1572. doi:10.1007/s00265-009-0750-5</w:t>
      </w:r>
    </w:p>
    <w:p w14:paraId="4AD90655"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Green, A.L., </w:t>
      </w:r>
      <w:proofErr w:type="spellStart"/>
      <w:r>
        <w:rPr>
          <w:rFonts w:eastAsia="Times New Roman" w:cs="Times New Roman"/>
          <w:sz w:val="24"/>
          <w:lang w:val="en-GB"/>
        </w:rPr>
        <w:t>Maypa</w:t>
      </w:r>
      <w:proofErr w:type="spellEnd"/>
      <w:r>
        <w:rPr>
          <w:rFonts w:eastAsia="Times New Roman" w:cs="Times New Roman"/>
          <w:sz w:val="24"/>
          <w:lang w:val="en-GB"/>
        </w:rPr>
        <w:t xml:space="preserve">, A.P., </w:t>
      </w:r>
      <w:proofErr w:type="spellStart"/>
      <w:r>
        <w:rPr>
          <w:rFonts w:eastAsia="Times New Roman" w:cs="Times New Roman"/>
          <w:sz w:val="24"/>
          <w:lang w:val="en-GB"/>
        </w:rPr>
        <w:t>Almany</w:t>
      </w:r>
      <w:proofErr w:type="spellEnd"/>
      <w:r>
        <w:rPr>
          <w:rFonts w:eastAsia="Times New Roman" w:cs="Times New Roman"/>
          <w:sz w:val="24"/>
          <w:lang w:val="en-GB"/>
        </w:rPr>
        <w:t xml:space="preserve">, G.R., Rhodes, K.L., Weeks, R., </w:t>
      </w:r>
      <w:proofErr w:type="spellStart"/>
      <w:r>
        <w:rPr>
          <w:rFonts w:eastAsia="Times New Roman" w:cs="Times New Roman"/>
          <w:sz w:val="24"/>
          <w:lang w:val="en-GB"/>
        </w:rPr>
        <w:t>Abesamis</w:t>
      </w:r>
      <w:proofErr w:type="spellEnd"/>
      <w:r>
        <w:rPr>
          <w:rFonts w:eastAsia="Times New Roman" w:cs="Times New Roman"/>
          <w:sz w:val="24"/>
          <w:lang w:val="en-GB"/>
        </w:rPr>
        <w:t xml:space="preserve">, R.A., Gleason, M.G., </w:t>
      </w:r>
      <w:proofErr w:type="spellStart"/>
      <w:r>
        <w:rPr>
          <w:rFonts w:eastAsia="Times New Roman" w:cs="Times New Roman"/>
          <w:sz w:val="24"/>
          <w:lang w:val="en-GB"/>
        </w:rPr>
        <w:t>Mumby</w:t>
      </w:r>
      <w:proofErr w:type="spellEnd"/>
      <w:r>
        <w:rPr>
          <w:rFonts w:eastAsia="Times New Roman" w:cs="Times New Roman"/>
          <w:sz w:val="24"/>
          <w:lang w:val="en-GB"/>
        </w:rPr>
        <w:t>, P.J., White, A.T., 2015. Larval dispersal and movement patterns of coral reef fishes, and implications for marine reserve network design. Biol. Rev. 90, 1215–1247. doi:10.1111/brv.12155</w:t>
      </w:r>
    </w:p>
    <w:p w14:paraId="02D4C8EB"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Hagelbäck</w:t>
      </w:r>
      <w:proofErr w:type="spellEnd"/>
      <w:r>
        <w:rPr>
          <w:rFonts w:eastAsia="Times New Roman" w:cs="Times New Roman"/>
          <w:sz w:val="24"/>
          <w:lang w:val="en-GB"/>
        </w:rPr>
        <w:t xml:space="preserve">, J., 2012. Potential-field based navigation in StarCraft. 2012 IEEE Conf. </w:t>
      </w:r>
      <w:proofErr w:type="spellStart"/>
      <w:r>
        <w:rPr>
          <w:rFonts w:eastAsia="Times New Roman" w:cs="Times New Roman"/>
          <w:sz w:val="24"/>
          <w:lang w:val="en-GB"/>
        </w:rPr>
        <w:t>Comput</w:t>
      </w:r>
      <w:proofErr w:type="spellEnd"/>
      <w:r>
        <w:rPr>
          <w:rFonts w:eastAsia="Times New Roman" w:cs="Times New Roman"/>
          <w:sz w:val="24"/>
          <w:lang w:val="en-GB"/>
        </w:rPr>
        <w:t xml:space="preserve">. </w:t>
      </w:r>
      <w:proofErr w:type="spellStart"/>
      <w:r>
        <w:rPr>
          <w:rFonts w:eastAsia="Times New Roman" w:cs="Times New Roman"/>
          <w:sz w:val="24"/>
          <w:lang w:val="en-GB"/>
        </w:rPr>
        <w:t>Intell</w:t>
      </w:r>
      <w:proofErr w:type="spellEnd"/>
      <w:r>
        <w:rPr>
          <w:rFonts w:eastAsia="Times New Roman" w:cs="Times New Roman"/>
          <w:sz w:val="24"/>
          <w:lang w:val="en-GB"/>
        </w:rPr>
        <w:t>. Games, CIG 2012 388–393. doi:10.1109/CIG.2012.6374181</w:t>
      </w:r>
    </w:p>
    <w:p w14:paraId="382C9146"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Hart, P., 1993. Teleost foraging: facts and theories, in: Pitcher, T.J. (Ed.), The Behaviour of Teleost Fishes. Chapman &amp; Hall, London, pp. 253–284.</w:t>
      </w:r>
    </w:p>
    <w:p w14:paraId="20CE0339"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Helfman</w:t>
      </w:r>
      <w:proofErr w:type="spellEnd"/>
      <w:r>
        <w:rPr>
          <w:rFonts w:eastAsia="Times New Roman" w:cs="Times New Roman"/>
          <w:sz w:val="24"/>
          <w:lang w:val="en-GB"/>
        </w:rPr>
        <w:t>, G., 1993. Fish behaviour by day, night and twilight, in: Pitcher, T. (Ed.), The Behaviour of Teleost Fishes. Chapman &amp; Hall, London, pp. 479–512.</w:t>
      </w:r>
    </w:p>
    <w:p w14:paraId="1A5E758E"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Hölker</w:t>
      </w:r>
      <w:proofErr w:type="spellEnd"/>
      <w:r>
        <w:rPr>
          <w:rFonts w:eastAsia="Times New Roman" w:cs="Times New Roman"/>
          <w:sz w:val="24"/>
          <w:lang w:val="en-GB"/>
        </w:rPr>
        <w:t xml:space="preserve">, F., </w:t>
      </w:r>
      <w:proofErr w:type="spellStart"/>
      <w:r>
        <w:rPr>
          <w:rFonts w:eastAsia="Times New Roman" w:cs="Times New Roman"/>
          <w:sz w:val="24"/>
          <w:lang w:val="en-GB"/>
        </w:rPr>
        <w:t>Breckling</w:t>
      </w:r>
      <w:proofErr w:type="spellEnd"/>
      <w:r>
        <w:rPr>
          <w:rFonts w:eastAsia="Times New Roman" w:cs="Times New Roman"/>
          <w:sz w:val="24"/>
          <w:lang w:val="en-GB"/>
        </w:rPr>
        <w:t xml:space="preserve">, B., 2005. A spatiotemporal individual-based fish model to investigate emergent properties at the organismal and the population level. Ecol. Modell. 186, 406–426. </w:t>
      </w:r>
      <w:proofErr w:type="gramStart"/>
      <w:r>
        <w:rPr>
          <w:rFonts w:eastAsia="Times New Roman" w:cs="Times New Roman"/>
          <w:sz w:val="24"/>
          <w:lang w:val="en-GB"/>
        </w:rPr>
        <w:t>doi:10.1016/j.ecolmodel</w:t>
      </w:r>
      <w:proofErr w:type="gramEnd"/>
      <w:r>
        <w:rPr>
          <w:rFonts w:eastAsia="Times New Roman" w:cs="Times New Roman"/>
          <w:sz w:val="24"/>
          <w:lang w:val="en-GB"/>
        </w:rPr>
        <w:t>.2005.02.010</w:t>
      </w:r>
    </w:p>
    <w:p w14:paraId="34D085E1"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Hughes, T.P., Rodrigues, M.J., Bellwood, D.R., </w:t>
      </w:r>
      <w:proofErr w:type="spellStart"/>
      <w:r>
        <w:rPr>
          <w:rFonts w:eastAsia="Times New Roman" w:cs="Times New Roman"/>
          <w:sz w:val="24"/>
          <w:lang w:val="en-GB"/>
        </w:rPr>
        <w:t>Ceccarelli</w:t>
      </w:r>
      <w:proofErr w:type="spellEnd"/>
      <w:r>
        <w:rPr>
          <w:rFonts w:eastAsia="Times New Roman" w:cs="Times New Roman"/>
          <w:sz w:val="24"/>
          <w:lang w:val="en-GB"/>
        </w:rPr>
        <w:t xml:space="preserve">, D., </w:t>
      </w:r>
      <w:proofErr w:type="spellStart"/>
      <w:r>
        <w:rPr>
          <w:rFonts w:eastAsia="Times New Roman" w:cs="Times New Roman"/>
          <w:sz w:val="24"/>
          <w:lang w:val="en-GB"/>
        </w:rPr>
        <w:t>Hoegh-Guldberg</w:t>
      </w:r>
      <w:proofErr w:type="spellEnd"/>
      <w:r>
        <w:rPr>
          <w:rFonts w:eastAsia="Times New Roman" w:cs="Times New Roman"/>
          <w:sz w:val="24"/>
          <w:lang w:val="en-GB"/>
        </w:rPr>
        <w:t xml:space="preserve">, O., McCook, L., </w:t>
      </w:r>
      <w:proofErr w:type="spellStart"/>
      <w:r>
        <w:rPr>
          <w:rFonts w:eastAsia="Times New Roman" w:cs="Times New Roman"/>
          <w:sz w:val="24"/>
          <w:lang w:val="en-GB"/>
        </w:rPr>
        <w:t>Moltschaniwskyj</w:t>
      </w:r>
      <w:proofErr w:type="spellEnd"/>
      <w:r>
        <w:rPr>
          <w:rFonts w:eastAsia="Times New Roman" w:cs="Times New Roman"/>
          <w:sz w:val="24"/>
          <w:lang w:val="en-GB"/>
        </w:rPr>
        <w:t xml:space="preserve">, N., Pratchett, M.S., </w:t>
      </w:r>
      <w:proofErr w:type="spellStart"/>
      <w:r>
        <w:rPr>
          <w:rFonts w:eastAsia="Times New Roman" w:cs="Times New Roman"/>
          <w:sz w:val="24"/>
          <w:lang w:val="en-GB"/>
        </w:rPr>
        <w:t>Steneck</w:t>
      </w:r>
      <w:proofErr w:type="spellEnd"/>
      <w:r>
        <w:rPr>
          <w:rFonts w:eastAsia="Times New Roman" w:cs="Times New Roman"/>
          <w:sz w:val="24"/>
          <w:lang w:val="en-GB"/>
        </w:rPr>
        <w:t xml:space="preserve">, R.S., Willis, B., 2007. Phase Shifts, Herbivory, and the Resilience of Coral Reefs to Climate Change. </w:t>
      </w:r>
      <w:proofErr w:type="spellStart"/>
      <w:r>
        <w:rPr>
          <w:rFonts w:eastAsia="Times New Roman" w:cs="Times New Roman"/>
          <w:sz w:val="24"/>
          <w:lang w:val="en-GB"/>
        </w:rPr>
        <w:t>Curr</w:t>
      </w:r>
      <w:proofErr w:type="spellEnd"/>
      <w:r>
        <w:rPr>
          <w:rFonts w:eastAsia="Times New Roman" w:cs="Times New Roman"/>
          <w:sz w:val="24"/>
          <w:lang w:val="en-GB"/>
        </w:rPr>
        <w:t xml:space="preserve">. Biol. 17, 360–365. </w:t>
      </w:r>
      <w:proofErr w:type="gramStart"/>
      <w:r>
        <w:rPr>
          <w:rFonts w:eastAsia="Times New Roman" w:cs="Times New Roman"/>
          <w:sz w:val="24"/>
          <w:lang w:val="en-GB"/>
        </w:rPr>
        <w:t>doi:10.1016/j.cub</w:t>
      </w:r>
      <w:proofErr w:type="gramEnd"/>
      <w:r>
        <w:rPr>
          <w:rFonts w:eastAsia="Times New Roman" w:cs="Times New Roman"/>
          <w:sz w:val="24"/>
          <w:lang w:val="en-GB"/>
        </w:rPr>
        <w:t>.2006.12.049</w:t>
      </w:r>
    </w:p>
    <w:p w14:paraId="3EACD28B"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Jopp</w:t>
      </w:r>
      <w:proofErr w:type="spellEnd"/>
      <w:r>
        <w:rPr>
          <w:rFonts w:eastAsia="Times New Roman" w:cs="Times New Roman"/>
          <w:sz w:val="24"/>
          <w:lang w:val="en-GB"/>
        </w:rPr>
        <w:t xml:space="preserve">, F., Reuter, H., 2005. Dispersal of carabid beetles—emergence of distribution patterns. Ecol. Modell. 186, 389–405. </w:t>
      </w:r>
      <w:proofErr w:type="gramStart"/>
      <w:r>
        <w:rPr>
          <w:rFonts w:eastAsia="Times New Roman" w:cs="Times New Roman"/>
          <w:sz w:val="24"/>
          <w:lang w:val="en-GB"/>
        </w:rPr>
        <w:t>doi:10.1016/j.ecolmodel</w:t>
      </w:r>
      <w:proofErr w:type="gramEnd"/>
      <w:r>
        <w:rPr>
          <w:rFonts w:eastAsia="Times New Roman" w:cs="Times New Roman"/>
          <w:sz w:val="24"/>
          <w:lang w:val="en-GB"/>
        </w:rPr>
        <w:t>.2005.02.009</w:t>
      </w:r>
    </w:p>
    <w:p w14:paraId="0715F51E"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Khatib</w:t>
      </w:r>
      <w:proofErr w:type="spellEnd"/>
      <w:r>
        <w:rPr>
          <w:rFonts w:eastAsia="Times New Roman" w:cs="Times New Roman"/>
          <w:sz w:val="24"/>
          <w:lang w:val="en-GB"/>
        </w:rPr>
        <w:t>, O., 1986. Real-Time Obstacle Avoidance for Manipulators and Mobile Robots. Int. J. Rob. Res. 5, 90–98.</w:t>
      </w:r>
    </w:p>
    <w:p w14:paraId="70693279"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Korsmeyer</w:t>
      </w:r>
      <w:proofErr w:type="spellEnd"/>
      <w:r>
        <w:rPr>
          <w:rFonts w:eastAsia="Times New Roman" w:cs="Times New Roman"/>
          <w:sz w:val="24"/>
          <w:lang w:val="en-GB"/>
        </w:rPr>
        <w:t xml:space="preserve">, K.E., </w:t>
      </w:r>
      <w:proofErr w:type="spellStart"/>
      <w:r>
        <w:rPr>
          <w:rFonts w:eastAsia="Times New Roman" w:cs="Times New Roman"/>
          <w:sz w:val="24"/>
          <w:lang w:val="en-GB"/>
        </w:rPr>
        <w:t>Steffensen</w:t>
      </w:r>
      <w:proofErr w:type="spellEnd"/>
      <w:r>
        <w:rPr>
          <w:rFonts w:eastAsia="Times New Roman" w:cs="Times New Roman"/>
          <w:sz w:val="24"/>
          <w:lang w:val="en-GB"/>
        </w:rPr>
        <w:t xml:space="preserve">, J.F., </w:t>
      </w:r>
      <w:proofErr w:type="spellStart"/>
      <w:r>
        <w:rPr>
          <w:rFonts w:eastAsia="Times New Roman" w:cs="Times New Roman"/>
          <w:sz w:val="24"/>
          <w:lang w:val="en-GB"/>
        </w:rPr>
        <w:t>Herskin</w:t>
      </w:r>
      <w:proofErr w:type="spellEnd"/>
      <w:r>
        <w:rPr>
          <w:rFonts w:eastAsia="Times New Roman" w:cs="Times New Roman"/>
          <w:sz w:val="24"/>
          <w:lang w:val="en-GB"/>
        </w:rPr>
        <w:t>, J., 2002. Energetics of median and paired fin swimming, body and caudal fin swimming, and gait transition in parrotfish (</w:t>
      </w:r>
      <w:proofErr w:type="spellStart"/>
      <w:r>
        <w:rPr>
          <w:rFonts w:eastAsia="Times New Roman" w:cs="Times New Roman"/>
          <w:sz w:val="24"/>
          <w:lang w:val="en-GB"/>
        </w:rPr>
        <w:t>Scarus</w:t>
      </w:r>
      <w:proofErr w:type="spellEnd"/>
      <w:r>
        <w:rPr>
          <w:rFonts w:eastAsia="Times New Roman" w:cs="Times New Roman"/>
          <w:sz w:val="24"/>
          <w:lang w:val="en-GB"/>
        </w:rPr>
        <w:t xml:space="preserve"> </w:t>
      </w:r>
      <w:proofErr w:type="spellStart"/>
      <w:r>
        <w:rPr>
          <w:rFonts w:eastAsia="Times New Roman" w:cs="Times New Roman"/>
          <w:sz w:val="24"/>
          <w:lang w:val="en-GB"/>
        </w:rPr>
        <w:t>schlegeli</w:t>
      </w:r>
      <w:proofErr w:type="spellEnd"/>
      <w:r>
        <w:rPr>
          <w:rFonts w:eastAsia="Times New Roman" w:cs="Times New Roman"/>
          <w:sz w:val="24"/>
          <w:lang w:val="en-GB"/>
        </w:rPr>
        <w:t>) and triggerfish (</w:t>
      </w:r>
      <w:proofErr w:type="spellStart"/>
      <w:r>
        <w:rPr>
          <w:rFonts w:eastAsia="Times New Roman" w:cs="Times New Roman"/>
          <w:sz w:val="24"/>
          <w:lang w:val="en-GB"/>
        </w:rPr>
        <w:t>Rhinecanthus</w:t>
      </w:r>
      <w:proofErr w:type="spellEnd"/>
      <w:r>
        <w:rPr>
          <w:rFonts w:eastAsia="Times New Roman" w:cs="Times New Roman"/>
          <w:sz w:val="24"/>
          <w:lang w:val="en-GB"/>
        </w:rPr>
        <w:t xml:space="preserve"> </w:t>
      </w:r>
      <w:proofErr w:type="spellStart"/>
      <w:r>
        <w:rPr>
          <w:rFonts w:eastAsia="Times New Roman" w:cs="Times New Roman"/>
          <w:sz w:val="24"/>
          <w:lang w:val="en-GB"/>
        </w:rPr>
        <w:t>aculeatus</w:t>
      </w:r>
      <w:proofErr w:type="spellEnd"/>
      <w:r>
        <w:rPr>
          <w:rFonts w:eastAsia="Times New Roman" w:cs="Times New Roman"/>
          <w:sz w:val="24"/>
          <w:lang w:val="en-GB"/>
        </w:rPr>
        <w:t>). J. Exp. Biol. 205, 1253–1263.</w:t>
      </w:r>
    </w:p>
    <w:p w14:paraId="0EC23D1A"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Letcher</w:t>
      </w:r>
      <w:proofErr w:type="spellEnd"/>
      <w:r>
        <w:rPr>
          <w:rFonts w:eastAsia="Times New Roman" w:cs="Times New Roman"/>
          <w:sz w:val="24"/>
          <w:lang w:val="en-GB"/>
        </w:rPr>
        <w:t xml:space="preserve">, B.H., Rice, J.A., Crowder, L.B., </w:t>
      </w:r>
      <w:proofErr w:type="spellStart"/>
      <w:r>
        <w:rPr>
          <w:rFonts w:eastAsia="Times New Roman" w:cs="Times New Roman"/>
          <w:sz w:val="24"/>
          <w:lang w:val="en-GB"/>
        </w:rPr>
        <w:t>Binkowski</w:t>
      </w:r>
      <w:proofErr w:type="spellEnd"/>
      <w:r>
        <w:rPr>
          <w:rFonts w:eastAsia="Times New Roman" w:cs="Times New Roman"/>
          <w:sz w:val="24"/>
          <w:lang w:val="en-GB"/>
        </w:rPr>
        <w:t>, F.P., 2011. Size-Dependent Effects of Continuous and Intermittent Feeding on Starvation Time and Mass Loss in Starving Yellow Perch Larvae and Juveniles. Trans. Am. Fish. Soc. 8659, 1–5. doi:10.1577/1548-8659(1996)125&lt;</w:t>
      </w:r>
      <w:proofErr w:type="gramStart"/>
      <w:r>
        <w:rPr>
          <w:rFonts w:eastAsia="Times New Roman" w:cs="Times New Roman"/>
          <w:sz w:val="24"/>
          <w:lang w:val="en-GB"/>
        </w:rPr>
        <w:t>0014:SDEOCA</w:t>
      </w:r>
      <w:proofErr w:type="gramEnd"/>
      <w:r>
        <w:rPr>
          <w:rFonts w:eastAsia="Times New Roman" w:cs="Times New Roman"/>
          <w:sz w:val="24"/>
          <w:lang w:val="en-GB"/>
        </w:rPr>
        <w:t>&gt;2.3.CO;2</w:t>
      </w:r>
    </w:p>
    <w:p w14:paraId="4CAECCB6"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Lima, S.L., Dill, L.M., 1990. Behavioural decisions made under the risk of predation: a review and prospectus. Can. J. Zool. 68, 619–640.</w:t>
      </w:r>
    </w:p>
    <w:p w14:paraId="68F039C8"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Lima, S.L., </w:t>
      </w:r>
      <w:proofErr w:type="spellStart"/>
      <w:r>
        <w:rPr>
          <w:rFonts w:eastAsia="Times New Roman" w:cs="Times New Roman"/>
          <w:sz w:val="24"/>
          <w:lang w:val="en-GB"/>
        </w:rPr>
        <w:t>Zollner</w:t>
      </w:r>
      <w:proofErr w:type="spellEnd"/>
      <w:r>
        <w:rPr>
          <w:rFonts w:eastAsia="Times New Roman" w:cs="Times New Roman"/>
          <w:sz w:val="24"/>
          <w:lang w:val="en-GB"/>
        </w:rPr>
        <w:t xml:space="preserve">, P.A., 1996. Towards a </w:t>
      </w:r>
      <w:proofErr w:type="spellStart"/>
      <w:r>
        <w:rPr>
          <w:rFonts w:eastAsia="Times New Roman" w:cs="Times New Roman"/>
          <w:sz w:val="24"/>
          <w:lang w:val="en-GB"/>
        </w:rPr>
        <w:t>behavioral</w:t>
      </w:r>
      <w:proofErr w:type="spellEnd"/>
      <w:r>
        <w:rPr>
          <w:rFonts w:eastAsia="Times New Roman" w:cs="Times New Roman"/>
          <w:sz w:val="24"/>
          <w:lang w:val="en-GB"/>
        </w:rPr>
        <w:t xml:space="preserve"> ecology of ecological landscapes. Trends Ecol. </w:t>
      </w:r>
      <w:proofErr w:type="spellStart"/>
      <w:r>
        <w:rPr>
          <w:rFonts w:eastAsia="Times New Roman" w:cs="Times New Roman"/>
          <w:sz w:val="24"/>
          <w:lang w:val="en-GB"/>
        </w:rPr>
        <w:t>Evol</w:t>
      </w:r>
      <w:proofErr w:type="spellEnd"/>
      <w:r>
        <w:rPr>
          <w:rFonts w:eastAsia="Times New Roman" w:cs="Times New Roman"/>
          <w:sz w:val="24"/>
          <w:lang w:val="en-GB"/>
        </w:rPr>
        <w:t>. 11, 131–135. doi:10.1016/0169-5347(96)81094-9</w:t>
      </w:r>
    </w:p>
    <w:p w14:paraId="62E59B6D"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Lokrantz</w:t>
      </w:r>
      <w:proofErr w:type="spellEnd"/>
      <w:r>
        <w:rPr>
          <w:rFonts w:eastAsia="Times New Roman" w:cs="Times New Roman"/>
          <w:sz w:val="24"/>
          <w:lang w:val="en-GB"/>
        </w:rPr>
        <w:t xml:space="preserve">, J., </w:t>
      </w:r>
      <w:proofErr w:type="spellStart"/>
      <w:r>
        <w:rPr>
          <w:rFonts w:eastAsia="Times New Roman" w:cs="Times New Roman"/>
          <w:sz w:val="24"/>
          <w:lang w:val="en-GB"/>
        </w:rPr>
        <w:t>Nyström</w:t>
      </w:r>
      <w:proofErr w:type="spellEnd"/>
      <w:r>
        <w:rPr>
          <w:rFonts w:eastAsia="Times New Roman" w:cs="Times New Roman"/>
          <w:sz w:val="24"/>
          <w:lang w:val="en-GB"/>
        </w:rPr>
        <w:t xml:space="preserve">, M., </w:t>
      </w:r>
      <w:proofErr w:type="spellStart"/>
      <w:r>
        <w:rPr>
          <w:rFonts w:eastAsia="Times New Roman" w:cs="Times New Roman"/>
          <w:sz w:val="24"/>
          <w:lang w:val="en-GB"/>
        </w:rPr>
        <w:t>Thyresson</w:t>
      </w:r>
      <w:proofErr w:type="spellEnd"/>
      <w:r>
        <w:rPr>
          <w:rFonts w:eastAsia="Times New Roman" w:cs="Times New Roman"/>
          <w:sz w:val="24"/>
          <w:lang w:val="en-GB"/>
        </w:rPr>
        <w:t>, M., Johansson, C., 2008. The non-linear relationship between body size and function in parrotfishes. Coral Reefs 27, 967–974. doi:10.1007/s00338-008-0394-3</w:t>
      </w:r>
    </w:p>
    <w:p w14:paraId="1D888269"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lastRenderedPageBreak/>
        <w:t xml:space="preserve">McCormick, M.I., </w:t>
      </w:r>
      <w:proofErr w:type="spellStart"/>
      <w:r>
        <w:rPr>
          <w:rFonts w:eastAsia="Times New Roman" w:cs="Times New Roman"/>
          <w:sz w:val="24"/>
          <w:lang w:val="en-GB"/>
        </w:rPr>
        <w:t>Lönnstedt</w:t>
      </w:r>
      <w:proofErr w:type="spellEnd"/>
      <w:r>
        <w:rPr>
          <w:rFonts w:eastAsia="Times New Roman" w:cs="Times New Roman"/>
          <w:sz w:val="24"/>
          <w:lang w:val="en-GB"/>
        </w:rPr>
        <w:t xml:space="preserve">, O.M., 2013. Degrading habitats and the effect of topographic complexity on risk assessment. Ecol. </w:t>
      </w:r>
      <w:proofErr w:type="spellStart"/>
      <w:r>
        <w:rPr>
          <w:rFonts w:eastAsia="Times New Roman" w:cs="Times New Roman"/>
          <w:sz w:val="24"/>
          <w:lang w:val="en-GB"/>
        </w:rPr>
        <w:t>Evol</w:t>
      </w:r>
      <w:proofErr w:type="spellEnd"/>
      <w:r>
        <w:rPr>
          <w:rFonts w:eastAsia="Times New Roman" w:cs="Times New Roman"/>
          <w:sz w:val="24"/>
          <w:lang w:val="en-GB"/>
        </w:rPr>
        <w:t>. 3, 4221–4229. doi:10.1002/ece3.793</w:t>
      </w:r>
    </w:p>
    <w:p w14:paraId="18FFB982"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McIlwain</w:t>
      </w:r>
      <w:proofErr w:type="spellEnd"/>
      <w:r>
        <w:rPr>
          <w:rFonts w:eastAsia="Times New Roman" w:cs="Times New Roman"/>
          <w:sz w:val="24"/>
          <w:lang w:val="en-GB"/>
        </w:rPr>
        <w:t xml:space="preserve">, J.L., Taylor, B.M., 2009. Parrotfish population dynamics from the Marianas Islands, with a description of the demographic and reproductive characteristics of </w:t>
      </w:r>
      <w:proofErr w:type="spellStart"/>
      <w:r>
        <w:rPr>
          <w:rFonts w:eastAsia="Times New Roman" w:cs="Times New Roman"/>
          <w:sz w:val="24"/>
          <w:lang w:val="en-GB"/>
        </w:rPr>
        <w:t>Chlorurus</w:t>
      </w:r>
      <w:proofErr w:type="spellEnd"/>
      <w:r>
        <w:rPr>
          <w:rFonts w:eastAsia="Times New Roman" w:cs="Times New Roman"/>
          <w:sz w:val="24"/>
          <w:lang w:val="en-GB"/>
        </w:rPr>
        <w:t xml:space="preserve"> </w:t>
      </w:r>
      <w:proofErr w:type="spellStart"/>
      <w:r>
        <w:rPr>
          <w:rFonts w:eastAsia="Times New Roman" w:cs="Times New Roman"/>
          <w:sz w:val="24"/>
          <w:lang w:val="en-GB"/>
        </w:rPr>
        <w:t>sordidus</w:t>
      </w:r>
      <w:proofErr w:type="spellEnd"/>
      <w:r>
        <w:rPr>
          <w:rFonts w:eastAsia="Times New Roman" w:cs="Times New Roman"/>
          <w:sz w:val="24"/>
          <w:lang w:val="en-GB"/>
        </w:rPr>
        <w:t xml:space="preserve"> 61pp.</w:t>
      </w:r>
    </w:p>
    <w:p w14:paraId="257C6F05"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Milinski</w:t>
      </w:r>
      <w:proofErr w:type="spellEnd"/>
      <w:r>
        <w:rPr>
          <w:rFonts w:eastAsia="Times New Roman" w:cs="Times New Roman"/>
          <w:sz w:val="24"/>
          <w:lang w:val="en-GB"/>
        </w:rPr>
        <w:t>, M., 1993. Predation risk and feeding behaviour, in: Pitcher, T.J. (Ed.), The Behaviour of Teleost Fishes. Chapman &amp; Hall, London, pp. 285–306.</w:t>
      </w:r>
    </w:p>
    <w:p w14:paraId="31BBCE89"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Ogden, J.C., </w:t>
      </w:r>
      <w:proofErr w:type="spellStart"/>
      <w:r>
        <w:rPr>
          <w:rFonts w:eastAsia="Times New Roman" w:cs="Times New Roman"/>
          <w:sz w:val="24"/>
          <w:lang w:val="en-GB"/>
        </w:rPr>
        <w:t>Buckman</w:t>
      </w:r>
      <w:proofErr w:type="spellEnd"/>
      <w:r>
        <w:rPr>
          <w:rFonts w:eastAsia="Times New Roman" w:cs="Times New Roman"/>
          <w:sz w:val="24"/>
          <w:lang w:val="en-GB"/>
        </w:rPr>
        <w:t xml:space="preserve">, N.S., 1973. Movements, Foraging Groups, and Diurnal </w:t>
      </w:r>
      <w:proofErr w:type="spellStart"/>
      <w:r>
        <w:rPr>
          <w:rFonts w:eastAsia="Times New Roman" w:cs="Times New Roman"/>
          <w:sz w:val="24"/>
          <w:lang w:val="en-GB"/>
        </w:rPr>
        <w:t>Migratons</w:t>
      </w:r>
      <w:proofErr w:type="spellEnd"/>
      <w:r>
        <w:rPr>
          <w:rFonts w:eastAsia="Times New Roman" w:cs="Times New Roman"/>
          <w:sz w:val="24"/>
          <w:lang w:val="en-GB"/>
        </w:rPr>
        <w:t xml:space="preserve"> of the Striped Parrotfish </w:t>
      </w:r>
      <w:proofErr w:type="spellStart"/>
      <w:r>
        <w:rPr>
          <w:rFonts w:eastAsia="Times New Roman" w:cs="Times New Roman"/>
          <w:sz w:val="24"/>
          <w:lang w:val="en-GB"/>
        </w:rPr>
        <w:t>Scarus</w:t>
      </w:r>
      <w:proofErr w:type="spellEnd"/>
      <w:r>
        <w:rPr>
          <w:rFonts w:eastAsia="Times New Roman" w:cs="Times New Roman"/>
          <w:sz w:val="24"/>
          <w:lang w:val="en-GB"/>
        </w:rPr>
        <w:t xml:space="preserve"> </w:t>
      </w:r>
      <w:proofErr w:type="spellStart"/>
      <w:r>
        <w:rPr>
          <w:rFonts w:eastAsia="Times New Roman" w:cs="Times New Roman"/>
          <w:sz w:val="24"/>
          <w:lang w:val="en-GB"/>
        </w:rPr>
        <w:t>Croicensis</w:t>
      </w:r>
      <w:proofErr w:type="spellEnd"/>
      <w:r>
        <w:rPr>
          <w:rFonts w:eastAsia="Times New Roman" w:cs="Times New Roman"/>
          <w:sz w:val="24"/>
          <w:lang w:val="en-GB"/>
        </w:rPr>
        <w:t xml:space="preserve"> Bloch (</w:t>
      </w:r>
      <w:proofErr w:type="spellStart"/>
      <w:r>
        <w:rPr>
          <w:rFonts w:eastAsia="Times New Roman" w:cs="Times New Roman"/>
          <w:sz w:val="24"/>
          <w:lang w:val="en-GB"/>
        </w:rPr>
        <w:t>Scaridae</w:t>
      </w:r>
      <w:proofErr w:type="spellEnd"/>
      <w:r>
        <w:rPr>
          <w:rFonts w:eastAsia="Times New Roman" w:cs="Times New Roman"/>
          <w:sz w:val="24"/>
          <w:lang w:val="en-GB"/>
        </w:rPr>
        <w:t>). Ecology 54, 589–596. doi:10.2307/1935344</w:t>
      </w:r>
    </w:p>
    <w:p w14:paraId="0CEF2EB2"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Ohlberger</w:t>
      </w:r>
      <w:proofErr w:type="spellEnd"/>
      <w:r>
        <w:rPr>
          <w:rFonts w:eastAsia="Times New Roman" w:cs="Times New Roman"/>
          <w:sz w:val="24"/>
          <w:lang w:val="en-GB"/>
        </w:rPr>
        <w:t xml:space="preserve">, J., </w:t>
      </w:r>
      <w:proofErr w:type="spellStart"/>
      <w:r>
        <w:rPr>
          <w:rFonts w:eastAsia="Times New Roman" w:cs="Times New Roman"/>
          <w:sz w:val="24"/>
          <w:lang w:val="en-GB"/>
        </w:rPr>
        <w:t>Staaks</w:t>
      </w:r>
      <w:proofErr w:type="spellEnd"/>
      <w:r>
        <w:rPr>
          <w:rFonts w:eastAsia="Times New Roman" w:cs="Times New Roman"/>
          <w:sz w:val="24"/>
          <w:lang w:val="en-GB"/>
        </w:rPr>
        <w:t xml:space="preserve">, G., </w:t>
      </w:r>
      <w:proofErr w:type="spellStart"/>
      <w:r>
        <w:rPr>
          <w:rFonts w:eastAsia="Times New Roman" w:cs="Times New Roman"/>
          <w:sz w:val="24"/>
          <w:lang w:val="en-GB"/>
        </w:rPr>
        <w:t>Hölker</w:t>
      </w:r>
      <w:proofErr w:type="spellEnd"/>
      <w:r>
        <w:rPr>
          <w:rFonts w:eastAsia="Times New Roman" w:cs="Times New Roman"/>
          <w:sz w:val="24"/>
          <w:lang w:val="en-GB"/>
        </w:rPr>
        <w:t xml:space="preserve">, F., 2006. Swimming efficiency and the influence of morphology on swimming costs in fishes. J. Comp. Physiol. B </w:t>
      </w:r>
      <w:proofErr w:type="spellStart"/>
      <w:r>
        <w:rPr>
          <w:rFonts w:eastAsia="Times New Roman" w:cs="Times New Roman"/>
          <w:sz w:val="24"/>
          <w:lang w:val="en-GB"/>
        </w:rPr>
        <w:t>Biochem</w:t>
      </w:r>
      <w:proofErr w:type="spellEnd"/>
      <w:r>
        <w:rPr>
          <w:rFonts w:eastAsia="Times New Roman" w:cs="Times New Roman"/>
          <w:sz w:val="24"/>
          <w:lang w:val="en-GB"/>
        </w:rPr>
        <w:t>. Syst. Environ. Physiol. 176, 17–25. doi:10.1007/s00360-005-0024-0</w:t>
      </w:r>
    </w:p>
    <w:p w14:paraId="4EDF1CBC"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rPr>
        <w:t>Polunin</w:t>
      </w:r>
      <w:proofErr w:type="spellEnd"/>
      <w:r>
        <w:rPr>
          <w:rFonts w:eastAsia="Times New Roman" w:cs="Times New Roman"/>
          <w:sz w:val="24"/>
        </w:rPr>
        <w:t xml:space="preserve">, N.V.C., </w:t>
      </w:r>
      <w:proofErr w:type="spellStart"/>
      <w:r>
        <w:rPr>
          <w:rFonts w:eastAsia="Times New Roman" w:cs="Times New Roman"/>
          <w:sz w:val="24"/>
        </w:rPr>
        <w:t>Harmelin</w:t>
      </w:r>
      <w:proofErr w:type="spellEnd"/>
      <w:r>
        <w:rPr>
          <w:rFonts w:cs="Calibri"/>
          <w:sz w:val="24"/>
        </w:rPr>
        <w:t>‐</w:t>
      </w:r>
      <w:r>
        <w:rPr>
          <w:rFonts w:eastAsia="Times New Roman" w:cs="Times New Roman"/>
          <w:sz w:val="24"/>
        </w:rPr>
        <w:t xml:space="preserve">Vivien, M., </w:t>
      </w:r>
      <w:proofErr w:type="spellStart"/>
      <w:r>
        <w:rPr>
          <w:rFonts w:eastAsia="Times New Roman" w:cs="Times New Roman"/>
          <w:sz w:val="24"/>
        </w:rPr>
        <w:t>Galzin</w:t>
      </w:r>
      <w:proofErr w:type="spellEnd"/>
      <w:r>
        <w:rPr>
          <w:rFonts w:eastAsia="Times New Roman" w:cs="Times New Roman"/>
          <w:sz w:val="24"/>
        </w:rPr>
        <w:t xml:space="preserve">, R., 1995. </w:t>
      </w:r>
      <w:r>
        <w:rPr>
          <w:rFonts w:eastAsia="Times New Roman" w:cs="Times New Roman"/>
          <w:sz w:val="24"/>
          <w:lang w:val="en-GB"/>
        </w:rPr>
        <w:t>Contrasts in algal food processing among five herbivorous coral</w:t>
      </w:r>
      <w:r>
        <w:rPr>
          <w:rFonts w:cs="Calibri"/>
          <w:sz w:val="24"/>
          <w:lang w:val="en-GB"/>
        </w:rPr>
        <w:t>‐</w:t>
      </w:r>
      <w:r>
        <w:rPr>
          <w:rFonts w:eastAsia="Times New Roman" w:cs="Times New Roman"/>
          <w:sz w:val="24"/>
          <w:lang w:val="en-GB"/>
        </w:rPr>
        <w:t>reef fishes. J. Fish Biol. 47, 455–465. doi:10.1111/j.1095-</w:t>
      </w:r>
      <w:proofErr w:type="gramStart"/>
      <w:r>
        <w:rPr>
          <w:rFonts w:eastAsia="Times New Roman" w:cs="Times New Roman"/>
          <w:sz w:val="24"/>
          <w:lang w:val="en-GB"/>
        </w:rPr>
        <w:t>8649.1995.tb</w:t>
      </w:r>
      <w:proofErr w:type="gramEnd"/>
      <w:r>
        <w:rPr>
          <w:rFonts w:eastAsia="Times New Roman" w:cs="Times New Roman"/>
          <w:sz w:val="24"/>
          <w:lang w:val="en-GB"/>
        </w:rPr>
        <w:t>01914.x</w:t>
      </w:r>
    </w:p>
    <w:p w14:paraId="605E295E"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Raja, P., </w:t>
      </w:r>
      <w:proofErr w:type="spellStart"/>
      <w:r>
        <w:rPr>
          <w:rFonts w:eastAsia="Times New Roman" w:cs="Times New Roman"/>
          <w:sz w:val="24"/>
          <w:lang w:val="en-GB"/>
        </w:rPr>
        <w:t>Pugazhenthi</w:t>
      </w:r>
      <w:proofErr w:type="spellEnd"/>
      <w:r>
        <w:rPr>
          <w:rFonts w:eastAsia="Times New Roman" w:cs="Times New Roman"/>
          <w:sz w:val="24"/>
          <w:lang w:val="en-GB"/>
        </w:rPr>
        <w:t>, S., 2012. Optimal path planning of mobile robots: A review. Int. J. Phys. Sci. 7, 1314–1320. doi:10.5897/IJPS11.1745</w:t>
      </w:r>
    </w:p>
    <w:p w14:paraId="1765E985"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Unsworth</w:t>
      </w:r>
      <w:proofErr w:type="spellEnd"/>
      <w:r>
        <w:rPr>
          <w:rFonts w:eastAsia="Times New Roman" w:cs="Times New Roman"/>
          <w:sz w:val="24"/>
          <w:lang w:val="en-GB"/>
        </w:rPr>
        <w:t xml:space="preserve">, R.K.F., Taylor, J.D., Powell, A., Bell, J.J., Smith, D.J., 2007. The contribution of </w:t>
      </w:r>
      <w:proofErr w:type="spellStart"/>
      <w:r>
        <w:rPr>
          <w:rFonts w:eastAsia="Times New Roman" w:cs="Times New Roman"/>
          <w:sz w:val="24"/>
          <w:lang w:val="en-GB"/>
        </w:rPr>
        <w:t>scarid</w:t>
      </w:r>
      <w:proofErr w:type="spellEnd"/>
      <w:r>
        <w:rPr>
          <w:rFonts w:eastAsia="Times New Roman" w:cs="Times New Roman"/>
          <w:sz w:val="24"/>
          <w:lang w:val="en-GB"/>
        </w:rPr>
        <w:t xml:space="preserve"> herbivory to seagrass ecosystem dynamics in the Indo-Pacific. </w:t>
      </w:r>
      <w:proofErr w:type="spellStart"/>
      <w:r>
        <w:rPr>
          <w:rFonts w:eastAsia="Times New Roman" w:cs="Times New Roman"/>
          <w:sz w:val="24"/>
          <w:lang w:val="en-GB"/>
        </w:rPr>
        <w:t>Estuar</w:t>
      </w:r>
      <w:proofErr w:type="spellEnd"/>
      <w:r>
        <w:rPr>
          <w:rFonts w:eastAsia="Times New Roman" w:cs="Times New Roman"/>
          <w:sz w:val="24"/>
          <w:lang w:val="en-GB"/>
        </w:rPr>
        <w:t xml:space="preserve">. Coast. Shelf Sci. 74, 53–62. </w:t>
      </w:r>
      <w:proofErr w:type="gramStart"/>
      <w:r>
        <w:rPr>
          <w:rFonts w:eastAsia="Times New Roman" w:cs="Times New Roman"/>
          <w:sz w:val="24"/>
          <w:lang w:val="en-GB"/>
        </w:rPr>
        <w:t>doi:10.1016/j.ecss</w:t>
      </w:r>
      <w:proofErr w:type="gramEnd"/>
      <w:r>
        <w:rPr>
          <w:rFonts w:eastAsia="Times New Roman" w:cs="Times New Roman"/>
          <w:sz w:val="24"/>
          <w:lang w:val="en-GB"/>
        </w:rPr>
        <w:t>.2007.04.001</w:t>
      </w:r>
    </w:p>
    <w:p w14:paraId="3BBC5C26"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Videler</w:t>
      </w:r>
      <w:proofErr w:type="spellEnd"/>
      <w:r>
        <w:rPr>
          <w:rFonts w:eastAsia="Times New Roman" w:cs="Times New Roman"/>
          <w:sz w:val="24"/>
          <w:lang w:val="en-GB"/>
        </w:rPr>
        <w:t>, J.J., 1993. Fish Swimming. Chapman &amp; Hall, London.</w:t>
      </w:r>
    </w:p>
    <w:p w14:paraId="4427E68F"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Wainwright, P.C., Bellwood, D.R., </w:t>
      </w:r>
      <w:proofErr w:type="spellStart"/>
      <w:r>
        <w:rPr>
          <w:rFonts w:eastAsia="Times New Roman" w:cs="Times New Roman"/>
          <w:sz w:val="24"/>
          <w:lang w:val="en-GB"/>
        </w:rPr>
        <w:t>Westneat</w:t>
      </w:r>
      <w:proofErr w:type="spellEnd"/>
      <w:r>
        <w:rPr>
          <w:rFonts w:eastAsia="Times New Roman" w:cs="Times New Roman"/>
          <w:sz w:val="24"/>
          <w:lang w:val="en-GB"/>
        </w:rPr>
        <w:t xml:space="preserve">, M.W., 2002. </w:t>
      </w:r>
      <w:proofErr w:type="spellStart"/>
      <w:r>
        <w:rPr>
          <w:rFonts w:eastAsia="Times New Roman" w:cs="Times New Roman"/>
          <w:sz w:val="24"/>
          <w:lang w:val="en-GB"/>
        </w:rPr>
        <w:t>Ecomorphology</w:t>
      </w:r>
      <w:proofErr w:type="spellEnd"/>
      <w:r>
        <w:rPr>
          <w:rFonts w:eastAsia="Times New Roman" w:cs="Times New Roman"/>
          <w:sz w:val="24"/>
          <w:lang w:val="en-GB"/>
        </w:rPr>
        <w:t xml:space="preserve"> of locomotion in </w:t>
      </w:r>
      <w:proofErr w:type="spellStart"/>
      <w:r>
        <w:rPr>
          <w:rFonts w:eastAsia="Times New Roman" w:cs="Times New Roman"/>
          <w:sz w:val="24"/>
          <w:lang w:val="en-GB"/>
        </w:rPr>
        <w:t>labrid</w:t>
      </w:r>
      <w:proofErr w:type="spellEnd"/>
      <w:r>
        <w:rPr>
          <w:rFonts w:eastAsia="Times New Roman" w:cs="Times New Roman"/>
          <w:sz w:val="24"/>
          <w:lang w:val="en-GB"/>
        </w:rPr>
        <w:t xml:space="preserve"> fishes. Environ. Biol. Fishes 65, 47–62. doi:10.1023/A:1019671131001</w:t>
      </w:r>
    </w:p>
    <w:p w14:paraId="49C4E419"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Welsh, J.Q., Bellwood, D.R., 2014. Herbivorous fishes, ecosystem function and mobile links on coral reefs. Coral Reefs 33, 303–311. doi:10.1007/s00338-014-1124-7</w:t>
      </w:r>
    </w:p>
    <w:p w14:paraId="216F7F5B"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Willmer</w:t>
      </w:r>
      <w:proofErr w:type="spellEnd"/>
      <w:r>
        <w:rPr>
          <w:rFonts w:eastAsia="Times New Roman" w:cs="Times New Roman"/>
          <w:sz w:val="24"/>
          <w:lang w:val="en-GB"/>
        </w:rPr>
        <w:t xml:space="preserve">, P., Stone, G., Johnston, I., 2005. Environmental physiology of animals, 2nd </w:t>
      </w:r>
      <w:proofErr w:type="spellStart"/>
      <w:r>
        <w:rPr>
          <w:rFonts w:eastAsia="Times New Roman" w:cs="Times New Roman"/>
          <w:sz w:val="24"/>
          <w:lang w:val="en-GB"/>
        </w:rPr>
        <w:t>Editio</w:t>
      </w:r>
      <w:proofErr w:type="spellEnd"/>
      <w:r>
        <w:rPr>
          <w:rFonts w:eastAsia="Times New Roman" w:cs="Times New Roman"/>
          <w:sz w:val="24"/>
          <w:lang w:val="en-GB"/>
        </w:rPr>
        <w:t xml:space="preserve">. </w:t>
      </w:r>
      <w:proofErr w:type="spellStart"/>
      <w:r>
        <w:rPr>
          <w:rFonts w:eastAsia="Times New Roman" w:cs="Times New Roman"/>
          <w:sz w:val="24"/>
          <w:lang w:val="en-GB"/>
        </w:rPr>
        <w:t>ed</w:t>
      </w:r>
      <w:proofErr w:type="spellEnd"/>
      <w:r>
        <w:rPr>
          <w:rFonts w:eastAsia="Times New Roman" w:cs="Times New Roman"/>
          <w:sz w:val="24"/>
          <w:lang w:val="en-GB"/>
        </w:rPr>
        <w:t>, Blackwell Publishing. Blackwell Publishing Ltd, Malden. doi:10.1007/s13398-014-0173-7.2</w:t>
      </w:r>
    </w:p>
    <w:p w14:paraId="4D758B97" w14:textId="77777777" w:rsidR="00DA5D86" w:rsidRDefault="0099524D">
      <w:pPr>
        <w:widowControl w:val="0"/>
        <w:spacing w:line="240" w:lineRule="auto"/>
        <w:ind w:left="480" w:hanging="480"/>
        <w:rPr>
          <w:rFonts w:eastAsia="Times New Roman" w:cs="Times New Roman"/>
          <w:sz w:val="24"/>
          <w:lang w:val="en-GB"/>
        </w:rPr>
      </w:pPr>
      <w:proofErr w:type="spellStart"/>
      <w:r>
        <w:rPr>
          <w:rFonts w:eastAsia="Times New Roman" w:cs="Times New Roman"/>
          <w:sz w:val="24"/>
          <w:lang w:val="en-GB"/>
        </w:rPr>
        <w:t>Winberg</w:t>
      </w:r>
      <w:proofErr w:type="spellEnd"/>
      <w:r>
        <w:rPr>
          <w:rFonts w:eastAsia="Times New Roman" w:cs="Times New Roman"/>
          <w:sz w:val="24"/>
          <w:lang w:val="en-GB"/>
        </w:rPr>
        <w:t>, G.G., 1960. Rate of Metabolism and Food Requirements of Fishes. doi:10.1017/CBO9781107415324.004</w:t>
      </w:r>
    </w:p>
    <w:p w14:paraId="31790F46" w14:textId="77777777" w:rsidR="00DA5D86" w:rsidRDefault="0099524D">
      <w:pPr>
        <w:widowControl w:val="0"/>
        <w:spacing w:line="240" w:lineRule="auto"/>
        <w:ind w:left="480" w:hanging="480"/>
        <w:rPr>
          <w:rFonts w:eastAsia="Times New Roman" w:cs="Times New Roman"/>
          <w:sz w:val="24"/>
          <w:lang w:val="en-GB"/>
        </w:rPr>
      </w:pPr>
      <w:r>
        <w:rPr>
          <w:rFonts w:eastAsia="Times New Roman" w:cs="Times New Roman"/>
          <w:sz w:val="24"/>
          <w:lang w:val="en-GB"/>
        </w:rPr>
        <w:t xml:space="preserve">Wootton, R.J., 1985. Energetics of reproduction, in: </w:t>
      </w:r>
      <w:proofErr w:type="spellStart"/>
      <w:r>
        <w:rPr>
          <w:rFonts w:eastAsia="Times New Roman" w:cs="Times New Roman"/>
          <w:sz w:val="24"/>
          <w:lang w:val="en-GB"/>
        </w:rPr>
        <w:t>Tytler</w:t>
      </w:r>
      <w:proofErr w:type="spellEnd"/>
      <w:r>
        <w:rPr>
          <w:rFonts w:eastAsia="Times New Roman" w:cs="Times New Roman"/>
          <w:sz w:val="24"/>
          <w:lang w:val="en-GB"/>
        </w:rPr>
        <w:t xml:space="preserve">, P., </w:t>
      </w:r>
      <w:proofErr w:type="spellStart"/>
      <w:r>
        <w:rPr>
          <w:rFonts w:eastAsia="Times New Roman" w:cs="Times New Roman"/>
          <w:sz w:val="24"/>
          <w:lang w:val="en-GB"/>
        </w:rPr>
        <w:t>Calow</w:t>
      </w:r>
      <w:proofErr w:type="spellEnd"/>
      <w:r>
        <w:rPr>
          <w:rFonts w:eastAsia="Times New Roman" w:cs="Times New Roman"/>
          <w:sz w:val="24"/>
          <w:lang w:val="en-GB"/>
        </w:rPr>
        <w:t xml:space="preserve">, P. (Eds.), Fish Energetics: New Perspectives. </w:t>
      </w:r>
      <w:proofErr w:type="spellStart"/>
      <w:r>
        <w:rPr>
          <w:rFonts w:eastAsia="Times New Roman" w:cs="Times New Roman"/>
          <w:sz w:val="24"/>
          <w:lang w:val="en-GB"/>
        </w:rPr>
        <w:t>Croom</w:t>
      </w:r>
      <w:proofErr w:type="spellEnd"/>
      <w:r>
        <w:rPr>
          <w:rFonts w:eastAsia="Times New Roman" w:cs="Times New Roman"/>
          <w:sz w:val="24"/>
          <w:lang w:val="en-GB"/>
        </w:rPr>
        <w:t xml:space="preserve"> Helm Ltd, Sydney, pp. 231–254.</w:t>
      </w:r>
    </w:p>
    <w:p w14:paraId="0C4BCE18" w14:textId="77777777" w:rsidR="00DA5D86" w:rsidRDefault="0099524D">
      <w:pPr>
        <w:widowControl w:val="0"/>
        <w:spacing w:line="240" w:lineRule="auto"/>
        <w:ind w:left="480" w:hanging="480"/>
        <w:rPr>
          <w:sz w:val="24"/>
        </w:rPr>
      </w:pPr>
      <w:r>
        <w:rPr>
          <w:rFonts w:eastAsia="Times New Roman" w:cs="Times New Roman"/>
          <w:sz w:val="24"/>
          <w:lang w:val="en-GB"/>
        </w:rPr>
        <w:t xml:space="preserve">Wootton, R.J., 1979. Energy costs of egg production and environmental determinants of fecundity in teleost fishes. </w:t>
      </w:r>
      <w:proofErr w:type="spellStart"/>
      <w:r>
        <w:rPr>
          <w:rFonts w:eastAsia="Times New Roman" w:cs="Times New Roman"/>
          <w:sz w:val="24"/>
        </w:rPr>
        <w:t>Symp</w:t>
      </w:r>
      <w:proofErr w:type="spellEnd"/>
      <w:r>
        <w:rPr>
          <w:rFonts w:eastAsia="Times New Roman" w:cs="Times New Roman"/>
          <w:sz w:val="24"/>
        </w:rPr>
        <w:t xml:space="preserve">. Zool. </w:t>
      </w:r>
      <w:proofErr w:type="spellStart"/>
      <w:r>
        <w:rPr>
          <w:rFonts w:eastAsia="Times New Roman" w:cs="Times New Roman"/>
          <w:sz w:val="24"/>
        </w:rPr>
        <w:t>Soc</w:t>
      </w:r>
      <w:proofErr w:type="spellEnd"/>
      <w:r>
        <w:rPr>
          <w:rFonts w:eastAsia="Times New Roman" w:cs="Times New Roman"/>
          <w:sz w:val="24"/>
        </w:rPr>
        <w:t>. L. 44, 133–159.</w:t>
      </w:r>
    </w:p>
    <w:p w14:paraId="532E2424" w14:textId="77777777" w:rsidR="00DA5D86" w:rsidRDefault="00DA5D86">
      <w:pPr>
        <w:widowControl w:val="0"/>
        <w:spacing w:line="240" w:lineRule="auto"/>
        <w:ind w:left="480" w:hanging="480"/>
      </w:pPr>
    </w:p>
    <w:sectPr w:rsidR="00DA5D86">
      <w:footerReference w:type="default" r:id="rId19"/>
      <w:pgSz w:w="11906" w:h="16838"/>
      <w:pgMar w:top="1440" w:right="1077" w:bottom="1440" w:left="1077" w:header="0" w:footer="709"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hr" w:date="2017-10-28T21:01:00Z" w:initials="hr">
    <w:p w14:paraId="343F56B6" w14:textId="77777777" w:rsidR="0099524D" w:rsidRDefault="0099524D">
      <w:r w:rsidRPr="00094C4A">
        <w:rPr>
          <w:rFonts w:eastAsiaTheme="minorHAnsi"/>
          <w:color w:val="auto"/>
          <w:sz w:val="20"/>
        </w:rPr>
        <w:t>Auch vor Umbruch schützen</w:t>
      </w:r>
    </w:p>
  </w:comment>
  <w:comment w:id="17" w:author="hr" w:date="2017-10-28T20:57:00Z" w:initials="hr">
    <w:p w14:paraId="4FCCC730" w14:textId="77777777" w:rsidR="0099524D" w:rsidRDefault="0099524D">
      <w:r w:rsidRPr="00094C4A">
        <w:rPr>
          <w:rFonts w:eastAsiaTheme="minorHAnsi"/>
          <w:color w:val="auto"/>
          <w:sz w:val="20"/>
        </w:rPr>
        <w:t xml:space="preserve">Auch auf der Ebene </w:t>
      </w:r>
      <w:proofErr w:type="gramStart"/>
      <w:r w:rsidRPr="00094C4A">
        <w:rPr>
          <w:rFonts w:eastAsiaTheme="minorHAnsi"/>
          <w:color w:val="auto"/>
          <w:sz w:val="20"/>
        </w:rPr>
        <w:t>des Individuum</w:t>
      </w:r>
      <w:proofErr w:type="gramEnd"/>
      <w:r w:rsidRPr="00094C4A">
        <w:rPr>
          <w:rFonts w:eastAsiaTheme="minorHAnsi"/>
          <w:color w:val="auto"/>
          <w:sz w:val="20"/>
        </w:rPr>
        <w:t xml:space="preserve">? z.B. um die </w:t>
      </w:r>
      <w:proofErr w:type="spellStart"/>
      <w:r w:rsidRPr="00094C4A">
        <w:rPr>
          <w:rFonts w:eastAsiaTheme="minorHAnsi"/>
          <w:color w:val="auto"/>
          <w:sz w:val="20"/>
        </w:rPr>
        <w:t>ontogenese</w:t>
      </w:r>
      <w:proofErr w:type="spellEnd"/>
      <w:r w:rsidRPr="00094C4A">
        <w:rPr>
          <w:rFonts w:eastAsiaTheme="minorHAnsi"/>
          <w:color w:val="auto"/>
          <w:sz w:val="20"/>
        </w:rPr>
        <w:t xml:space="preserve"> zu Verfolgen</w:t>
      </w:r>
    </w:p>
  </w:comment>
  <w:comment w:id="18" w:author="hr" w:date="2017-10-28T20:59:00Z" w:initials="hr">
    <w:p w14:paraId="3B80CA49" w14:textId="77777777" w:rsidR="0099524D" w:rsidRDefault="0099524D">
      <w:r w:rsidRPr="00094C4A">
        <w:rPr>
          <w:rFonts w:eastAsiaTheme="minorHAnsi"/>
          <w:color w:val="auto"/>
          <w:sz w:val="20"/>
        </w:rPr>
        <w:t>Wäre auch ein wichtiger Faktor für die Entwicklung (</w:t>
      </w:r>
      <w:proofErr w:type="spellStart"/>
      <w:r w:rsidRPr="00094C4A">
        <w:rPr>
          <w:rFonts w:eastAsiaTheme="minorHAnsi"/>
          <w:color w:val="auto"/>
          <w:sz w:val="20"/>
        </w:rPr>
        <w:t>expected</w:t>
      </w:r>
      <w:proofErr w:type="spellEnd"/>
      <w:r w:rsidRPr="00094C4A">
        <w:rPr>
          <w:rFonts w:eastAsiaTheme="minorHAnsi"/>
          <w:color w:val="auto"/>
          <w:sz w:val="20"/>
        </w:rPr>
        <w:t xml:space="preserve"> </w:t>
      </w:r>
      <w:proofErr w:type="spellStart"/>
      <w:r w:rsidRPr="00094C4A">
        <w:rPr>
          <w:rFonts w:eastAsiaTheme="minorHAnsi"/>
          <w:color w:val="auto"/>
          <w:sz w:val="20"/>
        </w:rPr>
        <w:t>weight</w:t>
      </w:r>
      <w:proofErr w:type="spellEnd"/>
      <w:r w:rsidRPr="00094C4A">
        <w:rPr>
          <w:rFonts w:eastAsiaTheme="minorHAnsi"/>
          <w:color w:val="auto"/>
          <w:sz w:val="20"/>
        </w:rPr>
        <w:t>)</w:t>
      </w:r>
    </w:p>
  </w:comment>
  <w:comment w:id="19" w:author="hr" w:date="2017-10-28T21:05:00Z" w:initials="hr">
    <w:p w14:paraId="7A528140" w14:textId="77777777" w:rsidR="0099524D" w:rsidRDefault="0099524D">
      <w:r w:rsidRPr="00094C4A">
        <w:rPr>
          <w:rFonts w:eastAsiaTheme="minorHAnsi"/>
          <w:color w:val="auto"/>
          <w:sz w:val="20"/>
        </w:rPr>
        <w:t>Hierfür wird kein Wert angeben</w:t>
      </w:r>
    </w:p>
  </w:comment>
  <w:comment w:id="47" w:author="hr" w:date="2017-10-28T21:05:00Z" w:initials="hr">
    <w:p w14:paraId="7FCCD75E" w14:textId="77777777" w:rsidR="0099524D" w:rsidRDefault="0099524D">
      <w:r w:rsidRPr="00094C4A">
        <w:rPr>
          <w:rFonts w:eastAsiaTheme="minorHAnsi"/>
          <w:color w:val="auto"/>
          <w:sz w:val="20"/>
        </w:rPr>
        <w:t>Anzahl sollte von der Variabilität der Simulation abhängen.</w:t>
      </w:r>
    </w:p>
    <w:p w14:paraId="706F2762" w14:textId="77777777" w:rsidR="0099524D" w:rsidRDefault="0099524D">
      <w:r w:rsidRPr="00094C4A">
        <w:rPr>
          <w:rFonts w:asciiTheme="minorHAnsi" w:eastAsiaTheme="minorHAnsi" w:hAnsiTheme="minorHAnsi"/>
          <w:color w:val="auto"/>
          <w:sz w:val="20"/>
        </w:rPr>
        <w:t>Ich vermute aber, dass 3 reichen, da die Wiederholung durch die Aktivität der zahlreichen Fische erfolgt</w:t>
      </w:r>
    </w:p>
  </w:comment>
  <w:comment w:id="137" w:author="hr" w:date="2017-10-28T21:08:00Z" w:initials="hr">
    <w:p w14:paraId="31EB5D91" w14:textId="77777777" w:rsidR="0099524D" w:rsidRDefault="0099524D">
      <w:r w:rsidRPr="00094C4A">
        <w:rPr>
          <w:rFonts w:eastAsiaTheme="minorHAnsi"/>
          <w:color w:val="auto"/>
          <w:sz w:val="20"/>
        </w:rPr>
        <w:t xml:space="preserve">In der Formel 2 </w:t>
      </w:r>
      <w:proofErr w:type="spellStart"/>
      <w:r w:rsidRPr="00094C4A">
        <w:rPr>
          <w:rFonts w:eastAsiaTheme="minorHAnsi"/>
          <w:color w:val="auto"/>
          <w:sz w:val="20"/>
        </w:rPr>
        <w:t>soltle</w:t>
      </w:r>
      <w:proofErr w:type="spellEnd"/>
      <w:r w:rsidRPr="00094C4A">
        <w:rPr>
          <w:rFonts w:eastAsiaTheme="minorHAnsi"/>
          <w:color w:val="auto"/>
          <w:sz w:val="20"/>
        </w:rPr>
        <w:t xml:space="preserve"> der Wurzelstrich auch über die -1 gehen?</w:t>
      </w:r>
    </w:p>
    <w:p w14:paraId="2D71496F" w14:textId="77777777" w:rsidR="0099524D" w:rsidRDefault="0099524D">
      <w:r w:rsidRPr="00094C4A">
        <w:rPr>
          <w:rFonts w:eastAsiaTheme="minorHAnsi"/>
          <w:color w:val="auto"/>
          <w:sz w:val="20"/>
        </w:rPr>
        <w:t xml:space="preserve">(3) die Zeile bricht bei mir nicht um. Ließe sich das </w:t>
      </w:r>
      <w:proofErr w:type="spellStart"/>
      <w:r w:rsidRPr="00094C4A">
        <w:rPr>
          <w:rFonts w:eastAsiaTheme="minorHAnsi"/>
          <w:color w:val="auto"/>
          <w:sz w:val="20"/>
        </w:rPr>
        <w:t>evetuell</w:t>
      </w:r>
      <w:proofErr w:type="spellEnd"/>
      <w:r w:rsidRPr="00094C4A">
        <w:rPr>
          <w:rFonts w:eastAsiaTheme="minorHAnsi"/>
          <w:color w:val="auto"/>
          <w:sz w:val="20"/>
        </w:rPr>
        <w:t xml:space="preserve"> abkürzen </w:t>
      </w:r>
      <w:proofErr w:type="spellStart"/>
      <w:r w:rsidRPr="00094C4A">
        <w:rPr>
          <w:rFonts w:eastAsiaTheme="minorHAnsi"/>
          <w:color w:val="auto"/>
          <w:sz w:val="20"/>
        </w:rPr>
        <w:t>sum</w:t>
      </w:r>
      <w:proofErr w:type="spellEnd"/>
      <w:r w:rsidRPr="00094C4A">
        <w:rPr>
          <w:rFonts w:eastAsiaTheme="minorHAnsi"/>
          <w:color w:val="auto"/>
          <w:sz w:val="20"/>
        </w:rPr>
        <w:t xml:space="preserve"> = E+S+...+NW</w:t>
      </w:r>
    </w:p>
  </w:comment>
  <w:comment w:id="167" w:author="hr" w:date="2017-10-28T22:11:00Z" w:initials="hr">
    <w:p w14:paraId="68506536" w14:textId="77777777" w:rsidR="0099524D" w:rsidRDefault="0099524D">
      <w:r w:rsidRPr="00094C4A">
        <w:rPr>
          <w:rFonts w:eastAsiaTheme="minorHAnsi"/>
          <w:color w:val="auto"/>
          <w:sz w:val="20"/>
        </w:rPr>
        <w:t>Eine Legende für die Farben würde, glaube ich, das Verständnis für die Kartensettings erhöhen</w:t>
      </w:r>
    </w:p>
  </w:comment>
  <w:comment w:id="214" w:author="Maren Kruse" w:date="2016-03-24T11:42:00Z" w:initials="MK">
    <w:p w14:paraId="7078ED03" w14:textId="77777777" w:rsidR="0099524D" w:rsidRDefault="0099524D">
      <w:r>
        <w:rPr>
          <w:rFonts w:eastAsia="DejaVu Sans" w:cs="DejaVu Sans"/>
          <w:b/>
          <w:color w:val="E36C0A"/>
          <w:sz w:val="24"/>
          <w:szCs w:val="24"/>
          <w:lang w:val="en-GB" w:bidi="en-US"/>
        </w:rPr>
        <w:t>TO CHECK WITH RESULTS</w:t>
      </w:r>
      <w:r>
        <w:rPr>
          <w:rFonts w:eastAsia="DejaVu Sans" w:cs="DejaVu Sans"/>
          <w:color w:val="E36C0A"/>
          <w:sz w:val="24"/>
          <w:szCs w:val="24"/>
          <w:lang w:val="en-GB" w:bidi="en-US"/>
        </w:rPr>
        <w:t xml:space="preserve"> </w:t>
      </w:r>
      <w:r>
        <w:rPr>
          <w:rFonts w:eastAsia="DejaVu Sans" w:cs="DejaVu Sans"/>
          <w:color w:val="E36C0A"/>
          <w:sz w:val="24"/>
          <w:szCs w:val="24"/>
          <w:lang w:val="en-US" w:bidi="en-US"/>
        </w:rPr>
        <w:t xml:space="preserve">mkr: 5 hours was set more or less arbitrarily guesstimated to be sufficient to also survive the night without shrinking in biomass. </w:t>
      </w:r>
      <w:r w:rsidRPr="00AD0EDD">
        <w:rPr>
          <w:color w:val="E36C0A"/>
          <w:sz w:val="24"/>
          <w:lang w:val="en-US"/>
        </w:rPr>
        <w:t>(</w:t>
      </w:r>
      <w:proofErr w:type="spellStart"/>
      <w:r w:rsidRPr="00AD0EDD">
        <w:rPr>
          <w:color w:val="E36C0A"/>
          <w:sz w:val="24"/>
          <w:lang w:val="en-US"/>
        </w:rPr>
        <w:t>evlt</w:t>
      </w:r>
      <w:proofErr w:type="spellEnd"/>
      <w:r w:rsidRPr="00AD0EDD">
        <w:rPr>
          <w:color w:val="E36C0A"/>
          <w:sz w:val="24"/>
          <w:lang w:val="en-US"/>
        </w:rPr>
        <w:t xml:space="preserve"> </w:t>
      </w:r>
      <w:proofErr w:type="spellStart"/>
      <w:r w:rsidRPr="00AD0EDD">
        <w:rPr>
          <w:color w:val="E36C0A"/>
          <w:sz w:val="24"/>
          <w:lang w:val="en-US"/>
        </w:rPr>
        <w:t>hochsetzen</w:t>
      </w:r>
      <w:proofErr w:type="spellEnd"/>
      <w:r w:rsidRPr="00AD0EDD">
        <w:rPr>
          <w:color w:val="E36C0A"/>
          <w:sz w:val="24"/>
          <w:lang w:val="en-US"/>
        </w:rPr>
        <w:t xml:space="preserve"> auf die </w:t>
      </w:r>
      <w:proofErr w:type="spellStart"/>
      <w:r w:rsidRPr="00AD0EDD">
        <w:rPr>
          <w:color w:val="E36C0A"/>
          <w:sz w:val="24"/>
          <w:lang w:val="en-US"/>
        </w:rPr>
        <w:t>ganze</w:t>
      </w:r>
      <w:proofErr w:type="spellEnd"/>
      <w:r w:rsidRPr="00AD0EDD">
        <w:rPr>
          <w:color w:val="E36C0A"/>
          <w:sz w:val="24"/>
          <w:lang w:val="en-US"/>
        </w:rPr>
        <w:t xml:space="preserve"> </w:t>
      </w:r>
      <w:proofErr w:type="spellStart"/>
      <w:r w:rsidRPr="00AD0EDD">
        <w:rPr>
          <w:color w:val="E36C0A"/>
          <w:sz w:val="24"/>
          <w:lang w:val="en-US"/>
        </w:rPr>
        <w:t>nacht</w:t>
      </w:r>
      <w:proofErr w:type="spellEnd"/>
      <w:r w:rsidRPr="00AD0EDD">
        <w:rPr>
          <w:color w:val="E36C0A"/>
          <w:sz w:val="24"/>
          <w:lang w:val="en-US"/>
        </w:rPr>
        <w:t xml:space="preserve"> = 10 </w:t>
      </w:r>
      <w:proofErr w:type="spellStart"/>
      <w:r w:rsidRPr="00AD0EDD">
        <w:rPr>
          <w:color w:val="E36C0A"/>
          <w:sz w:val="24"/>
          <w:lang w:val="en-US"/>
        </w:rPr>
        <w:t>stunden</w:t>
      </w:r>
      <w:proofErr w:type="spellEnd"/>
      <w:r w:rsidRPr="00AD0EDD">
        <w:rPr>
          <w:color w:val="E36C0A"/>
          <w:sz w:val="24"/>
          <w:lang w:val="en-US"/>
        </w:rPr>
        <w:t xml:space="preserve">?).HR: </w:t>
      </w:r>
      <w:r w:rsidRPr="00AD0EDD">
        <w:rPr>
          <w:color w:val="E36C0A"/>
          <w:sz w:val="18"/>
          <w:lang w:val="en-US"/>
        </w:rPr>
        <w:t xml:space="preserve">Muss </w:t>
      </w:r>
      <w:proofErr w:type="spellStart"/>
      <w:r w:rsidRPr="00AD0EDD">
        <w:rPr>
          <w:color w:val="E36C0A"/>
          <w:sz w:val="18"/>
          <w:lang w:val="en-US"/>
        </w:rPr>
        <w:t>vielleicht</w:t>
      </w:r>
      <w:proofErr w:type="spellEnd"/>
      <w:r w:rsidRPr="00AD0EDD">
        <w:rPr>
          <w:color w:val="E36C0A"/>
          <w:sz w:val="18"/>
          <w:lang w:val="en-US"/>
        </w:rPr>
        <w:t xml:space="preserve"> </w:t>
      </w:r>
      <w:proofErr w:type="spellStart"/>
      <w:r w:rsidRPr="00AD0EDD">
        <w:rPr>
          <w:color w:val="E36C0A"/>
          <w:sz w:val="18"/>
          <w:lang w:val="en-US"/>
        </w:rPr>
        <w:t>ausprobiert</w:t>
      </w:r>
      <w:proofErr w:type="spellEnd"/>
      <w:r w:rsidRPr="00AD0EDD">
        <w:rPr>
          <w:color w:val="E36C0A"/>
          <w:sz w:val="18"/>
          <w:lang w:val="en-US"/>
        </w:rPr>
        <w:t xml:space="preserve"> </w:t>
      </w:r>
      <w:proofErr w:type="spellStart"/>
      <w:r w:rsidRPr="00AD0EDD">
        <w:rPr>
          <w:color w:val="E36C0A"/>
          <w:sz w:val="18"/>
          <w:lang w:val="en-US"/>
        </w:rPr>
        <w:t>werden</w:t>
      </w:r>
      <w:proofErr w:type="spellEnd"/>
      <w:r w:rsidRPr="00AD0EDD">
        <w:rPr>
          <w:color w:val="E36C0A"/>
          <w:sz w:val="18"/>
          <w:lang w:val="en-US"/>
        </w:rPr>
        <w:t xml:space="preserve">, </w:t>
      </w:r>
      <w:proofErr w:type="spellStart"/>
      <w:r w:rsidRPr="00AD0EDD">
        <w:rPr>
          <w:color w:val="E36C0A"/>
          <w:sz w:val="18"/>
          <w:lang w:val="en-US"/>
        </w:rPr>
        <w:t>welche</w:t>
      </w:r>
      <w:proofErr w:type="spellEnd"/>
      <w:r w:rsidRPr="00AD0EDD">
        <w:rPr>
          <w:color w:val="E36C0A"/>
          <w:sz w:val="18"/>
          <w:lang w:val="en-US"/>
        </w:rPr>
        <w:t xml:space="preserve"> </w:t>
      </w:r>
      <w:proofErr w:type="spellStart"/>
      <w:r w:rsidRPr="00AD0EDD">
        <w:rPr>
          <w:color w:val="E36C0A"/>
          <w:sz w:val="18"/>
          <w:lang w:val="en-US"/>
        </w:rPr>
        <w:t>Konsequenzen</w:t>
      </w:r>
      <w:proofErr w:type="spellEnd"/>
      <w:r w:rsidRPr="00AD0EDD">
        <w:rPr>
          <w:color w:val="E36C0A"/>
          <w:sz w:val="18"/>
          <w:lang w:val="en-US"/>
        </w:rPr>
        <w:t xml:space="preserve">, das </w:t>
      </w:r>
      <w:proofErr w:type="spellStart"/>
      <w:r w:rsidRPr="00AD0EDD">
        <w:rPr>
          <w:color w:val="E36C0A"/>
          <w:sz w:val="18"/>
          <w:lang w:val="en-US"/>
        </w:rPr>
        <w:t>für</w:t>
      </w:r>
      <w:proofErr w:type="spellEnd"/>
      <w:r w:rsidRPr="00AD0EDD">
        <w:rPr>
          <w:color w:val="E36C0A"/>
          <w:sz w:val="18"/>
          <w:lang w:val="en-US"/>
        </w:rPr>
        <w:t xml:space="preserve"> das </w:t>
      </w:r>
      <w:proofErr w:type="spellStart"/>
      <w:r w:rsidRPr="00AD0EDD">
        <w:rPr>
          <w:color w:val="E36C0A"/>
          <w:sz w:val="18"/>
          <w:lang w:val="en-US"/>
        </w:rPr>
        <w:t>Wachstum</w:t>
      </w:r>
      <w:proofErr w:type="spellEnd"/>
      <w:r w:rsidRPr="00AD0EDD">
        <w:rPr>
          <w:color w:val="E36C0A"/>
          <w:sz w:val="18"/>
          <w:lang w:val="en-US"/>
        </w:rPr>
        <w:t xml:space="preserve"> hat.</w:t>
      </w:r>
      <w:r w:rsidRPr="00AD0EDD">
        <w:rPr>
          <w:rFonts w:ascii="Liberation Serif" w:hAnsi="Liberation Serif"/>
          <w:color w:val="E36C0A"/>
          <w:sz w:val="18"/>
          <w:lang w:val="en-US"/>
        </w:rPr>
        <w:t xml:space="preserve"> </w:t>
      </w:r>
    </w:p>
  </w:comment>
  <w:comment w:id="285" w:author="mkr" w:date="2016-03-24T11:43:00Z" w:initials="mkr">
    <w:p w14:paraId="6A296E65" w14:textId="77777777" w:rsidR="0099524D" w:rsidRDefault="0099524D">
      <w:r w:rsidRPr="00AD0EDD">
        <w:rPr>
          <w:b/>
          <w:color w:val="E36C0A"/>
          <w:sz w:val="24"/>
          <w:lang w:val="en-US"/>
        </w:rPr>
        <w:t>TO CHECK WITH RESULTS:</w:t>
      </w:r>
      <w:r w:rsidRPr="00AD0EDD">
        <w:rPr>
          <w:color w:val="E36C0A"/>
          <w:sz w:val="24"/>
          <w:lang w:val="en-US"/>
        </w:rPr>
        <w:t xml:space="preserve"> mkr: </w:t>
      </w:r>
      <w:proofErr w:type="spellStart"/>
      <w:r w:rsidRPr="00AD0EDD">
        <w:rPr>
          <w:color w:val="E36C0A"/>
          <w:sz w:val="24"/>
          <w:lang w:val="en-US"/>
        </w:rPr>
        <w:t>Beschreibung</w:t>
      </w:r>
      <w:proofErr w:type="spellEnd"/>
      <w:r w:rsidRPr="00AD0EDD">
        <w:rPr>
          <w:color w:val="E36C0A"/>
          <w:sz w:val="24"/>
          <w:lang w:val="en-US"/>
        </w:rPr>
        <w:t xml:space="preserve"> </w:t>
      </w:r>
      <w:proofErr w:type="spellStart"/>
      <w:r w:rsidRPr="00AD0EDD">
        <w:rPr>
          <w:color w:val="E36C0A"/>
          <w:sz w:val="24"/>
          <w:lang w:val="en-US"/>
        </w:rPr>
        <w:t>ist</w:t>
      </w:r>
      <w:proofErr w:type="spellEnd"/>
      <w:r w:rsidRPr="00AD0EDD">
        <w:rPr>
          <w:color w:val="E36C0A"/>
          <w:sz w:val="24"/>
          <w:lang w:val="en-US"/>
        </w:rPr>
        <w:t xml:space="preserve"> </w:t>
      </w:r>
      <w:proofErr w:type="spellStart"/>
      <w:r w:rsidRPr="00AD0EDD">
        <w:rPr>
          <w:color w:val="E36C0A"/>
          <w:sz w:val="24"/>
          <w:lang w:val="en-US"/>
        </w:rPr>
        <w:t>noch</w:t>
      </w:r>
      <w:proofErr w:type="spellEnd"/>
      <w:r w:rsidRPr="00AD0EDD">
        <w:rPr>
          <w:color w:val="E36C0A"/>
          <w:sz w:val="24"/>
          <w:lang w:val="en-US"/>
        </w:rPr>
        <w:t xml:space="preserve"> </w:t>
      </w:r>
      <w:proofErr w:type="spellStart"/>
      <w:r w:rsidRPr="00AD0EDD">
        <w:rPr>
          <w:color w:val="E36C0A"/>
          <w:sz w:val="24"/>
          <w:lang w:val="en-US"/>
        </w:rPr>
        <w:t>ungenau</w:t>
      </w:r>
      <w:proofErr w:type="spellEnd"/>
      <w:r w:rsidRPr="00AD0EDD">
        <w:rPr>
          <w:color w:val="E36C0A"/>
          <w:sz w:val="24"/>
          <w:lang w:val="en-US"/>
        </w:rPr>
        <w:t xml:space="preserve"> </w:t>
      </w:r>
      <w:proofErr w:type="spellStart"/>
      <w:r w:rsidRPr="00AD0EDD">
        <w:rPr>
          <w:color w:val="E36C0A"/>
          <w:sz w:val="24"/>
          <w:lang w:val="en-US"/>
        </w:rPr>
        <w:t>weil</w:t>
      </w:r>
      <w:proofErr w:type="spellEnd"/>
      <w:r w:rsidRPr="00AD0EDD">
        <w:rPr>
          <w:color w:val="E36C0A"/>
          <w:sz w:val="24"/>
          <w:lang w:val="en-US"/>
        </w:rPr>
        <w:t xml:space="preserve"> die </w:t>
      </w:r>
      <w:proofErr w:type="spellStart"/>
      <w:r w:rsidRPr="00AD0EDD">
        <w:rPr>
          <w:color w:val="E36C0A"/>
          <w:sz w:val="24"/>
          <w:lang w:val="en-US"/>
        </w:rPr>
        <w:t>einheit</w:t>
      </w:r>
      <w:proofErr w:type="spellEnd"/>
      <w:r w:rsidRPr="00AD0EDD">
        <w:rPr>
          <w:color w:val="E36C0A"/>
          <w:sz w:val="24"/>
          <w:lang w:val="en-US"/>
        </w:rPr>
        <w:t xml:space="preserve"> </w:t>
      </w:r>
      <w:proofErr w:type="spellStart"/>
      <w:r w:rsidRPr="00AD0EDD">
        <w:rPr>
          <w:color w:val="E36C0A"/>
          <w:sz w:val="24"/>
          <w:lang w:val="en-US"/>
        </w:rPr>
        <w:t>stunde</w:t>
      </w:r>
      <w:proofErr w:type="spellEnd"/>
      <w:r w:rsidRPr="00AD0EDD">
        <w:rPr>
          <w:color w:val="E36C0A"/>
          <w:sz w:val="24"/>
          <w:lang w:val="en-US"/>
        </w:rPr>
        <w:t xml:space="preserve"> </w:t>
      </w:r>
      <w:proofErr w:type="spellStart"/>
      <w:r w:rsidRPr="00AD0EDD">
        <w:rPr>
          <w:color w:val="E36C0A"/>
          <w:sz w:val="24"/>
          <w:lang w:val="en-US"/>
        </w:rPr>
        <w:t>ist</w:t>
      </w:r>
      <w:proofErr w:type="spellEnd"/>
      <w:r w:rsidRPr="00AD0EDD">
        <w:rPr>
          <w:color w:val="E36C0A"/>
          <w:sz w:val="24"/>
          <w:lang w:val="en-US"/>
        </w:rPr>
        <w:t xml:space="preserve"> also </w:t>
      </w:r>
      <w:proofErr w:type="spellStart"/>
      <w:r w:rsidRPr="00AD0EDD">
        <w:rPr>
          <w:color w:val="E36C0A"/>
          <w:sz w:val="24"/>
          <w:lang w:val="en-US"/>
        </w:rPr>
        <w:t>eigentlich</w:t>
      </w:r>
      <w:proofErr w:type="spellEnd"/>
      <w:r w:rsidRPr="00AD0EDD">
        <w:rPr>
          <w:color w:val="E36C0A"/>
          <w:sz w:val="24"/>
          <w:lang w:val="en-US"/>
        </w:rPr>
        <w:t xml:space="preserve"> </w:t>
      </w:r>
      <w:proofErr w:type="spellStart"/>
      <w:r w:rsidRPr="00AD0EDD">
        <w:rPr>
          <w:color w:val="E36C0A"/>
          <w:sz w:val="24"/>
          <w:lang w:val="en-US"/>
        </w:rPr>
        <w:t>kein</w:t>
      </w:r>
      <w:proofErr w:type="spellEnd"/>
      <w:r w:rsidRPr="00AD0EDD">
        <w:rPr>
          <w:color w:val="E36C0A"/>
          <w:sz w:val="24"/>
          <w:lang w:val="en-US"/>
        </w:rPr>
        <w:t xml:space="preserve"> energy wert</w:t>
      </w:r>
    </w:p>
    <w:p w14:paraId="527CFE85" w14:textId="77777777" w:rsidR="0099524D" w:rsidRDefault="0099524D">
      <w:r w:rsidRPr="00AD0EDD">
        <w:rPr>
          <w:color w:val="E36C0A"/>
          <w:sz w:val="24"/>
          <w:lang w:val="en-US"/>
        </w:rPr>
        <w:t xml:space="preserve">HR: </w:t>
      </w:r>
      <w:proofErr w:type="spellStart"/>
      <w:r w:rsidRPr="00AD0EDD">
        <w:rPr>
          <w:color w:val="E36C0A"/>
          <w:sz w:val="24"/>
          <w:lang w:val="en-US"/>
        </w:rPr>
        <w:t>Beide</w:t>
      </w:r>
      <w:proofErr w:type="spellEnd"/>
      <w:r w:rsidRPr="00AD0EDD">
        <w:rPr>
          <w:color w:val="E36C0A"/>
          <w:sz w:val="24"/>
          <w:lang w:val="en-US"/>
        </w:rPr>
        <w:t xml:space="preserve"> </w:t>
      </w:r>
      <w:proofErr w:type="spellStart"/>
      <w:r w:rsidRPr="00AD0EDD">
        <w:rPr>
          <w:color w:val="E36C0A"/>
          <w:sz w:val="24"/>
          <w:lang w:val="en-US"/>
        </w:rPr>
        <w:t>Werte</w:t>
      </w:r>
      <w:proofErr w:type="spellEnd"/>
      <w:r w:rsidRPr="00AD0EDD">
        <w:rPr>
          <w:color w:val="E36C0A"/>
          <w:sz w:val="24"/>
          <w:lang w:val="en-US"/>
        </w:rPr>
        <w:t xml:space="preserve"> </w:t>
      </w:r>
      <w:proofErr w:type="spellStart"/>
      <w:r w:rsidRPr="00AD0EDD">
        <w:rPr>
          <w:color w:val="E36C0A"/>
          <w:sz w:val="24"/>
          <w:lang w:val="en-US"/>
        </w:rPr>
        <w:t>erscheinen</w:t>
      </w:r>
      <w:proofErr w:type="spellEnd"/>
      <w:r w:rsidRPr="00AD0EDD">
        <w:rPr>
          <w:color w:val="E36C0A"/>
          <w:sz w:val="24"/>
          <w:lang w:val="en-US"/>
        </w:rPr>
        <w:t xml:space="preserve"> </w:t>
      </w:r>
      <w:proofErr w:type="spellStart"/>
      <w:r w:rsidRPr="00AD0EDD">
        <w:rPr>
          <w:color w:val="E36C0A"/>
          <w:sz w:val="24"/>
          <w:lang w:val="en-US"/>
        </w:rPr>
        <w:t>mir</w:t>
      </w:r>
      <w:proofErr w:type="spellEnd"/>
      <w:r w:rsidRPr="00AD0EDD">
        <w:rPr>
          <w:color w:val="E36C0A"/>
          <w:sz w:val="24"/>
          <w:lang w:val="en-US"/>
        </w:rPr>
        <w:t xml:space="preserve"> </w:t>
      </w:r>
      <w:proofErr w:type="spellStart"/>
      <w:r w:rsidRPr="00AD0EDD">
        <w:rPr>
          <w:color w:val="E36C0A"/>
          <w:sz w:val="24"/>
          <w:lang w:val="en-US"/>
        </w:rPr>
        <w:t>sehr</w:t>
      </w:r>
      <w:proofErr w:type="spellEnd"/>
      <w:r w:rsidRPr="00AD0EDD">
        <w:rPr>
          <w:color w:val="E36C0A"/>
          <w:sz w:val="24"/>
          <w:lang w:val="en-US"/>
        </w:rPr>
        <w:t xml:space="preserve"> </w:t>
      </w:r>
      <w:proofErr w:type="spellStart"/>
      <w:r w:rsidRPr="00AD0EDD">
        <w:rPr>
          <w:color w:val="E36C0A"/>
          <w:sz w:val="24"/>
          <w:lang w:val="en-US"/>
        </w:rPr>
        <w:t>hoch</w:t>
      </w:r>
      <w:proofErr w:type="spellEnd"/>
      <w:r w:rsidRPr="00AD0EDD">
        <w:rPr>
          <w:color w:val="E36C0A"/>
          <w:sz w:val="24"/>
          <w:lang w:val="en-US"/>
        </w:rPr>
        <w:t xml:space="preserve">. </w:t>
      </w:r>
      <w:proofErr w:type="spellStart"/>
      <w:r w:rsidRPr="00AD0EDD">
        <w:rPr>
          <w:color w:val="E36C0A"/>
          <w:sz w:val="24"/>
          <w:lang w:val="en-US"/>
        </w:rPr>
        <w:t>Vielleicht</w:t>
      </w:r>
      <w:proofErr w:type="spellEnd"/>
      <w:r w:rsidRPr="00AD0EDD">
        <w:rPr>
          <w:color w:val="E36C0A"/>
          <w:sz w:val="24"/>
          <w:lang w:val="en-US"/>
        </w:rPr>
        <w:t xml:space="preserve"> </w:t>
      </w:r>
      <w:proofErr w:type="spellStart"/>
      <w:r w:rsidRPr="00AD0EDD">
        <w:rPr>
          <w:color w:val="E36C0A"/>
          <w:sz w:val="24"/>
          <w:lang w:val="en-US"/>
        </w:rPr>
        <w:t>ein</w:t>
      </w:r>
      <w:proofErr w:type="spellEnd"/>
      <w:r w:rsidRPr="00AD0EDD">
        <w:rPr>
          <w:color w:val="E36C0A"/>
          <w:sz w:val="24"/>
          <w:lang w:val="en-US"/>
        </w:rPr>
        <w:t xml:space="preserve"> </w:t>
      </w:r>
      <w:proofErr w:type="spellStart"/>
      <w:r w:rsidRPr="00AD0EDD">
        <w:rPr>
          <w:color w:val="E36C0A"/>
          <w:sz w:val="24"/>
          <w:lang w:val="en-US"/>
        </w:rPr>
        <w:t>Drittel</w:t>
      </w:r>
      <w:proofErr w:type="spellEnd"/>
      <w:r w:rsidRPr="00AD0EDD">
        <w:rPr>
          <w:color w:val="E36C0A"/>
          <w:sz w:val="24"/>
          <w:lang w:val="en-US"/>
        </w:rPr>
        <w:t xml:space="preserve"> </w:t>
      </w:r>
      <w:proofErr w:type="spellStart"/>
      <w:r w:rsidRPr="00AD0EDD">
        <w:rPr>
          <w:color w:val="E36C0A"/>
          <w:sz w:val="24"/>
          <w:lang w:val="en-US"/>
        </w:rPr>
        <w:t>weniger</w:t>
      </w:r>
      <w:proofErr w:type="spellEnd"/>
      <w:r w:rsidRPr="00AD0EDD">
        <w:rPr>
          <w:color w:val="E36C0A"/>
          <w:sz w:val="24"/>
          <w:lang w:val="en-US"/>
        </w:rPr>
        <w:t xml:space="preserve">. </w:t>
      </w:r>
      <w:proofErr w:type="spellStart"/>
      <w:r w:rsidRPr="00AD0EDD">
        <w:rPr>
          <w:color w:val="E36C0A"/>
          <w:sz w:val="24"/>
          <w:lang w:val="en-US"/>
        </w:rPr>
        <w:t>Ändert</w:t>
      </w:r>
      <w:proofErr w:type="spellEnd"/>
      <w:r w:rsidRPr="00AD0EDD">
        <w:rPr>
          <w:color w:val="E36C0A"/>
          <w:sz w:val="24"/>
          <w:lang w:val="en-US"/>
        </w:rPr>
        <w:t xml:space="preserve"> das was </w:t>
      </w:r>
      <w:proofErr w:type="spellStart"/>
      <w:r w:rsidRPr="00AD0EDD">
        <w:rPr>
          <w:color w:val="E36C0A"/>
          <w:sz w:val="24"/>
          <w:lang w:val="en-US"/>
        </w:rPr>
        <w:t>grundsätzliches</w:t>
      </w:r>
      <w:proofErr w:type="spellEnd"/>
      <w:r w:rsidRPr="00AD0EDD">
        <w:rPr>
          <w:color w:val="E36C0A"/>
          <w:sz w:val="24"/>
          <w:lang w:val="en-US"/>
        </w:rPr>
        <w:t xml:space="preserve"> am </w:t>
      </w:r>
      <w:proofErr w:type="spellStart"/>
      <w:r w:rsidRPr="00AD0EDD">
        <w:rPr>
          <w:color w:val="E36C0A"/>
          <w:sz w:val="24"/>
          <w:lang w:val="en-US"/>
        </w:rPr>
        <w:t>Ablauf</w:t>
      </w:r>
      <w:proofErr w:type="spellEnd"/>
      <w:r w:rsidRPr="00AD0EDD">
        <w:rPr>
          <w:color w:val="E36C0A"/>
          <w:sz w:val="24"/>
          <w:lang w:val="en-US"/>
        </w:rPr>
        <w:t xml:space="preserve"> des </w:t>
      </w:r>
      <w:proofErr w:type="spellStart"/>
      <w:r w:rsidRPr="00AD0EDD">
        <w:rPr>
          <w:color w:val="E36C0A"/>
          <w:sz w:val="24"/>
          <w:lang w:val="en-US"/>
        </w:rPr>
        <w:t>Enerigehaushalts</w:t>
      </w:r>
      <w:proofErr w:type="spellEnd"/>
      <w:r w:rsidRPr="00AD0EDD">
        <w:rPr>
          <w:color w:val="E36C0A"/>
          <w:sz w:val="24"/>
          <w:lang w:val="en-US"/>
        </w:rPr>
        <w:t>??</w:t>
      </w:r>
    </w:p>
  </w:comment>
  <w:comment w:id="286" w:author="hr" w:date="2017-10-28T22:13:00Z" w:initials="hr">
    <w:p w14:paraId="2AA60EE0" w14:textId="77777777" w:rsidR="0099524D" w:rsidRDefault="0099524D">
      <w:r w:rsidRPr="00094C4A">
        <w:rPr>
          <w:rFonts w:eastAsiaTheme="minorHAnsi"/>
          <w:color w:val="auto"/>
          <w:sz w:val="20"/>
        </w:rPr>
        <w:t xml:space="preserve">Die meisten folgenden Angaben in dieser Spalte scheinen mir nicht % zu sein, sondern Anteile von 1 (sonst wären die Werte alle zu gering) </w:t>
      </w:r>
    </w:p>
  </w:comment>
  <w:comment w:id="430" w:author="hr" w:date="2017-10-28T22:18:00Z" w:initials="hr">
    <w:p w14:paraId="63298811" w14:textId="77777777" w:rsidR="0099524D" w:rsidRDefault="0099524D">
      <w:r w:rsidRPr="00094C4A">
        <w:rPr>
          <w:rFonts w:asciiTheme="minorHAnsi" w:eastAsiaTheme="minorHAnsi" w:hAnsiTheme="minorHAnsi"/>
          <w:color w:val="auto"/>
          <w:sz w:val="20"/>
        </w:rPr>
        <w:t>mg (</w:t>
      </w:r>
      <w:proofErr w:type="spellStart"/>
      <w:r w:rsidRPr="00094C4A">
        <w:rPr>
          <w:rFonts w:asciiTheme="minorHAnsi" w:eastAsiaTheme="minorHAnsi" w:hAnsiTheme="minorHAnsi"/>
          <w:color w:val="auto"/>
          <w:sz w:val="20"/>
        </w:rPr>
        <w:t>milligram</w:t>
      </w:r>
      <w:proofErr w:type="spellEnd"/>
      <w:r w:rsidRPr="00094C4A">
        <w:rPr>
          <w:rFonts w:asciiTheme="minorHAnsi" w:eastAsiaTheme="minorHAnsi" w:hAnsiTheme="minorHAnsi"/>
          <w:color w:val="auto"/>
          <w:sz w:val="20"/>
        </w:rPr>
        <w:t>) oder ml (</w:t>
      </w:r>
      <w:proofErr w:type="spellStart"/>
      <w:r w:rsidRPr="00094C4A">
        <w:rPr>
          <w:rFonts w:asciiTheme="minorHAnsi" w:eastAsiaTheme="minorHAnsi" w:hAnsiTheme="minorHAnsi"/>
          <w:color w:val="auto"/>
          <w:sz w:val="20"/>
        </w:rPr>
        <w:t>milliliter</w:t>
      </w:r>
      <w:proofErr w:type="spellEnd"/>
      <w:r w:rsidRPr="00094C4A">
        <w:rPr>
          <w:rFonts w:asciiTheme="minorHAnsi" w:eastAsiaTheme="minorHAnsi" w:hAnsiTheme="minorHAnsi"/>
          <w:color w:val="auto"/>
          <w:sz w:val="20"/>
        </w:rPr>
        <w:t>) O2</w:t>
      </w:r>
    </w:p>
  </w:comment>
  <w:comment w:id="439" w:author="hr" w:date="2017-10-28T22:16:00Z" w:initials="hr">
    <w:p w14:paraId="3A2E4EB0" w14:textId="77777777" w:rsidR="0099524D" w:rsidRDefault="0099524D">
      <w:r w:rsidRPr="00094C4A">
        <w:rPr>
          <w:rFonts w:eastAsiaTheme="minorHAnsi"/>
          <w:color w:val="auto"/>
          <w:sz w:val="20"/>
        </w:rPr>
        <w:t xml:space="preserve">Da die Einheit von RMR und </w:t>
      </w:r>
      <w:proofErr w:type="spellStart"/>
      <w:r w:rsidRPr="00094C4A">
        <w:rPr>
          <w:rFonts w:eastAsiaTheme="minorHAnsi"/>
          <w:color w:val="auto"/>
          <w:sz w:val="20"/>
        </w:rPr>
        <w:t>net</w:t>
      </w:r>
      <w:proofErr w:type="spellEnd"/>
      <w:r w:rsidRPr="00094C4A">
        <w:rPr>
          <w:rFonts w:eastAsiaTheme="minorHAnsi"/>
          <w:color w:val="auto"/>
          <w:sz w:val="20"/>
        </w:rPr>
        <w:t xml:space="preserve"> </w:t>
      </w:r>
      <w:proofErr w:type="spellStart"/>
      <w:proofErr w:type="gramStart"/>
      <w:r w:rsidRPr="00094C4A">
        <w:rPr>
          <w:rFonts w:eastAsiaTheme="minorHAnsi"/>
          <w:color w:val="auto"/>
          <w:sz w:val="20"/>
        </w:rPr>
        <w:t>cost</w:t>
      </w:r>
      <w:proofErr w:type="spellEnd"/>
      <w:r w:rsidRPr="00094C4A">
        <w:rPr>
          <w:rFonts w:eastAsiaTheme="minorHAnsi"/>
          <w:color w:val="auto"/>
          <w:sz w:val="20"/>
        </w:rPr>
        <w:t xml:space="preserve">  </w:t>
      </w:r>
      <w:proofErr w:type="spellStart"/>
      <w:r w:rsidRPr="00094C4A">
        <w:rPr>
          <w:rFonts w:eastAsiaTheme="minorHAnsi"/>
          <w:color w:val="auto"/>
          <w:sz w:val="20"/>
        </w:rPr>
        <w:t>of</w:t>
      </w:r>
      <w:proofErr w:type="spellEnd"/>
      <w:proofErr w:type="gramEnd"/>
      <w:r w:rsidRPr="00094C4A">
        <w:rPr>
          <w:rFonts w:eastAsiaTheme="minorHAnsi"/>
          <w:color w:val="auto"/>
          <w:sz w:val="20"/>
        </w:rPr>
        <w:t xml:space="preserve"> </w:t>
      </w:r>
      <w:proofErr w:type="spellStart"/>
      <w:r w:rsidRPr="00094C4A">
        <w:rPr>
          <w:rFonts w:eastAsiaTheme="minorHAnsi"/>
          <w:color w:val="auto"/>
          <w:sz w:val="20"/>
        </w:rPr>
        <w:t>swimming</w:t>
      </w:r>
      <w:proofErr w:type="spellEnd"/>
      <w:r w:rsidRPr="00094C4A">
        <w:rPr>
          <w:rFonts w:eastAsiaTheme="minorHAnsi"/>
          <w:color w:val="auto"/>
          <w:sz w:val="20"/>
        </w:rPr>
        <w:t xml:space="preserve"> gleich sind, sollte die Umrechnung in Kjh-1 ebenfalls mit dem gleichen Faktor erfolgen. </w:t>
      </w:r>
    </w:p>
  </w:comment>
  <w:comment w:id="502" w:author="mkr" w:date="2017-09-25T09:08:00Z" w:initials="mkr">
    <w:p w14:paraId="203D0863" w14:textId="77777777" w:rsidR="0099524D" w:rsidRDefault="0099524D">
      <w:r w:rsidRPr="00094C4A">
        <w:rPr>
          <w:rFonts w:ascii="Liberation Serif" w:hAnsi="Liberation Serif"/>
          <w:b/>
          <w:color w:val="00B050"/>
          <w:sz w:val="24"/>
        </w:rPr>
        <w:t>FRAGE AN HAUKE</w:t>
      </w:r>
      <w:r w:rsidRPr="00094C4A">
        <w:rPr>
          <w:rFonts w:ascii="Liberation Serif" w:hAnsi="Liberation Serif"/>
          <w:color w:val="00B050"/>
          <w:sz w:val="24"/>
        </w:rPr>
        <w:t xml:space="preserve">: hast du eine Idee, wie man das </w:t>
      </w:r>
      <w:proofErr w:type="spellStart"/>
      <w:r w:rsidRPr="00094C4A">
        <w:rPr>
          <w:rFonts w:ascii="Liberation Serif" w:hAnsi="Liberation Serif"/>
          <w:color w:val="00B050"/>
          <w:sz w:val="24"/>
        </w:rPr>
        <w:t>begruenden</w:t>
      </w:r>
      <w:proofErr w:type="spellEnd"/>
      <w:r w:rsidRPr="00094C4A">
        <w:rPr>
          <w:rFonts w:ascii="Liberation Serif" w:hAnsi="Liberation Serif"/>
          <w:color w:val="00B050"/>
          <w:sz w:val="24"/>
        </w:rPr>
        <w:t xml:space="preserve"> </w:t>
      </w:r>
      <w:proofErr w:type="spellStart"/>
      <w:r w:rsidRPr="00094C4A">
        <w:rPr>
          <w:rFonts w:ascii="Liberation Serif" w:hAnsi="Liberation Serif"/>
          <w:color w:val="00B050"/>
          <w:sz w:val="24"/>
        </w:rPr>
        <w:t>koennte</w:t>
      </w:r>
      <w:proofErr w:type="spellEnd"/>
      <w:r w:rsidRPr="00094C4A">
        <w:rPr>
          <w:rFonts w:ascii="Liberation Serif" w:hAnsi="Liberation Serif"/>
          <w:color w:val="00B050"/>
          <w:sz w:val="24"/>
        </w:rPr>
        <w:t xml:space="preserve">, </w:t>
      </w:r>
      <w:proofErr w:type="spellStart"/>
      <w:r w:rsidRPr="00094C4A">
        <w:rPr>
          <w:rFonts w:ascii="Liberation Serif" w:hAnsi="Liberation Serif"/>
          <w:color w:val="00B050"/>
          <w:sz w:val="24"/>
        </w:rPr>
        <w:t>schaetzungen</w:t>
      </w:r>
      <w:proofErr w:type="spellEnd"/>
      <w:r w:rsidRPr="00094C4A">
        <w:rPr>
          <w:rFonts w:ascii="Liberation Serif" w:hAnsi="Liberation Serif"/>
          <w:color w:val="00B050"/>
          <w:sz w:val="24"/>
        </w:rPr>
        <w:t xml:space="preserve"> dazu aus denen man das herleiten kann, </w:t>
      </w:r>
      <w:proofErr w:type="gramStart"/>
      <w:r w:rsidRPr="00094C4A">
        <w:rPr>
          <w:rFonts w:ascii="Liberation Serif" w:hAnsi="Liberation Serif"/>
          <w:color w:val="00B050"/>
          <w:sz w:val="24"/>
        </w:rPr>
        <w:t>hab</w:t>
      </w:r>
      <w:proofErr w:type="gramEnd"/>
      <w:r w:rsidRPr="00094C4A">
        <w:rPr>
          <w:rFonts w:ascii="Liberation Serif" w:hAnsi="Liberation Serif"/>
          <w:color w:val="00B050"/>
          <w:sz w:val="24"/>
        </w:rPr>
        <w:t xml:space="preserve"> ich leider noch nicht gefunden.</w:t>
      </w:r>
    </w:p>
  </w:comment>
  <w:comment w:id="504" w:author="hr" w:date="2017-10-28T22:26:00Z" w:initials="hr">
    <w:p w14:paraId="75988C37" w14:textId="77777777" w:rsidR="0099524D" w:rsidRDefault="0099524D">
      <w:r w:rsidRPr="00094C4A">
        <w:rPr>
          <w:rFonts w:eastAsiaTheme="minorHAnsi"/>
          <w:i/>
          <w:color w:val="auto"/>
          <w:sz w:val="16"/>
        </w:rPr>
        <w:t>Antwort auf mkr (25.09.2017, 09:08): "..."</w:t>
      </w:r>
    </w:p>
    <w:p w14:paraId="784822DF" w14:textId="77777777" w:rsidR="0099524D" w:rsidRDefault="0099524D">
      <w:proofErr w:type="spellStart"/>
      <w:r w:rsidRPr="00094C4A">
        <w:rPr>
          <w:rFonts w:ascii="Liberation Serif" w:eastAsia="DejaVu Sans" w:hAnsi="Liberation Serif" w:cs="DejaVu Sans"/>
          <w:color w:val="auto"/>
          <w:sz w:val="20"/>
          <w:szCs w:val="24"/>
        </w:rPr>
        <w:t>Hmmm</w:t>
      </w:r>
      <w:proofErr w:type="spellEnd"/>
      <w:r w:rsidRPr="00094C4A">
        <w:rPr>
          <w:rFonts w:ascii="Liberation Serif" w:eastAsia="DejaVu Sans" w:hAnsi="Liberation Serif" w:cs="DejaVu Sans"/>
          <w:color w:val="auto"/>
          <w:sz w:val="20"/>
          <w:szCs w:val="24"/>
        </w:rPr>
        <w:t xml:space="preserve">, die Überlegungen hierzu sind ja relativ klar und es ziemlich üblich die </w:t>
      </w:r>
      <w:proofErr w:type="spellStart"/>
      <w:r w:rsidRPr="00094C4A">
        <w:rPr>
          <w:rFonts w:ascii="Liberation Serif" w:eastAsia="DejaVu Sans" w:hAnsi="Liberation Serif" w:cs="DejaVu Sans"/>
          <w:color w:val="auto"/>
          <w:sz w:val="20"/>
          <w:szCs w:val="24"/>
        </w:rPr>
        <w:t>Larvalphase</w:t>
      </w:r>
      <w:proofErr w:type="spellEnd"/>
      <w:r w:rsidRPr="00094C4A">
        <w:rPr>
          <w:rFonts w:ascii="Liberation Serif" w:eastAsia="DejaVu Sans" w:hAnsi="Liberation Serif" w:cs="DejaVu Sans"/>
          <w:color w:val="auto"/>
          <w:sz w:val="20"/>
          <w:szCs w:val="24"/>
        </w:rPr>
        <w:t xml:space="preserve"> zu überspringen, aber Literatur kann ich hierzu auch nicht liefern. </w:t>
      </w:r>
    </w:p>
    <w:p w14:paraId="026EBFD3" w14:textId="77777777" w:rsidR="0099524D" w:rsidRDefault="0099524D">
      <w:r w:rsidRPr="00094C4A">
        <w:rPr>
          <w:rFonts w:ascii="Liberation Serif" w:eastAsia="DejaVu Sans" w:hAnsi="Liberation Serif" w:cs="DejaVu Sans"/>
          <w:color w:val="auto"/>
          <w:sz w:val="20"/>
          <w:szCs w:val="24"/>
        </w:rPr>
        <w:t>Eventuell ließe sich das anderes herum begründen. Es gibt keine Literaturwerte, insofern muss geschätzt werden: Mit diesem Wert gibt es eine relative stabile Population.</w:t>
      </w:r>
    </w:p>
  </w:comment>
  <w:comment w:id="505" w:author="hr" w:date="2017-10-28T22:25:00Z" w:initials="hr">
    <w:p w14:paraId="39A517CE" w14:textId="77777777" w:rsidR="0099524D" w:rsidRDefault="0099524D">
      <w:r w:rsidRPr="00094C4A">
        <w:rPr>
          <w:rFonts w:eastAsiaTheme="minorHAnsi"/>
          <w:color w:val="auto"/>
          <w:sz w:val="20"/>
        </w:rPr>
        <w:t>Hinten weiter wird von 120 Tagen gesprochen</w:t>
      </w:r>
    </w:p>
  </w:comment>
  <w:comment w:id="523" w:author="mkr" w:date="2016-03-24T11:43:00Z" w:initials="mkr">
    <w:p w14:paraId="42018767" w14:textId="77777777" w:rsidR="0099524D" w:rsidRDefault="0099524D">
      <w:r w:rsidRPr="00094C4A">
        <w:rPr>
          <w:rFonts w:eastAsia="DejaVu Sans" w:cs="DejaVu Sans"/>
          <w:b/>
          <w:color w:val="00B050"/>
          <w:sz w:val="24"/>
          <w:szCs w:val="24"/>
          <w:lang w:bidi="en-US"/>
        </w:rPr>
        <w:t>TO DISUCSS WITH HAUKE:</w:t>
      </w:r>
      <w:r w:rsidRPr="00094C4A">
        <w:rPr>
          <w:rFonts w:eastAsia="DejaVu Sans" w:cs="DejaVu Sans"/>
          <w:color w:val="00B050"/>
          <w:sz w:val="24"/>
          <w:szCs w:val="24"/>
          <w:lang w:bidi="en-US"/>
        </w:rPr>
        <w:t xml:space="preserve"> HR Wenn das nur der Home Range von EINEM Individuum ist, wäre das eher etwas zu </w:t>
      </w:r>
      <w:proofErr w:type="gramStart"/>
      <w:r w:rsidRPr="00094C4A">
        <w:rPr>
          <w:rFonts w:eastAsia="DejaVu Sans" w:cs="DejaVu Sans"/>
          <w:color w:val="00B050"/>
          <w:sz w:val="24"/>
          <w:szCs w:val="24"/>
          <w:lang w:bidi="en-US"/>
        </w:rPr>
        <w:t>klein..</w:t>
      </w:r>
      <w:proofErr w:type="gramEnd"/>
    </w:p>
    <w:p w14:paraId="4FB4595A" w14:textId="77777777" w:rsidR="0099524D" w:rsidRDefault="0099524D">
      <w:r w:rsidRPr="00094C4A">
        <w:rPr>
          <w:rFonts w:eastAsia="DejaVu Sans" w:cs="DejaVu Sans"/>
          <w:color w:val="00B050"/>
          <w:sz w:val="24"/>
          <w:szCs w:val="24"/>
          <w:lang w:bidi="en-US"/>
        </w:rPr>
        <w:t xml:space="preserve">MK ist mir unklar, wie </w:t>
      </w:r>
      <w:proofErr w:type="spellStart"/>
      <w:r w:rsidRPr="00094C4A">
        <w:rPr>
          <w:rFonts w:eastAsia="DejaVu Sans" w:cs="DejaVu Sans"/>
          <w:color w:val="00B050"/>
          <w:sz w:val="24"/>
          <w:szCs w:val="24"/>
          <w:lang w:bidi="en-US"/>
        </w:rPr>
        <w:t>gross</w:t>
      </w:r>
      <w:proofErr w:type="spellEnd"/>
      <w:r w:rsidRPr="00094C4A">
        <w:rPr>
          <w:rFonts w:eastAsia="DejaVu Sans" w:cs="DejaVu Sans"/>
          <w:color w:val="00B050"/>
          <w:sz w:val="24"/>
          <w:szCs w:val="24"/>
          <w:lang w:bidi="en-US"/>
        </w:rPr>
        <w:t xml:space="preserve"> sollte die </w:t>
      </w:r>
      <w:proofErr w:type="spellStart"/>
      <w:r w:rsidRPr="00094C4A">
        <w:rPr>
          <w:rFonts w:eastAsia="DejaVu Sans" w:cs="DejaVu Sans"/>
          <w:color w:val="00B050"/>
          <w:sz w:val="24"/>
          <w:szCs w:val="24"/>
          <w:lang w:bidi="en-US"/>
        </w:rPr>
        <w:t>karte</w:t>
      </w:r>
      <w:proofErr w:type="spellEnd"/>
      <w:r w:rsidRPr="00094C4A">
        <w:rPr>
          <w:rFonts w:eastAsia="DejaVu Sans" w:cs="DejaVu Sans"/>
          <w:color w:val="00B050"/>
          <w:sz w:val="24"/>
          <w:szCs w:val="24"/>
          <w:lang w:bidi="en-US"/>
        </w:rPr>
        <w:t xml:space="preserve"> den deiner </w:t>
      </w:r>
      <w:proofErr w:type="spellStart"/>
      <w:r w:rsidRPr="00094C4A">
        <w:rPr>
          <w:rFonts w:eastAsia="DejaVu Sans" w:cs="DejaVu Sans"/>
          <w:color w:val="00B050"/>
          <w:sz w:val="24"/>
          <w:szCs w:val="24"/>
          <w:lang w:bidi="en-US"/>
        </w:rPr>
        <w:t>meinung</w:t>
      </w:r>
      <w:proofErr w:type="spellEnd"/>
      <w:r w:rsidRPr="00094C4A">
        <w:rPr>
          <w:rFonts w:eastAsia="DejaVu Sans" w:cs="DejaVu Sans"/>
          <w:color w:val="00B050"/>
          <w:sz w:val="24"/>
          <w:szCs w:val="24"/>
          <w:lang w:bidi="en-US"/>
        </w:rPr>
        <w:t xml:space="preserve"> nach sein?</w:t>
      </w:r>
    </w:p>
    <w:p w14:paraId="54D4B0DA" w14:textId="77777777" w:rsidR="0099524D" w:rsidRDefault="0099524D">
      <w:r w:rsidRPr="00094C4A">
        <w:rPr>
          <w:rFonts w:eastAsia="DejaVu Sans" w:cs="DejaVu Sans"/>
          <w:color w:val="00B050"/>
          <w:sz w:val="24"/>
          <w:szCs w:val="24"/>
          <w:lang w:bidi="en-US"/>
        </w:rPr>
        <w:t xml:space="preserve">HR: </w:t>
      </w:r>
      <w:r w:rsidRPr="00094C4A">
        <w:rPr>
          <w:rFonts w:eastAsia="DejaVu Sans" w:cs="DejaVu Sans"/>
          <w:color w:val="00B050"/>
          <w:sz w:val="20"/>
          <w:szCs w:val="24"/>
          <w:lang w:bidi="en-US"/>
        </w:rPr>
        <w:t xml:space="preserve">Wie groß ist den ein </w:t>
      </w:r>
      <w:proofErr w:type="spellStart"/>
      <w:r w:rsidRPr="00094C4A">
        <w:rPr>
          <w:rFonts w:eastAsia="DejaVu Sans" w:cs="DejaVu Sans"/>
          <w:color w:val="00B050"/>
          <w:sz w:val="20"/>
          <w:szCs w:val="24"/>
          <w:lang w:bidi="en-US"/>
        </w:rPr>
        <w:t>home</w:t>
      </w:r>
      <w:proofErr w:type="spellEnd"/>
      <w:r w:rsidRPr="00094C4A">
        <w:rPr>
          <w:rFonts w:eastAsia="DejaVu Sans" w:cs="DejaVu Sans"/>
          <w:color w:val="00B050"/>
          <w:sz w:val="20"/>
          <w:szCs w:val="24"/>
          <w:lang w:bidi="en-US"/>
        </w:rPr>
        <w:t xml:space="preserve"> </w:t>
      </w:r>
      <w:proofErr w:type="spellStart"/>
      <w:r w:rsidRPr="00094C4A">
        <w:rPr>
          <w:rFonts w:eastAsia="DejaVu Sans" w:cs="DejaVu Sans"/>
          <w:color w:val="00B050"/>
          <w:sz w:val="20"/>
          <w:szCs w:val="24"/>
          <w:lang w:bidi="en-US"/>
        </w:rPr>
        <w:t>range</w:t>
      </w:r>
      <w:proofErr w:type="spellEnd"/>
      <w:r w:rsidRPr="00094C4A">
        <w:rPr>
          <w:rFonts w:eastAsia="DejaVu Sans" w:cs="DejaVu Sans"/>
          <w:color w:val="00B050"/>
          <w:sz w:val="20"/>
          <w:szCs w:val="24"/>
          <w:lang w:bidi="en-US"/>
        </w:rPr>
        <w:t>? Und überlappen sie?</w:t>
      </w:r>
    </w:p>
    <w:p w14:paraId="7E918F41" w14:textId="77777777" w:rsidR="0099524D" w:rsidRDefault="0099524D">
      <w:r w:rsidRPr="00094C4A">
        <w:rPr>
          <w:rFonts w:eastAsia="DejaVu Sans" w:cs="DejaVu Sans"/>
          <w:color w:val="00B050"/>
          <w:sz w:val="20"/>
          <w:szCs w:val="24"/>
          <w:lang w:bidi="en-US"/>
        </w:rPr>
        <w:t xml:space="preserve">Die Karte sollte so groß sein, </w:t>
      </w:r>
      <w:proofErr w:type="gramStart"/>
      <w:r w:rsidRPr="00094C4A">
        <w:rPr>
          <w:rFonts w:eastAsia="DejaVu Sans" w:cs="DejaVu Sans"/>
          <w:color w:val="00B050"/>
          <w:sz w:val="20"/>
          <w:szCs w:val="24"/>
          <w:lang w:bidi="en-US"/>
        </w:rPr>
        <w:t>das</w:t>
      </w:r>
      <w:proofErr w:type="gramEnd"/>
      <w:r w:rsidRPr="00094C4A">
        <w:rPr>
          <w:rFonts w:eastAsia="DejaVu Sans" w:cs="DejaVu Sans"/>
          <w:color w:val="00B050"/>
          <w:sz w:val="20"/>
          <w:szCs w:val="24"/>
          <w:lang w:bidi="en-US"/>
        </w:rPr>
        <w:t xml:space="preserve"> eine mehr als 30? Tiere hierdrauf </w:t>
      </w:r>
      <w:proofErr w:type="spellStart"/>
      <w:r w:rsidRPr="00094C4A">
        <w:rPr>
          <w:rFonts w:eastAsia="DejaVu Sans" w:cs="DejaVu Sans"/>
          <w:color w:val="00B050"/>
          <w:sz w:val="20"/>
          <w:szCs w:val="24"/>
          <w:lang w:bidi="en-US"/>
        </w:rPr>
        <w:t>realistischerweise</w:t>
      </w:r>
      <w:proofErr w:type="spellEnd"/>
      <w:r w:rsidRPr="00094C4A">
        <w:rPr>
          <w:rFonts w:eastAsia="DejaVu Sans" w:cs="DejaVu Sans"/>
          <w:color w:val="00B050"/>
          <w:sz w:val="20"/>
          <w:szCs w:val="24"/>
          <w:lang w:bidi="en-US"/>
        </w:rPr>
        <w:t xml:space="preserve"> zu finden sind.</w:t>
      </w:r>
    </w:p>
  </w:comment>
  <w:comment w:id="525" w:author="hr" w:date="2017-10-28T22:44:00Z" w:initials="hr">
    <w:p w14:paraId="5C6CDBAC" w14:textId="77777777" w:rsidR="0099524D" w:rsidRDefault="0099524D">
      <w:r w:rsidRPr="00094C4A">
        <w:rPr>
          <w:rFonts w:eastAsiaTheme="minorHAnsi"/>
          <w:i/>
          <w:color w:val="auto"/>
          <w:sz w:val="16"/>
        </w:rPr>
        <w:t>Antwort auf mkr (24.03.2016, 11:43): "..."</w:t>
      </w:r>
    </w:p>
    <w:p w14:paraId="573433BE" w14:textId="77777777" w:rsidR="0099524D" w:rsidRDefault="0099524D">
      <w:r w:rsidRPr="00094C4A">
        <w:rPr>
          <w:rFonts w:ascii="Liberation Serif" w:eastAsia="DejaVu Sans" w:hAnsi="Liberation Serif" w:cs="DejaVu Sans"/>
          <w:color w:val="auto"/>
          <w:sz w:val="20"/>
          <w:szCs w:val="24"/>
        </w:rPr>
        <w:t xml:space="preserve">Später wird die </w:t>
      </w:r>
      <w:proofErr w:type="gramStart"/>
      <w:r w:rsidRPr="00094C4A">
        <w:rPr>
          <w:rFonts w:ascii="Liberation Serif" w:eastAsia="DejaVu Sans" w:hAnsi="Liberation Serif" w:cs="DejaVu Sans"/>
          <w:color w:val="auto"/>
          <w:sz w:val="20"/>
          <w:szCs w:val="24"/>
        </w:rPr>
        <w:t>benutzte  Dichte</w:t>
      </w:r>
      <w:proofErr w:type="gramEnd"/>
      <w:r w:rsidRPr="00094C4A">
        <w:rPr>
          <w:rFonts w:ascii="Liberation Serif" w:eastAsia="DejaVu Sans" w:hAnsi="Liberation Serif" w:cs="DejaVu Sans"/>
          <w:color w:val="auto"/>
          <w:sz w:val="20"/>
          <w:szCs w:val="24"/>
        </w:rPr>
        <w:t xml:space="preserve"> mit Literaturwerten begründet. 500 Individuen sind ja vollkommen okay.  </w:t>
      </w:r>
    </w:p>
    <w:p w14:paraId="08B1ED33" w14:textId="77777777" w:rsidR="0099524D" w:rsidRDefault="0099524D">
      <w:r w:rsidRPr="00094C4A">
        <w:rPr>
          <w:rFonts w:ascii="Liberation Serif" w:eastAsia="DejaVu Sans" w:hAnsi="Liberation Serif" w:cs="DejaVu Sans"/>
          <w:color w:val="auto"/>
          <w:sz w:val="20"/>
          <w:szCs w:val="24"/>
        </w:rPr>
        <w:t xml:space="preserve">Vielleicht irritiert mich die Vorstellung, dass das Simulationsareal die </w:t>
      </w:r>
      <w:proofErr w:type="spellStart"/>
      <w:r w:rsidRPr="00094C4A">
        <w:rPr>
          <w:rFonts w:ascii="Liberation Serif" w:eastAsia="DejaVu Sans" w:hAnsi="Liberation Serif" w:cs="DejaVu Sans"/>
          <w:color w:val="auto"/>
          <w:sz w:val="20"/>
          <w:szCs w:val="24"/>
        </w:rPr>
        <w:t>größes</w:t>
      </w:r>
      <w:proofErr w:type="spellEnd"/>
      <w:r w:rsidRPr="00094C4A">
        <w:rPr>
          <w:rFonts w:ascii="Liberation Serif" w:eastAsia="DejaVu Sans" w:hAnsi="Liberation Serif" w:cs="DejaVu Sans"/>
          <w:color w:val="auto"/>
          <w:sz w:val="20"/>
          <w:szCs w:val="24"/>
        </w:rPr>
        <w:t xml:space="preserve"> eines </w:t>
      </w:r>
      <w:proofErr w:type="spellStart"/>
      <w:r w:rsidRPr="00094C4A">
        <w:rPr>
          <w:rFonts w:ascii="Liberation Serif" w:eastAsia="DejaVu Sans" w:hAnsi="Liberation Serif" w:cs="DejaVu Sans"/>
          <w:color w:val="auto"/>
          <w:sz w:val="20"/>
          <w:szCs w:val="24"/>
        </w:rPr>
        <w:t>Homeranges</w:t>
      </w:r>
      <w:proofErr w:type="spellEnd"/>
      <w:r w:rsidRPr="00094C4A">
        <w:rPr>
          <w:rFonts w:ascii="Liberation Serif" w:eastAsia="DejaVu Sans" w:hAnsi="Liberation Serif" w:cs="DejaVu Sans"/>
          <w:color w:val="auto"/>
          <w:sz w:val="20"/>
          <w:szCs w:val="24"/>
        </w:rPr>
        <w:t xml:space="preserve"> darstellt, aber 500 Individuen darauf leben….</w:t>
      </w:r>
    </w:p>
  </w:comment>
  <w:comment w:id="522" w:author="mkr" w:date="2016-03-24T11:43:00Z" w:initials="mkr">
    <w:p w14:paraId="60779029" w14:textId="77777777" w:rsidR="0099524D" w:rsidRDefault="0099524D">
      <w:r w:rsidRPr="006A4058">
        <w:rPr>
          <w:rFonts w:eastAsia="DejaVu Sans" w:cs="DejaVu Sans"/>
          <w:b/>
          <w:color w:val="00B050"/>
          <w:sz w:val="24"/>
          <w:szCs w:val="24"/>
          <w:lang w:bidi="en-US"/>
        </w:rPr>
        <w:t>TO DISUCSS WITH HAUKE:</w:t>
      </w:r>
      <w:r w:rsidRPr="006A4058">
        <w:rPr>
          <w:rFonts w:eastAsia="DejaVu Sans" w:cs="DejaVu Sans"/>
          <w:color w:val="00B050"/>
          <w:sz w:val="24"/>
          <w:szCs w:val="24"/>
          <w:lang w:bidi="en-US"/>
        </w:rPr>
        <w:t xml:space="preserve"> HR Wenn das nur der Home Range von EINEM Individuum ist, wäre das eher etwas zu </w:t>
      </w:r>
      <w:proofErr w:type="gramStart"/>
      <w:r w:rsidRPr="006A4058">
        <w:rPr>
          <w:rFonts w:eastAsia="DejaVu Sans" w:cs="DejaVu Sans"/>
          <w:color w:val="00B050"/>
          <w:sz w:val="24"/>
          <w:szCs w:val="24"/>
          <w:lang w:bidi="en-US"/>
        </w:rPr>
        <w:t>klein..</w:t>
      </w:r>
      <w:proofErr w:type="gramEnd"/>
    </w:p>
    <w:p w14:paraId="65E258B2" w14:textId="77777777" w:rsidR="0099524D" w:rsidRDefault="0099524D">
      <w:r w:rsidRPr="006A4058">
        <w:rPr>
          <w:rFonts w:eastAsia="DejaVu Sans" w:cs="DejaVu Sans"/>
          <w:color w:val="00B050"/>
          <w:sz w:val="24"/>
          <w:szCs w:val="24"/>
          <w:lang w:bidi="en-US"/>
        </w:rPr>
        <w:t xml:space="preserve">MK ist mir unklar, wie </w:t>
      </w:r>
      <w:proofErr w:type="spellStart"/>
      <w:r w:rsidRPr="006A4058">
        <w:rPr>
          <w:rFonts w:eastAsia="DejaVu Sans" w:cs="DejaVu Sans"/>
          <w:color w:val="00B050"/>
          <w:sz w:val="24"/>
          <w:szCs w:val="24"/>
          <w:lang w:bidi="en-US"/>
        </w:rPr>
        <w:t>gross</w:t>
      </w:r>
      <w:proofErr w:type="spellEnd"/>
      <w:r w:rsidRPr="006A4058">
        <w:rPr>
          <w:rFonts w:eastAsia="DejaVu Sans" w:cs="DejaVu Sans"/>
          <w:color w:val="00B050"/>
          <w:sz w:val="24"/>
          <w:szCs w:val="24"/>
          <w:lang w:bidi="en-US"/>
        </w:rPr>
        <w:t xml:space="preserve"> sollte die </w:t>
      </w:r>
      <w:proofErr w:type="spellStart"/>
      <w:r w:rsidRPr="006A4058">
        <w:rPr>
          <w:rFonts w:eastAsia="DejaVu Sans" w:cs="DejaVu Sans"/>
          <w:color w:val="00B050"/>
          <w:sz w:val="24"/>
          <w:szCs w:val="24"/>
          <w:lang w:bidi="en-US"/>
        </w:rPr>
        <w:t>karte</w:t>
      </w:r>
      <w:proofErr w:type="spellEnd"/>
      <w:r w:rsidRPr="006A4058">
        <w:rPr>
          <w:rFonts w:eastAsia="DejaVu Sans" w:cs="DejaVu Sans"/>
          <w:color w:val="00B050"/>
          <w:sz w:val="24"/>
          <w:szCs w:val="24"/>
          <w:lang w:bidi="en-US"/>
        </w:rPr>
        <w:t xml:space="preserve"> den deiner </w:t>
      </w:r>
      <w:proofErr w:type="spellStart"/>
      <w:r w:rsidRPr="006A4058">
        <w:rPr>
          <w:rFonts w:eastAsia="DejaVu Sans" w:cs="DejaVu Sans"/>
          <w:color w:val="00B050"/>
          <w:sz w:val="24"/>
          <w:szCs w:val="24"/>
          <w:lang w:bidi="en-US"/>
        </w:rPr>
        <w:t>meinung</w:t>
      </w:r>
      <w:proofErr w:type="spellEnd"/>
      <w:r w:rsidRPr="006A4058">
        <w:rPr>
          <w:rFonts w:eastAsia="DejaVu Sans" w:cs="DejaVu Sans"/>
          <w:color w:val="00B050"/>
          <w:sz w:val="24"/>
          <w:szCs w:val="24"/>
          <w:lang w:bidi="en-US"/>
        </w:rPr>
        <w:t xml:space="preserve"> nach sein?</w:t>
      </w:r>
    </w:p>
    <w:p w14:paraId="3771A2C5" w14:textId="77777777" w:rsidR="0099524D" w:rsidRDefault="0099524D">
      <w:r w:rsidRPr="006A4058">
        <w:rPr>
          <w:rFonts w:eastAsia="DejaVu Sans" w:cs="DejaVu Sans"/>
          <w:color w:val="00B050"/>
          <w:sz w:val="24"/>
          <w:szCs w:val="24"/>
          <w:lang w:bidi="en-US"/>
        </w:rPr>
        <w:t xml:space="preserve">HR: </w:t>
      </w:r>
      <w:r w:rsidRPr="006A4058">
        <w:rPr>
          <w:rFonts w:eastAsia="DejaVu Sans" w:cs="DejaVu Sans"/>
          <w:color w:val="00B050"/>
          <w:sz w:val="20"/>
          <w:szCs w:val="24"/>
          <w:lang w:bidi="en-US"/>
        </w:rPr>
        <w:t xml:space="preserve">Wie groß ist den ein </w:t>
      </w:r>
      <w:proofErr w:type="spellStart"/>
      <w:r w:rsidRPr="006A4058">
        <w:rPr>
          <w:rFonts w:eastAsia="DejaVu Sans" w:cs="DejaVu Sans"/>
          <w:color w:val="00B050"/>
          <w:sz w:val="20"/>
          <w:szCs w:val="24"/>
          <w:lang w:bidi="en-US"/>
        </w:rPr>
        <w:t>home</w:t>
      </w:r>
      <w:proofErr w:type="spellEnd"/>
      <w:r w:rsidRPr="006A4058">
        <w:rPr>
          <w:rFonts w:eastAsia="DejaVu Sans" w:cs="DejaVu Sans"/>
          <w:color w:val="00B050"/>
          <w:sz w:val="20"/>
          <w:szCs w:val="24"/>
          <w:lang w:bidi="en-US"/>
        </w:rPr>
        <w:t xml:space="preserve"> </w:t>
      </w:r>
      <w:proofErr w:type="spellStart"/>
      <w:r w:rsidRPr="006A4058">
        <w:rPr>
          <w:rFonts w:eastAsia="DejaVu Sans" w:cs="DejaVu Sans"/>
          <w:color w:val="00B050"/>
          <w:sz w:val="20"/>
          <w:szCs w:val="24"/>
          <w:lang w:bidi="en-US"/>
        </w:rPr>
        <w:t>range</w:t>
      </w:r>
      <w:proofErr w:type="spellEnd"/>
      <w:r w:rsidRPr="006A4058">
        <w:rPr>
          <w:rFonts w:eastAsia="DejaVu Sans" w:cs="DejaVu Sans"/>
          <w:color w:val="00B050"/>
          <w:sz w:val="20"/>
          <w:szCs w:val="24"/>
          <w:lang w:bidi="en-US"/>
        </w:rPr>
        <w:t>? Und überlappen sie?</w:t>
      </w:r>
    </w:p>
    <w:p w14:paraId="1D7E2DF2" w14:textId="77777777" w:rsidR="0099524D" w:rsidRDefault="0099524D">
      <w:r w:rsidRPr="006A4058">
        <w:rPr>
          <w:rFonts w:eastAsia="DejaVu Sans" w:cs="DejaVu Sans"/>
          <w:color w:val="00B050"/>
          <w:sz w:val="20"/>
          <w:szCs w:val="24"/>
          <w:lang w:bidi="en-US"/>
        </w:rPr>
        <w:t xml:space="preserve">Die Karte sollte so groß sein, </w:t>
      </w:r>
      <w:proofErr w:type="gramStart"/>
      <w:r w:rsidRPr="006A4058">
        <w:rPr>
          <w:rFonts w:eastAsia="DejaVu Sans" w:cs="DejaVu Sans"/>
          <w:color w:val="00B050"/>
          <w:sz w:val="20"/>
          <w:szCs w:val="24"/>
          <w:lang w:bidi="en-US"/>
        </w:rPr>
        <w:t>das</w:t>
      </w:r>
      <w:proofErr w:type="gramEnd"/>
      <w:r w:rsidRPr="006A4058">
        <w:rPr>
          <w:rFonts w:eastAsia="DejaVu Sans" w:cs="DejaVu Sans"/>
          <w:color w:val="00B050"/>
          <w:sz w:val="20"/>
          <w:szCs w:val="24"/>
          <w:lang w:bidi="en-US"/>
        </w:rPr>
        <w:t xml:space="preserve"> eine mehr als 30? Tiere hierdrauf </w:t>
      </w:r>
      <w:proofErr w:type="spellStart"/>
      <w:r w:rsidRPr="006A4058">
        <w:rPr>
          <w:rFonts w:eastAsia="DejaVu Sans" w:cs="DejaVu Sans"/>
          <w:color w:val="00B050"/>
          <w:sz w:val="20"/>
          <w:szCs w:val="24"/>
          <w:lang w:bidi="en-US"/>
        </w:rPr>
        <w:t>realistischerweise</w:t>
      </w:r>
      <w:proofErr w:type="spellEnd"/>
      <w:r w:rsidRPr="006A4058">
        <w:rPr>
          <w:rFonts w:eastAsia="DejaVu Sans" w:cs="DejaVu Sans"/>
          <w:color w:val="00B050"/>
          <w:sz w:val="20"/>
          <w:szCs w:val="24"/>
          <w:lang w:bidi="en-US"/>
        </w:rPr>
        <w:t xml:space="preserve"> zu finden sind.</w:t>
      </w:r>
    </w:p>
  </w:comment>
  <w:comment w:id="543" w:author="mkr" w:date="2016-03-24T11:27:00Z" w:initials="mkr">
    <w:p w14:paraId="0CB5503E" w14:textId="77777777" w:rsidR="0099524D" w:rsidRDefault="0099524D">
      <w:r w:rsidRPr="00AD0EDD">
        <w:rPr>
          <w:b/>
          <w:color w:val="00B050"/>
          <w:sz w:val="24"/>
          <w:lang w:val="en-US"/>
        </w:rPr>
        <w:t>TO DISCUSS/REMEMBER:</w:t>
      </w:r>
      <w:r w:rsidRPr="00AD0EDD">
        <w:rPr>
          <w:color w:val="00B050"/>
          <w:sz w:val="24"/>
          <w:lang w:val="en-US"/>
        </w:rPr>
        <w:t xml:space="preserve"> mkr: </w:t>
      </w:r>
      <w:proofErr w:type="spellStart"/>
      <w:r w:rsidRPr="00AD0EDD">
        <w:rPr>
          <w:color w:val="00B050"/>
          <w:sz w:val="24"/>
          <w:lang w:val="en-US"/>
        </w:rPr>
        <w:t>Wie</w:t>
      </w:r>
      <w:proofErr w:type="spellEnd"/>
      <w:r w:rsidRPr="00AD0EDD">
        <w:rPr>
          <w:color w:val="00B050"/>
          <w:sz w:val="24"/>
          <w:lang w:val="en-US"/>
        </w:rPr>
        <w:t xml:space="preserve"> </w:t>
      </w:r>
      <w:proofErr w:type="spellStart"/>
      <w:r w:rsidRPr="00AD0EDD">
        <w:rPr>
          <w:color w:val="00B050"/>
          <w:sz w:val="24"/>
          <w:lang w:val="en-US"/>
        </w:rPr>
        <w:t>wird</w:t>
      </w:r>
      <w:proofErr w:type="spellEnd"/>
      <w:r w:rsidRPr="00AD0EDD">
        <w:rPr>
          <w:color w:val="00B050"/>
          <w:sz w:val="24"/>
          <w:lang w:val="en-US"/>
        </w:rPr>
        <w:t xml:space="preserve"> das </w:t>
      </w:r>
      <w:proofErr w:type="spellStart"/>
      <w:r w:rsidRPr="00AD0EDD">
        <w:rPr>
          <w:color w:val="00B050"/>
          <w:sz w:val="24"/>
          <w:lang w:val="en-US"/>
        </w:rPr>
        <w:t>genau</w:t>
      </w:r>
      <w:proofErr w:type="spellEnd"/>
      <w:r w:rsidRPr="00AD0EDD">
        <w:rPr>
          <w:color w:val="00B050"/>
          <w:sz w:val="24"/>
          <w:lang w:val="en-US"/>
        </w:rPr>
        <w:t xml:space="preserve"> </w:t>
      </w:r>
      <w:proofErr w:type="spellStart"/>
      <w:r w:rsidRPr="00AD0EDD">
        <w:rPr>
          <w:color w:val="00B050"/>
          <w:sz w:val="24"/>
          <w:lang w:val="en-US"/>
        </w:rPr>
        <w:t>berechnet</w:t>
      </w:r>
      <w:proofErr w:type="spellEnd"/>
      <w:r w:rsidRPr="00AD0EDD">
        <w:rPr>
          <w:color w:val="00B050"/>
          <w:sz w:val="24"/>
          <w:lang w:val="en-US"/>
        </w:rPr>
        <w:t xml:space="preserve">? </w:t>
      </w:r>
      <w:proofErr w:type="spellStart"/>
      <w:r w:rsidRPr="00AD0EDD">
        <w:rPr>
          <w:color w:val="00B050"/>
          <w:sz w:val="24"/>
          <w:lang w:val="en-US"/>
        </w:rPr>
        <w:t>Welche</w:t>
      </w:r>
      <w:proofErr w:type="spellEnd"/>
      <w:r w:rsidRPr="00AD0EDD">
        <w:rPr>
          <w:color w:val="00B050"/>
          <w:sz w:val="24"/>
          <w:lang w:val="en-US"/>
        </w:rPr>
        <w:t xml:space="preserve"> </w:t>
      </w:r>
      <w:proofErr w:type="spellStart"/>
      <w:r w:rsidRPr="00AD0EDD">
        <w:rPr>
          <w:color w:val="00B050"/>
          <w:sz w:val="24"/>
          <w:lang w:val="en-US"/>
        </w:rPr>
        <w:t>werte</w:t>
      </w:r>
      <w:proofErr w:type="spellEnd"/>
      <w:r w:rsidRPr="00AD0EDD">
        <w:rPr>
          <w:color w:val="00B050"/>
          <w:sz w:val="24"/>
          <w:lang w:val="en-US"/>
        </w:rPr>
        <w:t xml:space="preserve"> </w:t>
      </w:r>
      <w:proofErr w:type="spellStart"/>
      <w:r w:rsidRPr="00AD0EDD">
        <w:rPr>
          <w:color w:val="00B050"/>
          <w:sz w:val="24"/>
          <w:lang w:val="en-US"/>
        </w:rPr>
        <w:t>werden</w:t>
      </w:r>
      <w:proofErr w:type="spellEnd"/>
      <w:r w:rsidRPr="00AD0EDD">
        <w:rPr>
          <w:color w:val="00B050"/>
          <w:sz w:val="24"/>
          <w:lang w:val="en-US"/>
        </w:rPr>
        <w:t xml:space="preserve"> an R </w:t>
      </w:r>
      <w:proofErr w:type="spellStart"/>
      <w:r w:rsidRPr="00AD0EDD">
        <w:rPr>
          <w:color w:val="00B050"/>
          <w:sz w:val="24"/>
          <w:lang w:val="en-US"/>
        </w:rPr>
        <w:t>übergeben</w:t>
      </w:r>
      <w:proofErr w:type="spellEnd"/>
      <w:r w:rsidRPr="00AD0EDD">
        <w:rPr>
          <w:color w:val="00B050"/>
          <w:sz w:val="24"/>
          <w:lang w:val="en-US"/>
        </w:rPr>
        <w:t xml:space="preserve">? Was </w:t>
      </w:r>
      <w:proofErr w:type="spellStart"/>
      <w:r w:rsidRPr="00AD0EDD">
        <w:rPr>
          <w:color w:val="00B050"/>
          <w:sz w:val="24"/>
          <w:lang w:val="en-US"/>
        </w:rPr>
        <w:t>bedeuten</w:t>
      </w:r>
      <w:proofErr w:type="spellEnd"/>
      <w:r w:rsidRPr="00AD0EDD">
        <w:rPr>
          <w:color w:val="00B050"/>
          <w:sz w:val="24"/>
          <w:lang w:val="en-US"/>
        </w:rPr>
        <w:t xml:space="preserve"> die other species </w:t>
      </w:r>
      <w:proofErr w:type="spellStart"/>
      <w:proofErr w:type="gramStart"/>
      <w:r w:rsidRPr="00AD0EDD">
        <w:rPr>
          <w:color w:val="00B050"/>
          <w:sz w:val="24"/>
          <w:lang w:val="en-US"/>
        </w:rPr>
        <w:t>values?X</w:t>
      </w:r>
      <w:proofErr w:type="spellEnd"/>
      <w:proofErr w:type="gramEnd"/>
    </w:p>
    <w:p w14:paraId="22D41E43" w14:textId="77777777" w:rsidR="0099524D" w:rsidRDefault="0099524D">
      <w:r w:rsidRPr="00AD0EDD">
        <w:rPr>
          <w:color w:val="00B050"/>
          <w:sz w:val="24"/>
          <w:lang w:val="en-US"/>
        </w:rPr>
        <w:t xml:space="preserve">Das </w:t>
      </w:r>
      <w:proofErr w:type="spellStart"/>
      <w:r w:rsidRPr="00AD0EDD">
        <w:rPr>
          <w:color w:val="00B050"/>
          <w:sz w:val="24"/>
          <w:lang w:val="en-US"/>
        </w:rPr>
        <w:t>ist</w:t>
      </w:r>
      <w:proofErr w:type="spellEnd"/>
      <w:r w:rsidRPr="00AD0EDD">
        <w:rPr>
          <w:color w:val="00B050"/>
          <w:sz w:val="24"/>
          <w:lang w:val="en-US"/>
        </w:rPr>
        <w:t xml:space="preserve"> </w:t>
      </w:r>
      <w:proofErr w:type="spellStart"/>
      <w:r w:rsidRPr="00AD0EDD">
        <w:rPr>
          <w:color w:val="00B050"/>
          <w:sz w:val="24"/>
          <w:lang w:val="en-US"/>
        </w:rPr>
        <w:t>noch</w:t>
      </w:r>
      <w:proofErr w:type="spellEnd"/>
      <w:r w:rsidRPr="00AD0EDD">
        <w:rPr>
          <w:color w:val="00B050"/>
          <w:sz w:val="24"/>
          <w:lang w:val="en-US"/>
        </w:rPr>
        <w:t xml:space="preserve"> </w:t>
      </w:r>
      <w:proofErr w:type="spellStart"/>
      <w:r w:rsidRPr="00AD0EDD">
        <w:rPr>
          <w:color w:val="00B050"/>
          <w:sz w:val="24"/>
          <w:lang w:val="en-US"/>
        </w:rPr>
        <w:t>ein</w:t>
      </w:r>
      <w:proofErr w:type="spellEnd"/>
      <w:r w:rsidRPr="00AD0EDD">
        <w:rPr>
          <w:color w:val="00B050"/>
          <w:sz w:val="24"/>
          <w:lang w:val="en-US"/>
        </w:rPr>
        <w:t xml:space="preserve"> </w:t>
      </w:r>
      <w:proofErr w:type="spellStart"/>
      <w:r w:rsidRPr="00AD0EDD">
        <w:rPr>
          <w:color w:val="00B050"/>
          <w:sz w:val="24"/>
          <w:lang w:val="en-US"/>
        </w:rPr>
        <w:t>wichtiger</w:t>
      </w:r>
      <w:proofErr w:type="spellEnd"/>
      <w:r w:rsidRPr="00AD0EDD">
        <w:rPr>
          <w:color w:val="00B050"/>
          <w:sz w:val="24"/>
          <w:lang w:val="en-US"/>
        </w:rPr>
        <w:t xml:space="preserve"> </w:t>
      </w:r>
      <w:proofErr w:type="spellStart"/>
      <w:r w:rsidRPr="00AD0EDD">
        <w:rPr>
          <w:color w:val="00B050"/>
          <w:sz w:val="24"/>
          <w:lang w:val="en-US"/>
        </w:rPr>
        <w:t>punkt</w:t>
      </w:r>
      <w:proofErr w:type="spellEnd"/>
      <w:r w:rsidRPr="00AD0EDD">
        <w:rPr>
          <w:color w:val="00B050"/>
          <w:sz w:val="24"/>
          <w:lang w:val="en-US"/>
        </w:rPr>
        <w:t xml:space="preserve">, </w:t>
      </w:r>
      <w:proofErr w:type="spellStart"/>
      <w:r w:rsidRPr="00AD0EDD">
        <w:rPr>
          <w:color w:val="00B050"/>
          <w:sz w:val="24"/>
          <w:lang w:val="en-US"/>
        </w:rPr>
        <w:t>allerdings</w:t>
      </w:r>
      <w:proofErr w:type="spellEnd"/>
      <w:r w:rsidRPr="00AD0EDD">
        <w:rPr>
          <w:color w:val="00B050"/>
          <w:sz w:val="24"/>
          <w:lang w:val="en-US"/>
        </w:rPr>
        <w:t xml:space="preserve"> </w:t>
      </w:r>
      <w:proofErr w:type="spellStart"/>
      <w:r w:rsidRPr="00AD0EDD">
        <w:rPr>
          <w:color w:val="00B050"/>
          <w:sz w:val="24"/>
          <w:lang w:val="en-US"/>
        </w:rPr>
        <w:t>weiss</w:t>
      </w:r>
      <w:proofErr w:type="spellEnd"/>
      <w:r w:rsidRPr="00AD0EDD">
        <w:rPr>
          <w:color w:val="00B050"/>
          <w:sz w:val="24"/>
          <w:lang w:val="en-US"/>
        </w:rPr>
        <w:t xml:space="preserve"> </w:t>
      </w:r>
      <w:proofErr w:type="spellStart"/>
      <w:r w:rsidRPr="00AD0EDD">
        <w:rPr>
          <w:color w:val="00B050"/>
          <w:sz w:val="24"/>
          <w:lang w:val="en-US"/>
        </w:rPr>
        <w:t>ich</w:t>
      </w:r>
      <w:proofErr w:type="spellEnd"/>
      <w:r w:rsidRPr="00AD0EDD">
        <w:rPr>
          <w:color w:val="00B050"/>
          <w:sz w:val="24"/>
          <w:lang w:val="en-US"/>
        </w:rPr>
        <w:t xml:space="preserve"> </w:t>
      </w:r>
      <w:proofErr w:type="spellStart"/>
      <w:r w:rsidRPr="00AD0EDD">
        <w:rPr>
          <w:color w:val="00B050"/>
          <w:sz w:val="24"/>
          <w:lang w:val="en-US"/>
        </w:rPr>
        <w:t>im</w:t>
      </w:r>
      <w:proofErr w:type="spellEnd"/>
      <w:r w:rsidRPr="00AD0EDD">
        <w:rPr>
          <w:color w:val="00B050"/>
          <w:sz w:val="24"/>
          <w:lang w:val="en-US"/>
        </w:rPr>
        <w:t xml:space="preserve"> moment </w:t>
      </w:r>
      <w:proofErr w:type="spellStart"/>
      <w:r w:rsidRPr="00AD0EDD">
        <w:rPr>
          <w:color w:val="00B050"/>
          <w:sz w:val="24"/>
          <w:lang w:val="en-US"/>
        </w:rPr>
        <w:t>noch</w:t>
      </w:r>
      <w:proofErr w:type="spellEnd"/>
      <w:r w:rsidRPr="00AD0EDD">
        <w:rPr>
          <w:color w:val="00B050"/>
          <w:sz w:val="24"/>
          <w:lang w:val="en-US"/>
        </w:rPr>
        <w:t xml:space="preserve"> </w:t>
      </w:r>
      <w:proofErr w:type="spellStart"/>
      <w:r w:rsidRPr="00AD0EDD">
        <w:rPr>
          <w:color w:val="00B050"/>
          <w:sz w:val="24"/>
          <w:lang w:val="en-US"/>
        </w:rPr>
        <w:t>nicht</w:t>
      </w:r>
      <w:proofErr w:type="spellEnd"/>
      <w:r w:rsidRPr="00AD0EDD">
        <w:rPr>
          <w:color w:val="00B050"/>
          <w:sz w:val="24"/>
          <w:lang w:val="en-US"/>
        </w:rPr>
        <w:t xml:space="preserve"> </w:t>
      </w:r>
      <w:proofErr w:type="spellStart"/>
      <w:r w:rsidRPr="00AD0EDD">
        <w:rPr>
          <w:color w:val="00B050"/>
          <w:sz w:val="24"/>
          <w:lang w:val="en-US"/>
        </w:rPr>
        <w:t>genau</w:t>
      </w:r>
      <w:proofErr w:type="spellEnd"/>
      <w:r w:rsidRPr="00AD0EDD">
        <w:rPr>
          <w:color w:val="00B050"/>
          <w:sz w:val="24"/>
          <w:lang w:val="en-US"/>
        </w:rPr>
        <w:t xml:space="preserve">, </w:t>
      </w:r>
      <w:proofErr w:type="spellStart"/>
      <w:r w:rsidRPr="00AD0EDD">
        <w:rPr>
          <w:color w:val="00B050"/>
          <w:sz w:val="24"/>
          <w:lang w:val="en-US"/>
        </w:rPr>
        <w:t>wie</w:t>
      </w:r>
      <w:proofErr w:type="spellEnd"/>
      <w:r w:rsidRPr="00AD0EDD">
        <w:rPr>
          <w:color w:val="00B050"/>
          <w:sz w:val="24"/>
          <w:lang w:val="en-US"/>
        </w:rPr>
        <w:t xml:space="preserve"> man den am </w:t>
      </w:r>
      <w:proofErr w:type="spellStart"/>
      <w:r w:rsidRPr="00AD0EDD">
        <w:rPr>
          <w:color w:val="00B050"/>
          <w:sz w:val="24"/>
          <w:lang w:val="en-US"/>
        </w:rPr>
        <w:t>besten</w:t>
      </w:r>
      <w:proofErr w:type="spellEnd"/>
      <w:r w:rsidRPr="00AD0EDD">
        <w:rPr>
          <w:color w:val="00B050"/>
          <w:sz w:val="24"/>
          <w:lang w:val="en-US"/>
        </w:rPr>
        <w:t xml:space="preserve"> </w:t>
      </w:r>
      <w:proofErr w:type="spellStart"/>
      <w:r w:rsidRPr="00AD0EDD">
        <w:rPr>
          <w:color w:val="00B050"/>
          <w:sz w:val="24"/>
          <w:lang w:val="en-US"/>
        </w:rPr>
        <w:t>umsetzt</w:t>
      </w:r>
      <w:proofErr w:type="spellEnd"/>
      <w:r w:rsidRPr="00AD0EDD">
        <w:rPr>
          <w:color w:val="00B050"/>
          <w:sz w:val="24"/>
          <w:lang w:val="en-US"/>
        </w:rPr>
        <w:t xml:space="preserve">. </w:t>
      </w:r>
      <w:proofErr w:type="spellStart"/>
      <w:r w:rsidRPr="00AD0EDD">
        <w:rPr>
          <w:color w:val="00B050"/>
          <w:sz w:val="24"/>
          <w:lang w:val="en-US"/>
        </w:rPr>
        <w:t>Können</w:t>
      </w:r>
      <w:proofErr w:type="spellEnd"/>
      <w:r w:rsidRPr="00AD0EDD">
        <w:rPr>
          <w:color w:val="00B050"/>
          <w:sz w:val="24"/>
          <w:lang w:val="en-US"/>
        </w:rPr>
        <w:t xml:space="preserve"> </w:t>
      </w:r>
      <w:proofErr w:type="spellStart"/>
      <w:r w:rsidRPr="00AD0EDD">
        <w:rPr>
          <w:color w:val="00B050"/>
          <w:sz w:val="24"/>
          <w:lang w:val="en-US"/>
        </w:rPr>
        <w:t>wir</w:t>
      </w:r>
      <w:proofErr w:type="spellEnd"/>
      <w:r w:rsidRPr="00AD0EDD">
        <w:rPr>
          <w:color w:val="00B050"/>
          <w:sz w:val="24"/>
          <w:lang w:val="en-US"/>
        </w:rPr>
        <w:t xml:space="preserve"> ja </w:t>
      </w:r>
      <w:proofErr w:type="spellStart"/>
      <w:r w:rsidRPr="00AD0EDD">
        <w:rPr>
          <w:color w:val="00B050"/>
          <w:sz w:val="24"/>
          <w:lang w:val="en-US"/>
        </w:rPr>
        <w:t>vielleicht</w:t>
      </w:r>
      <w:proofErr w:type="spellEnd"/>
      <w:r w:rsidRPr="00AD0EDD">
        <w:rPr>
          <w:color w:val="00B050"/>
          <w:sz w:val="24"/>
          <w:lang w:val="en-US"/>
        </w:rPr>
        <w:t xml:space="preserve"> </w:t>
      </w:r>
      <w:proofErr w:type="spellStart"/>
      <w:r w:rsidRPr="00AD0EDD">
        <w:rPr>
          <w:color w:val="00B050"/>
          <w:sz w:val="24"/>
          <w:lang w:val="en-US"/>
        </w:rPr>
        <w:t>nochmla</w:t>
      </w:r>
      <w:proofErr w:type="spellEnd"/>
      <w:r w:rsidRPr="00AD0EDD">
        <w:rPr>
          <w:color w:val="00B050"/>
          <w:sz w:val="24"/>
          <w:lang w:val="en-US"/>
        </w:rPr>
        <w:t xml:space="preserve"> </w:t>
      </w:r>
      <w:proofErr w:type="spellStart"/>
      <w:r w:rsidRPr="00AD0EDD">
        <w:rPr>
          <w:color w:val="00B050"/>
          <w:sz w:val="24"/>
          <w:lang w:val="en-US"/>
        </w:rPr>
        <w:t>zu</w:t>
      </w:r>
      <w:proofErr w:type="spellEnd"/>
      <w:r w:rsidRPr="00AD0EDD">
        <w:rPr>
          <w:color w:val="00B050"/>
          <w:sz w:val="24"/>
          <w:lang w:val="en-US"/>
        </w:rPr>
        <w:t xml:space="preserve"> </w:t>
      </w:r>
      <w:proofErr w:type="spellStart"/>
      <w:r w:rsidRPr="00AD0EDD">
        <w:rPr>
          <w:color w:val="00B050"/>
          <w:sz w:val="24"/>
          <w:lang w:val="en-US"/>
        </w:rPr>
        <w:t>dritt</w:t>
      </w:r>
      <w:proofErr w:type="spellEnd"/>
      <w:r w:rsidRPr="00AD0EDD">
        <w:rPr>
          <w:color w:val="00B050"/>
          <w:sz w:val="24"/>
          <w:lang w:val="en-US"/>
        </w:rPr>
        <w:t xml:space="preserve"> </w:t>
      </w:r>
      <w:proofErr w:type="spellStart"/>
      <w:r w:rsidRPr="00AD0EDD">
        <w:rPr>
          <w:color w:val="00B050"/>
          <w:sz w:val="24"/>
          <w:lang w:val="en-US"/>
        </w:rPr>
        <w:t>besprechen</w:t>
      </w:r>
      <w:proofErr w:type="spellEnd"/>
      <w:r w:rsidRPr="00AD0EDD">
        <w:rPr>
          <w:color w:val="00B050"/>
          <w:sz w:val="24"/>
          <w:lang w:val="en-US"/>
        </w:rPr>
        <w:t>.</w:t>
      </w:r>
    </w:p>
    <w:p w14:paraId="3E99AB9C" w14:textId="77777777" w:rsidR="0099524D" w:rsidRDefault="0099524D">
      <w:proofErr w:type="spellStart"/>
      <w:r w:rsidRPr="00AD0EDD">
        <w:rPr>
          <w:color w:val="00B050"/>
          <w:sz w:val="20"/>
          <w:lang w:val="en-US"/>
        </w:rPr>
        <w:t>Chr</w:t>
      </w:r>
      <w:proofErr w:type="spellEnd"/>
      <w:r w:rsidRPr="00AD0EDD">
        <w:rPr>
          <w:color w:val="00B050"/>
          <w:sz w:val="20"/>
          <w:lang w:val="en-US"/>
        </w:rPr>
        <w:t xml:space="preserve">: Die </w:t>
      </w:r>
      <w:proofErr w:type="spellStart"/>
      <w:r w:rsidRPr="00AD0EDD">
        <w:rPr>
          <w:color w:val="00B050"/>
          <w:sz w:val="20"/>
          <w:lang w:val="en-US"/>
        </w:rPr>
        <w:t>Aufenthaltsdauer</w:t>
      </w:r>
      <w:proofErr w:type="spellEnd"/>
      <w:r w:rsidRPr="00AD0EDD">
        <w:rPr>
          <w:color w:val="00B050"/>
          <w:sz w:val="20"/>
          <w:lang w:val="en-US"/>
        </w:rPr>
        <w:t xml:space="preserve"> </w:t>
      </w:r>
      <w:proofErr w:type="spellStart"/>
      <w:r w:rsidRPr="00AD0EDD">
        <w:rPr>
          <w:color w:val="00B050"/>
          <w:sz w:val="20"/>
          <w:lang w:val="en-US"/>
        </w:rPr>
        <w:t>wird</w:t>
      </w:r>
      <w:proofErr w:type="spellEnd"/>
      <w:r w:rsidRPr="00AD0EDD">
        <w:rPr>
          <w:color w:val="00B050"/>
          <w:sz w:val="20"/>
          <w:lang w:val="en-US"/>
        </w:rPr>
        <w:t xml:space="preserve"> </w:t>
      </w:r>
      <w:proofErr w:type="spellStart"/>
      <w:r w:rsidRPr="00AD0EDD">
        <w:rPr>
          <w:color w:val="00B050"/>
          <w:sz w:val="20"/>
          <w:lang w:val="en-US"/>
        </w:rPr>
        <w:t>fortlaufend</w:t>
      </w:r>
      <w:proofErr w:type="spellEnd"/>
      <w:r w:rsidRPr="00AD0EDD">
        <w:rPr>
          <w:color w:val="00B050"/>
          <w:sz w:val="20"/>
          <w:lang w:val="en-US"/>
        </w:rPr>
        <w:t xml:space="preserve"> </w:t>
      </w:r>
      <w:proofErr w:type="spellStart"/>
      <w:r w:rsidRPr="00AD0EDD">
        <w:rPr>
          <w:color w:val="00B050"/>
          <w:sz w:val="20"/>
          <w:lang w:val="en-US"/>
        </w:rPr>
        <w:t>aufsummiert</w:t>
      </w:r>
      <w:proofErr w:type="spellEnd"/>
      <w:r w:rsidRPr="00AD0EDD">
        <w:rPr>
          <w:color w:val="00B050"/>
          <w:sz w:val="20"/>
          <w:lang w:val="en-US"/>
        </w:rPr>
        <w:t xml:space="preserve">. </w:t>
      </w:r>
      <w:proofErr w:type="spellStart"/>
      <w:r w:rsidRPr="00AD0EDD">
        <w:rPr>
          <w:color w:val="00B050"/>
          <w:sz w:val="20"/>
          <w:lang w:val="en-US"/>
        </w:rPr>
        <w:t>Wenn</w:t>
      </w:r>
      <w:proofErr w:type="spellEnd"/>
      <w:r w:rsidRPr="00AD0EDD">
        <w:rPr>
          <w:color w:val="00B050"/>
          <w:sz w:val="20"/>
          <w:lang w:val="en-US"/>
        </w:rPr>
        <w:t xml:space="preserve"> </w:t>
      </w:r>
      <w:proofErr w:type="spellStart"/>
      <w:r w:rsidRPr="00AD0EDD">
        <w:rPr>
          <w:color w:val="00B050"/>
          <w:sz w:val="20"/>
          <w:lang w:val="en-US"/>
        </w:rPr>
        <w:t>sich</w:t>
      </w:r>
      <w:proofErr w:type="spellEnd"/>
      <w:r w:rsidRPr="00AD0EDD">
        <w:rPr>
          <w:color w:val="00B050"/>
          <w:sz w:val="20"/>
          <w:lang w:val="en-US"/>
        </w:rPr>
        <w:t xml:space="preserve"> in </w:t>
      </w:r>
      <w:proofErr w:type="spellStart"/>
      <w:r w:rsidRPr="00AD0EDD">
        <w:rPr>
          <w:color w:val="00B050"/>
          <w:sz w:val="20"/>
          <w:lang w:val="en-US"/>
        </w:rPr>
        <w:t>einem</w:t>
      </w:r>
      <w:proofErr w:type="spellEnd"/>
      <w:r w:rsidRPr="00AD0EDD">
        <w:rPr>
          <w:color w:val="00B050"/>
          <w:sz w:val="20"/>
          <w:lang w:val="en-US"/>
        </w:rPr>
        <w:t xml:space="preserve"> </w:t>
      </w:r>
      <w:proofErr w:type="spellStart"/>
      <w:r w:rsidRPr="00AD0EDD">
        <w:rPr>
          <w:color w:val="00B050"/>
          <w:sz w:val="20"/>
          <w:lang w:val="en-US"/>
        </w:rPr>
        <w:t>Zeitschritt</w:t>
      </w:r>
      <w:proofErr w:type="spellEnd"/>
      <w:r w:rsidRPr="00AD0EDD">
        <w:rPr>
          <w:color w:val="00B050"/>
          <w:sz w:val="20"/>
          <w:lang w:val="en-US"/>
        </w:rPr>
        <w:t xml:space="preserve"> 2 </w:t>
      </w:r>
      <w:proofErr w:type="spellStart"/>
      <w:r w:rsidRPr="00AD0EDD">
        <w:rPr>
          <w:color w:val="00B050"/>
          <w:sz w:val="20"/>
          <w:lang w:val="en-US"/>
        </w:rPr>
        <w:t>Fische</w:t>
      </w:r>
      <w:proofErr w:type="spellEnd"/>
      <w:r w:rsidRPr="00AD0EDD">
        <w:rPr>
          <w:color w:val="00B050"/>
          <w:sz w:val="20"/>
          <w:lang w:val="en-US"/>
        </w:rPr>
        <w:t xml:space="preserve"> in CORALREEF </w:t>
      </w:r>
      <w:proofErr w:type="spellStart"/>
      <w:r w:rsidRPr="00AD0EDD">
        <w:rPr>
          <w:color w:val="00B050"/>
          <w:sz w:val="20"/>
          <w:lang w:val="en-US"/>
        </w:rPr>
        <w:t>aufhalten</w:t>
      </w:r>
      <w:proofErr w:type="spellEnd"/>
      <w:r w:rsidRPr="00AD0EDD">
        <w:rPr>
          <w:color w:val="00B050"/>
          <w:sz w:val="20"/>
          <w:lang w:val="en-US"/>
        </w:rPr>
        <w:t xml:space="preserve">, </w:t>
      </w:r>
      <w:proofErr w:type="spellStart"/>
      <w:r w:rsidRPr="00AD0EDD">
        <w:rPr>
          <w:color w:val="00B050"/>
          <w:sz w:val="20"/>
          <w:lang w:val="en-US"/>
        </w:rPr>
        <w:t>wird</w:t>
      </w:r>
      <w:proofErr w:type="spellEnd"/>
      <w:r w:rsidRPr="00AD0EDD">
        <w:rPr>
          <w:color w:val="00B050"/>
          <w:sz w:val="20"/>
          <w:lang w:val="en-US"/>
        </w:rPr>
        <w:t xml:space="preserve"> </w:t>
      </w:r>
      <w:proofErr w:type="spellStart"/>
      <w:r w:rsidRPr="00AD0EDD">
        <w:rPr>
          <w:color w:val="00B050"/>
          <w:sz w:val="20"/>
          <w:lang w:val="en-US"/>
        </w:rPr>
        <w:t>zwei</w:t>
      </w:r>
      <w:proofErr w:type="spellEnd"/>
      <w:r w:rsidRPr="00AD0EDD">
        <w:rPr>
          <w:color w:val="00B050"/>
          <w:sz w:val="20"/>
          <w:lang w:val="en-US"/>
        </w:rPr>
        <w:t xml:space="preserve"> </w:t>
      </w:r>
      <w:proofErr w:type="spellStart"/>
      <w:r w:rsidRPr="00AD0EDD">
        <w:rPr>
          <w:color w:val="00B050"/>
          <w:sz w:val="20"/>
          <w:lang w:val="en-US"/>
        </w:rPr>
        <w:t>zu</w:t>
      </w:r>
      <w:proofErr w:type="spellEnd"/>
      <w:r w:rsidRPr="00AD0EDD">
        <w:rPr>
          <w:color w:val="00B050"/>
          <w:sz w:val="20"/>
          <w:lang w:val="en-US"/>
        </w:rPr>
        <w:t xml:space="preserve"> </w:t>
      </w:r>
      <w:proofErr w:type="spellStart"/>
      <w:r w:rsidRPr="00AD0EDD">
        <w:rPr>
          <w:color w:val="00B050"/>
          <w:sz w:val="20"/>
          <w:lang w:val="en-US"/>
        </w:rPr>
        <w:t>dem</w:t>
      </w:r>
      <w:proofErr w:type="spellEnd"/>
      <w:r w:rsidRPr="00AD0EDD">
        <w:rPr>
          <w:color w:val="00B050"/>
          <w:sz w:val="20"/>
          <w:lang w:val="en-US"/>
        </w:rPr>
        <w:t xml:space="preserve"> Wert </w:t>
      </w:r>
      <w:proofErr w:type="spellStart"/>
      <w:r w:rsidRPr="00AD0EDD">
        <w:rPr>
          <w:color w:val="00B050"/>
          <w:sz w:val="20"/>
          <w:lang w:val="en-US"/>
        </w:rPr>
        <w:t>hinzu</w:t>
      </w:r>
      <w:proofErr w:type="spellEnd"/>
      <w:r w:rsidRPr="00AD0EDD">
        <w:rPr>
          <w:color w:val="00B050"/>
          <w:sz w:val="20"/>
          <w:lang w:val="en-US"/>
        </w:rPr>
        <w:t xml:space="preserve"> </w:t>
      </w:r>
      <w:proofErr w:type="spellStart"/>
      <w:r w:rsidRPr="00AD0EDD">
        <w:rPr>
          <w:color w:val="00B050"/>
          <w:sz w:val="20"/>
          <w:lang w:val="en-US"/>
        </w:rPr>
        <w:t>addiert</w:t>
      </w:r>
      <w:proofErr w:type="spellEnd"/>
      <w:r w:rsidRPr="00AD0EDD">
        <w:rPr>
          <w:color w:val="00B050"/>
          <w:sz w:val="20"/>
          <w:lang w:val="en-US"/>
        </w:rPr>
        <w:t>.</w:t>
      </w:r>
    </w:p>
  </w:comment>
  <w:comment w:id="544" w:author="cmeyer " w:date="2017-11-05T21:34:00Z" w:initials="">
    <w:p w14:paraId="28594D26" w14:textId="77777777" w:rsidR="0099524D" w:rsidRDefault="0099524D">
      <w:r w:rsidRPr="006A4058">
        <w:rPr>
          <w:rFonts w:eastAsiaTheme="minorHAnsi"/>
          <w:color w:val="auto"/>
          <w:sz w:val="20"/>
        </w:rPr>
        <w:t xml:space="preserve">Die Fische vermeiden MAINLAND, weil dort das </w:t>
      </w:r>
      <w:proofErr w:type="spellStart"/>
      <w:r w:rsidRPr="006A4058">
        <w:rPr>
          <w:rFonts w:eastAsiaTheme="minorHAnsi"/>
          <w:color w:val="auto"/>
          <w:sz w:val="20"/>
        </w:rPr>
        <w:t>predation</w:t>
      </w:r>
      <w:proofErr w:type="spellEnd"/>
      <w:r w:rsidRPr="006A4058">
        <w:rPr>
          <w:rFonts w:eastAsiaTheme="minorHAnsi"/>
          <w:color w:val="auto"/>
          <w:sz w:val="20"/>
        </w:rPr>
        <w:t xml:space="preserve"> </w:t>
      </w:r>
      <w:proofErr w:type="spellStart"/>
      <w:r w:rsidRPr="006A4058">
        <w:rPr>
          <w:rFonts w:eastAsiaTheme="minorHAnsi"/>
          <w:color w:val="auto"/>
          <w:sz w:val="20"/>
        </w:rPr>
        <w:t>risk</w:t>
      </w:r>
      <w:proofErr w:type="spellEnd"/>
      <w:r w:rsidRPr="006A4058">
        <w:rPr>
          <w:rFonts w:eastAsiaTheme="minorHAnsi"/>
          <w:color w:val="auto"/>
          <w:sz w:val="20"/>
        </w:rPr>
        <w:t xml:space="preserve"> fest auf 1, also den Maximalwert gesetzt wird. Ich glaube, das steht bei A1.2.1 nicht drin. Vielleicht wäre es noch gut, das hinzuzufügen. Hab das auch später in der Tabelle hinzugefügt.</w:t>
      </w:r>
    </w:p>
  </w:comment>
  <w:comment w:id="572" w:author="hr" w:date="2017-10-28T22:51:00Z" w:initials="hr">
    <w:p w14:paraId="33EAF93B" w14:textId="77777777" w:rsidR="0099524D" w:rsidRDefault="0099524D">
      <w:r w:rsidRPr="00094C4A">
        <w:rPr>
          <w:rFonts w:eastAsiaTheme="minorHAnsi"/>
          <w:color w:val="auto"/>
          <w:sz w:val="20"/>
        </w:rPr>
        <w:t xml:space="preserve">Könnte evtl. Etwas gering gegenüber der Background </w:t>
      </w:r>
      <w:proofErr w:type="spellStart"/>
      <w:r w:rsidRPr="00094C4A">
        <w:rPr>
          <w:rFonts w:eastAsiaTheme="minorHAnsi"/>
          <w:color w:val="auto"/>
          <w:sz w:val="20"/>
        </w:rPr>
        <w:t>mortality</w:t>
      </w:r>
      <w:proofErr w:type="spellEnd"/>
      <w:r w:rsidRPr="00094C4A">
        <w:rPr>
          <w:rFonts w:eastAsiaTheme="minorHAnsi"/>
          <w:color w:val="auto"/>
          <w:sz w:val="20"/>
        </w:rPr>
        <w:t xml:space="preserve"> sein….</w:t>
      </w:r>
    </w:p>
  </w:comment>
  <w:comment w:id="584" w:author="hr" w:date="2017-10-28T22:52:00Z" w:initials="hr">
    <w:p w14:paraId="2E4C2035" w14:textId="77777777" w:rsidR="0099524D" w:rsidRDefault="0099524D">
      <w:r w:rsidRPr="00094C4A">
        <w:rPr>
          <w:rFonts w:eastAsiaTheme="minorHAnsi"/>
          <w:color w:val="auto"/>
          <w:sz w:val="20"/>
        </w:rPr>
        <w:t>Ließe sich evtl. reduzieren</w:t>
      </w:r>
    </w:p>
  </w:comment>
  <w:comment w:id="585" w:author="mkr" w:date="2016-03-24T11:33:00Z" w:initials="mkr">
    <w:p w14:paraId="04F17D9B" w14:textId="77777777" w:rsidR="0099524D" w:rsidRDefault="0099524D">
      <w:r w:rsidRPr="00094C4A">
        <w:rPr>
          <w:b/>
          <w:color w:val="E36C0A"/>
          <w:sz w:val="24"/>
        </w:rPr>
        <w:t>TO CHECK WITH DATA</w:t>
      </w:r>
      <w:r w:rsidRPr="00094C4A">
        <w:rPr>
          <w:color w:val="E36C0A"/>
          <w:sz w:val="24"/>
        </w:rPr>
        <w:t xml:space="preserve">: Welcher Wert ist als </w:t>
      </w:r>
      <w:proofErr w:type="spellStart"/>
      <w:r w:rsidRPr="00094C4A">
        <w:rPr>
          <w:color w:val="E36C0A"/>
          <w:sz w:val="24"/>
        </w:rPr>
        <w:t>standard</w:t>
      </w:r>
      <w:proofErr w:type="spellEnd"/>
      <w:r w:rsidRPr="00094C4A">
        <w:rPr>
          <w:color w:val="E36C0A"/>
          <w:sz w:val="24"/>
        </w:rPr>
        <w:t xml:space="preserve"> gesetzt? </w:t>
      </w:r>
      <w:r w:rsidRPr="00AD0EDD">
        <w:rPr>
          <w:color w:val="E36C0A"/>
          <w:sz w:val="24"/>
          <w:lang w:val="en-US"/>
        </w:rPr>
        <w:t xml:space="preserve">Und was </w:t>
      </w:r>
      <w:proofErr w:type="spellStart"/>
      <w:r w:rsidRPr="00AD0EDD">
        <w:rPr>
          <w:color w:val="E36C0A"/>
          <w:sz w:val="24"/>
          <w:lang w:val="en-US"/>
        </w:rPr>
        <w:t>ist</w:t>
      </w:r>
      <w:proofErr w:type="spellEnd"/>
      <w:r w:rsidRPr="00AD0EDD">
        <w:rPr>
          <w:color w:val="E36C0A"/>
          <w:sz w:val="24"/>
          <w:lang w:val="en-US"/>
        </w:rPr>
        <w:t xml:space="preserve"> </w:t>
      </w:r>
      <w:proofErr w:type="spellStart"/>
      <w:r w:rsidRPr="00AD0EDD">
        <w:rPr>
          <w:color w:val="E36C0A"/>
          <w:sz w:val="24"/>
          <w:lang w:val="en-US"/>
        </w:rPr>
        <w:t>mit</w:t>
      </w:r>
      <w:proofErr w:type="spellEnd"/>
      <w:r w:rsidRPr="00AD0EDD">
        <w:rPr>
          <w:color w:val="E36C0A"/>
          <w:sz w:val="24"/>
          <w:lang w:val="en-US"/>
        </w:rPr>
        <w:t xml:space="preserve"> </w:t>
      </w:r>
      <w:proofErr w:type="spellStart"/>
      <w:r w:rsidRPr="00AD0EDD">
        <w:rPr>
          <w:color w:val="E36C0A"/>
          <w:sz w:val="24"/>
          <w:lang w:val="en-US"/>
        </w:rPr>
        <w:t>habitataufentahltsdauern</w:t>
      </w:r>
      <w:proofErr w:type="spellEnd"/>
      <w:r w:rsidRPr="00AD0EDD">
        <w:rPr>
          <w:color w:val="E36C0A"/>
          <w:sz w:val="24"/>
          <w:lang w:val="en-US"/>
        </w:rPr>
        <w:t xml:space="preserve"> </w:t>
      </w:r>
      <w:proofErr w:type="spellStart"/>
      <w:r w:rsidRPr="00AD0EDD">
        <w:rPr>
          <w:color w:val="E36C0A"/>
          <w:sz w:val="24"/>
          <w:lang w:val="en-US"/>
        </w:rPr>
        <w:t>als</w:t>
      </w:r>
      <w:proofErr w:type="spellEnd"/>
      <w:r w:rsidRPr="00AD0EDD">
        <w:rPr>
          <w:color w:val="E36C0A"/>
          <w:sz w:val="24"/>
          <w:lang w:val="en-US"/>
        </w:rPr>
        <w:t xml:space="preserve"> output? </w:t>
      </w:r>
      <w:proofErr w:type="spellStart"/>
      <w:r w:rsidRPr="00AD0EDD">
        <w:rPr>
          <w:color w:val="E36C0A"/>
          <w:sz w:val="24"/>
          <w:lang w:val="en-US"/>
        </w:rPr>
        <w:t>Chr</w:t>
      </w:r>
      <w:proofErr w:type="spellEnd"/>
      <w:r w:rsidRPr="00AD0EDD">
        <w:rPr>
          <w:color w:val="E36C0A"/>
          <w:sz w:val="24"/>
          <w:lang w:val="en-US"/>
        </w:rPr>
        <w:t xml:space="preserve">: </w:t>
      </w:r>
      <w:r w:rsidRPr="00AD0EDD">
        <w:rPr>
          <w:color w:val="E36C0A"/>
          <w:sz w:val="20"/>
          <w:lang w:val="en-US"/>
        </w:rPr>
        <w:t xml:space="preserve">Die </w:t>
      </w:r>
      <w:proofErr w:type="spellStart"/>
      <w:r w:rsidRPr="00AD0EDD">
        <w:rPr>
          <w:color w:val="E36C0A"/>
          <w:sz w:val="20"/>
          <w:lang w:val="en-US"/>
        </w:rPr>
        <w:t>werden</w:t>
      </w:r>
      <w:proofErr w:type="spellEnd"/>
      <w:r w:rsidRPr="00AD0EDD">
        <w:rPr>
          <w:color w:val="E36C0A"/>
          <w:sz w:val="20"/>
          <w:lang w:val="en-US"/>
        </w:rPr>
        <w:t xml:space="preserve"> </w:t>
      </w:r>
      <w:proofErr w:type="spellStart"/>
      <w:r w:rsidRPr="00AD0EDD">
        <w:rPr>
          <w:color w:val="E36C0A"/>
          <w:sz w:val="20"/>
          <w:lang w:val="en-US"/>
        </w:rPr>
        <w:t>nicht</w:t>
      </w:r>
      <w:proofErr w:type="spellEnd"/>
      <w:r w:rsidRPr="00AD0EDD">
        <w:rPr>
          <w:color w:val="E36C0A"/>
          <w:sz w:val="20"/>
          <w:lang w:val="en-US"/>
        </w:rPr>
        <w:t xml:space="preserve"> </w:t>
      </w:r>
      <w:proofErr w:type="spellStart"/>
      <w:r w:rsidRPr="00AD0EDD">
        <w:rPr>
          <w:color w:val="E36C0A"/>
          <w:sz w:val="20"/>
          <w:lang w:val="en-US"/>
        </w:rPr>
        <w:t>als</w:t>
      </w:r>
      <w:proofErr w:type="spellEnd"/>
      <w:r w:rsidRPr="00AD0EDD">
        <w:rPr>
          <w:color w:val="E36C0A"/>
          <w:sz w:val="20"/>
          <w:lang w:val="en-US"/>
        </w:rPr>
        <w:t xml:space="preserve"> </w:t>
      </w:r>
      <w:proofErr w:type="spellStart"/>
      <w:r w:rsidRPr="00AD0EDD">
        <w:rPr>
          <w:color w:val="E36C0A"/>
          <w:sz w:val="20"/>
          <w:lang w:val="en-US"/>
        </w:rPr>
        <w:t>Datei</w:t>
      </w:r>
      <w:proofErr w:type="spellEnd"/>
      <w:r w:rsidRPr="00AD0EDD">
        <w:rPr>
          <w:color w:val="E36C0A"/>
          <w:sz w:val="20"/>
          <w:lang w:val="en-US"/>
        </w:rPr>
        <w:t xml:space="preserve"> </w:t>
      </w:r>
      <w:proofErr w:type="spellStart"/>
      <w:r w:rsidRPr="00AD0EDD">
        <w:rPr>
          <w:color w:val="E36C0A"/>
          <w:sz w:val="20"/>
          <w:lang w:val="en-US"/>
        </w:rPr>
        <w:t>ausgegeben</w:t>
      </w:r>
      <w:proofErr w:type="spellEnd"/>
      <w:r w:rsidRPr="00AD0EDD">
        <w:rPr>
          <w:color w:val="E36C0A"/>
          <w:sz w:val="20"/>
          <w:lang w:val="en-US"/>
        </w:rPr>
        <w:t xml:space="preserve">. </w:t>
      </w:r>
      <w:proofErr w:type="spellStart"/>
      <w:r w:rsidRPr="00AD0EDD">
        <w:rPr>
          <w:color w:val="E36C0A"/>
          <w:sz w:val="20"/>
          <w:lang w:val="en-US"/>
        </w:rPr>
        <w:t>Kann</w:t>
      </w:r>
      <w:proofErr w:type="spellEnd"/>
      <w:r w:rsidRPr="00AD0EDD">
        <w:rPr>
          <w:color w:val="E36C0A"/>
          <w:sz w:val="20"/>
          <w:lang w:val="en-US"/>
        </w:rPr>
        <w:t xml:space="preserve"> </w:t>
      </w:r>
      <w:proofErr w:type="spellStart"/>
      <w:r w:rsidRPr="00AD0EDD">
        <w:rPr>
          <w:color w:val="E36C0A"/>
          <w:sz w:val="20"/>
          <w:lang w:val="en-US"/>
        </w:rPr>
        <w:t>ich</w:t>
      </w:r>
      <w:proofErr w:type="spellEnd"/>
      <w:r w:rsidRPr="00AD0EDD">
        <w:rPr>
          <w:color w:val="E36C0A"/>
          <w:sz w:val="20"/>
          <w:lang w:val="en-US"/>
        </w:rPr>
        <w:t xml:space="preserve"> </w:t>
      </w:r>
      <w:proofErr w:type="spellStart"/>
      <w:r w:rsidRPr="00AD0EDD">
        <w:rPr>
          <w:color w:val="E36C0A"/>
          <w:sz w:val="20"/>
          <w:lang w:val="en-US"/>
        </w:rPr>
        <w:t>aber</w:t>
      </w:r>
      <w:proofErr w:type="spellEnd"/>
      <w:r w:rsidRPr="00AD0EDD">
        <w:rPr>
          <w:color w:val="E36C0A"/>
          <w:sz w:val="20"/>
          <w:lang w:val="en-US"/>
        </w:rPr>
        <w:t xml:space="preserve"> </w:t>
      </w:r>
      <w:proofErr w:type="spellStart"/>
      <w:r w:rsidRPr="00AD0EDD">
        <w:rPr>
          <w:color w:val="E36C0A"/>
          <w:sz w:val="20"/>
          <w:lang w:val="en-US"/>
        </w:rPr>
        <w:t>einrichten</w:t>
      </w:r>
      <w:proofErr w:type="spellEnd"/>
      <w:r w:rsidRPr="00AD0EDD">
        <w:rPr>
          <w:color w:val="E36C0A"/>
          <w:sz w:val="20"/>
          <w:lang w:val="en-US"/>
        </w:rPr>
        <w:t>.</w:t>
      </w:r>
    </w:p>
  </w:comment>
  <w:comment w:id="587" w:author="hr" w:date="2017-10-28T22:53:00Z" w:initials="hr">
    <w:p w14:paraId="72A72619" w14:textId="77777777" w:rsidR="0099524D" w:rsidRDefault="0099524D">
      <w:r w:rsidRPr="00094C4A">
        <w:rPr>
          <w:rFonts w:eastAsiaTheme="minorHAnsi"/>
          <w:i/>
          <w:color w:val="auto"/>
          <w:sz w:val="16"/>
        </w:rPr>
        <w:t>Antwort auf mkr (24.03.2016, 11:33): "..."</w:t>
      </w:r>
    </w:p>
    <w:p w14:paraId="116D86FE" w14:textId="77777777" w:rsidR="0099524D" w:rsidRDefault="0099524D">
      <w:r w:rsidRPr="00094C4A">
        <w:rPr>
          <w:rFonts w:ascii="Liberation Serif" w:eastAsia="DejaVu Sans" w:hAnsi="Liberation Serif" w:cs="DejaVu Sans"/>
          <w:color w:val="auto"/>
          <w:sz w:val="20"/>
          <w:szCs w:val="24"/>
        </w:rPr>
        <w:t>Oben weiter dachte ich das wäre gelöst (bzw. Wird in eine Datei geschrieben)</w:t>
      </w:r>
    </w:p>
  </w:comment>
  <w:comment w:id="588" w:author="hr" w:date="2017-10-28T22:53:00Z" w:initials="hr">
    <w:p w14:paraId="0D868140" w14:textId="77777777" w:rsidR="0099524D" w:rsidRDefault="0099524D">
      <w:r w:rsidRPr="00094C4A">
        <w:rPr>
          <w:rFonts w:eastAsiaTheme="minorHAnsi"/>
          <w:color w:val="auto"/>
          <w:sz w:val="20"/>
        </w:rPr>
        <w:t xml:space="preserve">Bezieht sich auf das GUI für. Batchjobs werden die Werte auf </w:t>
      </w:r>
      <w:proofErr w:type="spellStart"/>
      <w:r w:rsidRPr="00094C4A">
        <w:rPr>
          <w:rFonts w:eastAsiaTheme="minorHAnsi"/>
          <w:color w:val="auto"/>
          <w:sz w:val="20"/>
        </w:rPr>
        <w:t>true</w:t>
      </w:r>
      <w:proofErr w:type="spellEnd"/>
      <w:r w:rsidRPr="00094C4A">
        <w:rPr>
          <w:rFonts w:eastAsiaTheme="minorHAnsi"/>
          <w:color w:val="auto"/>
          <w:sz w:val="20"/>
        </w:rPr>
        <w:t>/</w:t>
      </w:r>
      <w:proofErr w:type="spellStart"/>
      <w:r w:rsidRPr="00094C4A">
        <w:rPr>
          <w:rFonts w:eastAsiaTheme="minorHAnsi"/>
          <w:color w:val="auto"/>
          <w:sz w:val="20"/>
        </w:rPr>
        <w:t>false</w:t>
      </w:r>
      <w:proofErr w:type="spellEnd"/>
      <w:r w:rsidRPr="00094C4A">
        <w:rPr>
          <w:rFonts w:eastAsiaTheme="minorHAnsi"/>
          <w:color w:val="auto"/>
          <w:sz w:val="20"/>
        </w:rPr>
        <w:t xml:space="preserve"> gesetzt?</w:t>
      </w:r>
    </w:p>
  </w:comment>
  <w:comment w:id="681" w:author="hr" w:date="2017-10-28T22:55:00Z" w:initials="hr">
    <w:p w14:paraId="6AC2AB80" w14:textId="77777777" w:rsidR="0099524D" w:rsidRDefault="0099524D">
      <w:r w:rsidRPr="00094C4A">
        <w:rPr>
          <w:rFonts w:eastAsiaTheme="minorHAnsi"/>
          <w:color w:val="auto"/>
          <w:sz w:val="20"/>
        </w:rPr>
        <w:t xml:space="preserve">Erscheint auf den ersten Blick wenig, aber da als dry </w:t>
      </w:r>
      <w:proofErr w:type="spellStart"/>
      <w:r w:rsidRPr="00094C4A">
        <w:rPr>
          <w:rFonts w:eastAsiaTheme="minorHAnsi"/>
          <w:color w:val="auto"/>
          <w:sz w:val="20"/>
        </w:rPr>
        <w:t>weight</w:t>
      </w:r>
      <w:proofErr w:type="spellEnd"/>
      <w:r w:rsidRPr="00094C4A">
        <w:rPr>
          <w:rFonts w:eastAsiaTheme="minorHAnsi"/>
          <w:color w:val="auto"/>
          <w:sz w:val="20"/>
        </w:rPr>
        <w:t xml:space="preserve"> wohl vollkommen okay</w:t>
      </w:r>
    </w:p>
  </w:comment>
  <w:comment w:id="747" w:author="hr" w:date="2017-10-28T22:56:00Z" w:initials="hr">
    <w:p w14:paraId="4A3E1FA5" w14:textId="77777777" w:rsidR="00000000" w:rsidRDefault="0099524D">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F56B6" w15:done="0"/>
  <w15:commentEx w15:paraId="4FCCC730" w15:done="0"/>
  <w15:commentEx w15:paraId="3B80CA49" w15:done="0"/>
  <w15:commentEx w15:paraId="7A528140" w15:done="0"/>
  <w15:commentEx w15:paraId="706F2762" w15:done="0"/>
  <w15:commentEx w15:paraId="2D71496F" w15:done="0"/>
  <w15:commentEx w15:paraId="68506536" w15:done="0"/>
  <w15:commentEx w15:paraId="7078ED03" w15:done="0"/>
  <w15:commentEx w15:paraId="527CFE85" w15:done="0"/>
  <w15:commentEx w15:paraId="2AA60EE0" w15:done="0"/>
  <w15:commentEx w15:paraId="63298811" w15:done="0"/>
  <w15:commentEx w15:paraId="3A2E4EB0" w15:done="0"/>
  <w15:commentEx w15:paraId="203D0863" w15:done="0"/>
  <w15:commentEx w15:paraId="026EBFD3" w15:done="0"/>
  <w15:commentEx w15:paraId="39A517CE" w15:done="0"/>
  <w15:commentEx w15:paraId="7E918F41" w15:done="0"/>
  <w15:commentEx w15:paraId="08B1ED33" w15:done="0"/>
  <w15:commentEx w15:paraId="1D7E2DF2" w15:done="0"/>
  <w15:commentEx w15:paraId="3E99AB9C" w15:done="0"/>
  <w15:commentEx w15:paraId="28594D26" w15:done="0"/>
  <w15:commentEx w15:paraId="33EAF93B" w15:done="0"/>
  <w15:commentEx w15:paraId="2E4C2035" w15:done="0"/>
  <w15:commentEx w15:paraId="04F17D9B" w15:done="0"/>
  <w15:commentEx w15:paraId="116D86FE" w15:done="0"/>
  <w15:commentEx w15:paraId="0D868140" w15:done="0"/>
  <w15:commentEx w15:paraId="6AC2AB80" w15:done="0"/>
  <w15:commentEx w15:paraId="4A3E1F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04714" w14:textId="77777777" w:rsidR="002B4680" w:rsidRDefault="002B4680">
      <w:pPr>
        <w:spacing w:after="0" w:line="240" w:lineRule="auto"/>
      </w:pPr>
      <w:r>
        <w:separator/>
      </w:r>
    </w:p>
  </w:endnote>
  <w:endnote w:type="continuationSeparator" w:id="0">
    <w:p w14:paraId="5D1DBE44" w14:textId="77777777" w:rsidR="002B4680" w:rsidRDefault="002B4680">
      <w:pPr>
        <w:spacing w:after="0" w:line="240" w:lineRule="auto"/>
      </w:pPr>
      <w:r>
        <w:continuationSeparator/>
      </w:r>
    </w:p>
  </w:endnote>
  <w:endnote w:type="continuationNotice" w:id="1">
    <w:p w14:paraId="3437582A" w14:textId="77777777" w:rsidR="002B4680" w:rsidRDefault="002B46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DejaVu Sans Light">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DejaVu Sans Mono for Powerline"/>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328312"/>
      <w:docPartObj>
        <w:docPartGallery w:val="Page Numbers (Bottom of Page)"/>
        <w:docPartUnique/>
      </w:docPartObj>
    </w:sdtPr>
    <w:sdtContent>
      <w:p w14:paraId="3D1EE5EB" w14:textId="77777777" w:rsidR="0099524D" w:rsidRDefault="0099524D" w:rsidP="004E1B8B">
        <w:pPr>
          <w:pStyle w:val="Fuzeile"/>
          <w:jc w:val="right"/>
        </w:pPr>
        <w:r>
          <w:fldChar w:fldCharType="begin"/>
        </w:r>
        <w:r>
          <w:instrText>PAGE</w:instrText>
        </w:r>
        <w:r>
          <w:fldChar w:fldCharType="separate"/>
        </w:r>
        <w:r w:rsidR="003930A5">
          <w:rPr>
            <w:noProof/>
          </w:rPr>
          <w:t>7</w:t>
        </w:r>
        <w:r>
          <w:fldChar w:fldCharType="end"/>
        </w:r>
      </w:p>
      <w:p w14:paraId="65673266" w14:textId="77777777" w:rsidR="0099524D" w:rsidRDefault="0099524D">
        <w:pPr>
          <w:pStyle w:val="Footer1"/>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514968"/>
      <w:docPartObj>
        <w:docPartGallery w:val="Page Numbers (Bottom of Page)"/>
        <w:docPartUnique/>
      </w:docPartObj>
    </w:sdtPr>
    <w:sdtContent>
      <w:p w14:paraId="400A2058" w14:textId="77777777" w:rsidR="0099524D" w:rsidRDefault="0099524D" w:rsidP="0099524D">
        <w:pPr>
          <w:pStyle w:val="Fuzeile"/>
          <w:jc w:val="right"/>
        </w:pPr>
        <w:r>
          <w:fldChar w:fldCharType="begin"/>
        </w:r>
        <w:r>
          <w:instrText>PAGE</w:instrText>
        </w:r>
        <w:r>
          <w:fldChar w:fldCharType="separate"/>
        </w:r>
        <w:r w:rsidR="003930A5">
          <w:rPr>
            <w:noProof/>
          </w:rPr>
          <w:t>8</w:t>
        </w:r>
        <w:r>
          <w:fldChar w:fldCharType="end"/>
        </w:r>
      </w:p>
      <w:p w14:paraId="5F879BDF" w14:textId="77777777" w:rsidR="0099524D" w:rsidRDefault="0099524D">
        <w:pPr>
          <w:pStyle w:val="Footer1"/>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71632"/>
      <w:docPartObj>
        <w:docPartGallery w:val="Page Numbers (Bottom of Page)"/>
        <w:docPartUnique/>
      </w:docPartObj>
    </w:sdtPr>
    <w:sdtContent>
      <w:p w14:paraId="1CFEC3BE" w14:textId="77777777" w:rsidR="0099524D" w:rsidRDefault="0099524D" w:rsidP="00197A7E">
        <w:pPr>
          <w:pStyle w:val="Fuzeile"/>
          <w:jc w:val="right"/>
        </w:pPr>
        <w:r>
          <w:fldChar w:fldCharType="begin"/>
        </w:r>
        <w:r>
          <w:instrText>PAGE</w:instrText>
        </w:r>
        <w:r>
          <w:fldChar w:fldCharType="separate"/>
        </w:r>
        <w:r w:rsidR="003930A5">
          <w:rPr>
            <w:noProof/>
          </w:rPr>
          <w:t>22</w:t>
        </w:r>
        <w:r>
          <w:fldChar w:fldCharType="end"/>
        </w:r>
      </w:p>
      <w:p w14:paraId="74A7FF00" w14:textId="77777777" w:rsidR="0099524D" w:rsidRDefault="0099524D">
        <w:pPr>
          <w:pStyle w:val="Footer1"/>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E2DCF" w14:textId="77777777" w:rsidR="002B4680" w:rsidRDefault="002B4680">
      <w:pPr>
        <w:spacing w:after="0" w:line="240" w:lineRule="auto"/>
      </w:pPr>
      <w:r>
        <w:separator/>
      </w:r>
    </w:p>
  </w:footnote>
  <w:footnote w:type="continuationSeparator" w:id="0">
    <w:p w14:paraId="5FC9FD8A" w14:textId="77777777" w:rsidR="002B4680" w:rsidRDefault="002B4680">
      <w:pPr>
        <w:spacing w:after="0" w:line="240" w:lineRule="auto"/>
      </w:pPr>
      <w:r>
        <w:continuationSeparator/>
      </w:r>
    </w:p>
  </w:footnote>
  <w:footnote w:type="continuationNotice" w:id="1">
    <w:p w14:paraId="0A7CDE9B" w14:textId="77777777" w:rsidR="002B4680" w:rsidRDefault="002B468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44CE"/>
    <w:multiLevelType w:val="multilevel"/>
    <w:tmpl w:val="AB60011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6203C02"/>
    <w:multiLevelType w:val="multilevel"/>
    <w:tmpl w:val="D78EFC24"/>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D6C65DE"/>
    <w:multiLevelType w:val="multilevel"/>
    <w:tmpl w:val="9F76E894"/>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5CE1907"/>
    <w:multiLevelType w:val="multilevel"/>
    <w:tmpl w:val="92960DD0"/>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785" w:hanging="705"/>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6750210"/>
    <w:multiLevelType w:val="multilevel"/>
    <w:tmpl w:val="80B660A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3C75FD9"/>
    <w:multiLevelType w:val="multilevel"/>
    <w:tmpl w:val="A6C8F56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8966FBA"/>
    <w:multiLevelType w:val="multilevel"/>
    <w:tmpl w:val="FD30C742"/>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63B1546C"/>
    <w:multiLevelType w:val="multilevel"/>
    <w:tmpl w:val="FD22C4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6E38218C"/>
    <w:multiLevelType w:val="multilevel"/>
    <w:tmpl w:val="772C618A"/>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785" w:hanging="705"/>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2FD2BC1"/>
    <w:multiLevelType w:val="multilevel"/>
    <w:tmpl w:val="AB2A08AC"/>
    <w:lvl w:ilvl="0">
      <w:start w:val="1"/>
      <w:numFmt w:val="decimal"/>
      <w:lvlText w:val="(%1)"/>
      <w:lvlJc w:val="left"/>
      <w:pPr>
        <w:ind w:left="1080" w:hanging="360"/>
      </w:pPr>
      <w:rPr>
        <w:sz w:val="20"/>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6377DBD"/>
    <w:multiLevelType w:val="multilevel"/>
    <w:tmpl w:val="2550BB30"/>
    <w:lvl w:ilvl="0">
      <w:start w:val="1"/>
      <w:numFmt w:val="decimal"/>
      <w:lvlText w:val="(%1)"/>
      <w:lvlJc w:val="left"/>
      <w:pPr>
        <w:ind w:left="1080" w:hanging="360"/>
      </w:pPr>
      <w:rPr>
        <w:sz w:val="20"/>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86504AF"/>
    <w:multiLevelType w:val="multilevel"/>
    <w:tmpl w:val="DDAA7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2"/>
  </w:num>
  <w:num w:numId="4">
    <w:abstractNumId w:val="0"/>
  </w:num>
  <w:num w:numId="5">
    <w:abstractNumId w:val="9"/>
  </w:num>
  <w:num w:numId="6">
    <w:abstractNumId w:val="11"/>
  </w:num>
  <w:num w:numId="7">
    <w:abstractNumId w:val="8"/>
  </w:num>
  <w:num w:numId="8">
    <w:abstractNumId w:val="5"/>
  </w:num>
  <w:num w:numId="9">
    <w:abstractNumId w:val="1"/>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D86"/>
    <w:rsid w:val="00094C4A"/>
    <w:rsid w:val="00111EFA"/>
    <w:rsid w:val="00197A7E"/>
    <w:rsid w:val="001B4878"/>
    <w:rsid w:val="00257A33"/>
    <w:rsid w:val="002774E6"/>
    <w:rsid w:val="002B4680"/>
    <w:rsid w:val="003930A5"/>
    <w:rsid w:val="003F4522"/>
    <w:rsid w:val="004E1B8B"/>
    <w:rsid w:val="00676401"/>
    <w:rsid w:val="006A4058"/>
    <w:rsid w:val="0099524D"/>
    <w:rsid w:val="00A6678A"/>
    <w:rsid w:val="00AD0EDD"/>
    <w:rsid w:val="00DA5D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C4E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87B"/>
    <w:pPr>
      <w:spacing w:after="200" w:line="276"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43258"/>
    <w:rPr>
      <w:rFonts w:ascii="Tahoma" w:hAnsi="Tahoma" w:cs="Tahoma"/>
      <w:sz w:val="16"/>
      <w:szCs w:val="16"/>
    </w:rPr>
  </w:style>
  <w:style w:type="character" w:styleId="CommentReference">
    <w:name w:val="annotation reference"/>
    <w:basedOn w:val="DefaultParagraphFont"/>
    <w:uiPriority w:val="99"/>
    <w:semiHidden/>
    <w:unhideWhenUsed/>
    <w:qFormat/>
    <w:rsid w:val="001B46F9"/>
    <w:rPr>
      <w:sz w:val="16"/>
      <w:szCs w:val="16"/>
    </w:rPr>
  </w:style>
  <w:style w:type="character" w:customStyle="1" w:styleId="CommentTextChar">
    <w:name w:val="Comment Text Char"/>
    <w:basedOn w:val="DefaultParagraphFont"/>
    <w:link w:val="CommentText"/>
    <w:uiPriority w:val="99"/>
    <w:qFormat/>
    <w:rsid w:val="001B46F9"/>
    <w:rPr>
      <w:sz w:val="20"/>
      <w:szCs w:val="20"/>
    </w:rPr>
  </w:style>
  <w:style w:type="character" w:customStyle="1" w:styleId="CommentSubjectChar">
    <w:name w:val="Comment Subject Char"/>
    <w:basedOn w:val="CommentTextChar"/>
    <w:link w:val="CommentSubject"/>
    <w:uiPriority w:val="99"/>
    <w:semiHidden/>
    <w:qFormat/>
    <w:rsid w:val="001B46F9"/>
    <w:rPr>
      <w:b/>
      <w:bCs/>
      <w:sz w:val="20"/>
      <w:szCs w:val="20"/>
    </w:rPr>
  </w:style>
  <w:style w:type="character" w:customStyle="1" w:styleId="spelle">
    <w:name w:val="spelle"/>
    <w:basedOn w:val="DefaultParagraphFont"/>
    <w:qFormat/>
    <w:rsid w:val="00E470FE"/>
  </w:style>
  <w:style w:type="character" w:customStyle="1" w:styleId="HeaderChar">
    <w:name w:val="Header Char"/>
    <w:basedOn w:val="DefaultParagraphFont"/>
    <w:link w:val="Kopfzeile"/>
    <w:uiPriority w:val="99"/>
    <w:qFormat/>
    <w:rsid w:val="00924BD5"/>
  </w:style>
  <w:style w:type="character" w:customStyle="1" w:styleId="FooterChar">
    <w:name w:val="Footer Char"/>
    <w:basedOn w:val="DefaultParagraphFont"/>
    <w:link w:val="Fuzeile"/>
    <w:uiPriority w:val="99"/>
    <w:qFormat/>
    <w:rsid w:val="00924BD5"/>
  </w:style>
  <w:style w:type="character" w:customStyle="1" w:styleId="moz-txt-tag">
    <w:name w:val="moz-txt-tag"/>
    <w:basedOn w:val="DefaultParagraphFont"/>
    <w:qFormat/>
    <w:rsid w:val="00EE1B7F"/>
  </w:style>
  <w:style w:type="character" w:customStyle="1" w:styleId="InternetLink">
    <w:name w:val="Internet Link"/>
    <w:basedOn w:val="DefaultParagraphFont"/>
    <w:uiPriority w:val="99"/>
    <w:unhideWhenUsed/>
    <w:qFormat/>
    <w:rsid w:val="00E5651D"/>
    <w:rPr>
      <w:color w:val="0000FF" w:themeColor="hyperlink"/>
      <w:u w:val="single"/>
    </w:rPr>
  </w:style>
  <w:style w:type="character" w:customStyle="1" w:styleId="ListLabel1">
    <w:name w:val="ListLabel 1"/>
    <w:qFormat/>
    <w:rPr>
      <w:b/>
      <w:i w:val="0"/>
      <w:sz w:val="24"/>
    </w:rPr>
  </w:style>
  <w:style w:type="character" w:customStyle="1" w:styleId="ListLabel2">
    <w:name w:val="ListLabel 2"/>
    <w:qFormat/>
    <w:rPr>
      <w:rFonts w:eastAsia="Times New Roman" w:cs="Calibri"/>
    </w:rPr>
  </w:style>
  <w:style w:type="character" w:customStyle="1" w:styleId="ListLabel3">
    <w:name w:val="ListLabel 3"/>
    <w:qFormat/>
    <w:rPr>
      <w:rFonts w:cs="Courier New"/>
    </w:rPr>
  </w:style>
  <w:style w:type="character" w:customStyle="1" w:styleId="ListLabel4">
    <w:name w:val="ListLabel 4"/>
    <w:qFormat/>
    <w:rPr>
      <w:b/>
      <w:i w:val="0"/>
      <w:sz w:val="28"/>
    </w:rPr>
  </w:style>
  <w:style w:type="character" w:customStyle="1" w:styleId="ListLabel5">
    <w:name w:val="ListLabel 5"/>
    <w:qFormat/>
    <w:rPr>
      <w:b/>
      <w:i w:val="0"/>
      <w:sz w:val="22"/>
    </w:rPr>
  </w:style>
  <w:style w:type="character" w:customStyle="1" w:styleId="ListLabel6">
    <w:name w:val="ListLabel 6"/>
    <w:qFormat/>
    <w:rPr>
      <w:u w:val="none"/>
    </w:rPr>
  </w:style>
  <w:style w:type="character" w:customStyle="1" w:styleId="ListLabel7">
    <w:name w:val="ListLabel 7"/>
    <w:qFormat/>
    <w:rPr>
      <w:rFonts w:eastAsia="Calibri"/>
    </w:rPr>
  </w:style>
  <w:style w:type="character" w:customStyle="1" w:styleId="ListLabel8">
    <w:name w:val="ListLabel 8"/>
    <w:qFormat/>
    <w:rPr>
      <w:sz w:val="20"/>
      <w:szCs w:val="22"/>
    </w:rPr>
  </w:style>
  <w:style w:type="character" w:customStyle="1" w:styleId="ListLabel9">
    <w:name w:val="ListLabel 9"/>
    <w:qFormat/>
    <w:rPr>
      <w:rFonts w:ascii="Calibri" w:hAnsi="Calibri" w:cs="Symbol"/>
      <w:sz w:val="20"/>
    </w:rPr>
  </w:style>
  <w:style w:type="character" w:customStyle="1" w:styleId="ListLabel10">
    <w:name w:val="ListLabel 10"/>
    <w:qFormat/>
    <w:rPr>
      <w:rFonts w:cs="Calibri"/>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ascii="Calibri" w:hAnsi="Calibri"/>
      <w:sz w:val="20"/>
      <w:szCs w:val="22"/>
    </w:rPr>
  </w:style>
  <w:style w:type="character" w:customStyle="1" w:styleId="ListLabel14">
    <w:name w:val="ListLabel 14"/>
    <w:qFormat/>
    <w:rPr>
      <w:rFonts w:ascii="Calibri" w:hAnsi="Calibri" w:cs="Symbol"/>
      <w:sz w:val="20"/>
    </w:rPr>
  </w:style>
  <w:style w:type="character" w:customStyle="1" w:styleId="ListLabel15">
    <w:name w:val="ListLabel 15"/>
    <w:qFormat/>
    <w:rPr>
      <w:rFonts w:cs="Calibri"/>
    </w:rPr>
  </w:style>
  <w:style w:type="character" w:customStyle="1" w:styleId="ListLabel16">
    <w:name w:val="ListLabel 16"/>
    <w:qFormat/>
    <w:rPr>
      <w:rFonts w:cs="Wingdings"/>
    </w:rPr>
  </w:style>
  <w:style w:type="character" w:customStyle="1" w:styleId="ListLabel17">
    <w:name w:val="ListLabel 17"/>
    <w:qFormat/>
    <w:rPr>
      <w:rFonts w:cs="Courier New"/>
    </w:rPr>
  </w:style>
  <w:style w:type="character" w:customStyle="1" w:styleId="ListLabel18">
    <w:name w:val="ListLabel 18"/>
    <w:qFormat/>
    <w:rPr>
      <w:rFonts w:ascii="Calibri" w:hAnsi="Calibri"/>
      <w:sz w:val="20"/>
      <w:szCs w:val="22"/>
    </w:rPr>
  </w:style>
  <w:style w:type="character" w:customStyle="1" w:styleId="ListLabel19">
    <w:name w:val="ListLabel 19"/>
    <w:qFormat/>
    <w:rPr>
      <w:rFonts w:ascii="Calibri" w:hAnsi="Calibri" w:cs="Symbol"/>
      <w:sz w:val="20"/>
    </w:rPr>
  </w:style>
  <w:style w:type="character" w:customStyle="1" w:styleId="ListLabel20">
    <w:name w:val="ListLabel 20"/>
    <w:qFormat/>
    <w:rPr>
      <w:rFonts w:cs="Calibri"/>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ascii="Calibri" w:hAnsi="Calibri"/>
      <w:sz w:val="20"/>
      <w:szCs w:val="22"/>
    </w:rPr>
  </w:style>
  <w:style w:type="character" w:customStyle="1" w:styleId="ListLabel24">
    <w:name w:val="ListLabel 24"/>
    <w:qFormat/>
    <w:rPr>
      <w:rFonts w:cs="Symbol"/>
      <w:sz w:val="20"/>
    </w:rPr>
  </w:style>
  <w:style w:type="character" w:customStyle="1" w:styleId="ListLabel25">
    <w:name w:val="ListLabel 25"/>
    <w:qFormat/>
    <w:rPr>
      <w:rFonts w:cs="Calibri"/>
    </w:rPr>
  </w:style>
  <w:style w:type="character" w:customStyle="1" w:styleId="ListLabel26">
    <w:name w:val="ListLabel 26"/>
    <w:qFormat/>
    <w:rPr>
      <w:rFonts w:cs="Wingdings"/>
    </w:rPr>
  </w:style>
  <w:style w:type="character" w:customStyle="1" w:styleId="ListLabel27">
    <w:name w:val="ListLabel 27"/>
    <w:qFormat/>
    <w:rPr>
      <w:rFonts w:cs="Symbol"/>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sz w:val="20"/>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sz w:val="20"/>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sz w:val="20"/>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sz w:val="20"/>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sz w:val="20"/>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sz w:val="2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sz w:val="20"/>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sz w:val="20"/>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sz w:val="20"/>
      <w:szCs w:val="22"/>
    </w:rPr>
  </w:style>
  <w:style w:type="character" w:styleId="PlaceholderText">
    <w:name w:val="Placeholder Text"/>
    <w:basedOn w:val="DefaultParagraphFont"/>
    <w:uiPriority w:val="99"/>
    <w:semiHidden/>
    <w:qFormat/>
    <w:rsid w:val="00873A88"/>
    <w:rPr>
      <w:color w:val="808080"/>
    </w:rPr>
  </w:style>
  <w:style w:type="character" w:customStyle="1" w:styleId="ListLabel61">
    <w:name w:val="ListLabel 61"/>
    <w:qFormat/>
    <w:rPr>
      <w:rFonts w:cs="Symbol"/>
      <w:sz w:val="20"/>
    </w:rPr>
  </w:style>
  <w:style w:type="character" w:customStyle="1" w:styleId="ListLabel62">
    <w:name w:val="ListLabel 62"/>
    <w:qFormat/>
    <w:rPr>
      <w:rFonts w:cs="Calibri"/>
    </w:rPr>
  </w:style>
  <w:style w:type="character" w:customStyle="1" w:styleId="ListLabel63">
    <w:name w:val="ListLabel 63"/>
    <w:qFormat/>
    <w:rPr>
      <w:rFonts w:cs="Wingdings"/>
    </w:rPr>
  </w:style>
  <w:style w:type="character" w:customStyle="1" w:styleId="ListLabel64">
    <w:name w:val="ListLabel 64"/>
    <w:qFormat/>
    <w:rPr>
      <w:rFonts w:cs="Symbol"/>
      <w:sz w:val="20"/>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0"/>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sz w:val="20"/>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sz w:val="20"/>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0"/>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sz w:val="20"/>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sz w:val="20"/>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0"/>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sz w:val="20"/>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0"/>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sz w:val="20"/>
      <w:szCs w:val="22"/>
    </w:rPr>
  </w:style>
  <w:style w:type="character" w:customStyle="1" w:styleId="ListLabel98">
    <w:name w:val="ListLabel 98"/>
    <w:qFormat/>
    <w:rPr>
      <w:rFonts w:cs="Symbol"/>
      <w:sz w:val="20"/>
    </w:rPr>
  </w:style>
  <w:style w:type="character" w:customStyle="1" w:styleId="ListLabel99">
    <w:name w:val="ListLabel 99"/>
    <w:qFormat/>
    <w:rPr>
      <w:rFonts w:cs="Calibri"/>
    </w:rPr>
  </w:style>
  <w:style w:type="character" w:customStyle="1" w:styleId="ListLabel100">
    <w:name w:val="ListLabel 100"/>
    <w:qFormat/>
    <w:rPr>
      <w:rFonts w:cs="Wingdings"/>
    </w:rPr>
  </w:style>
  <w:style w:type="character" w:customStyle="1" w:styleId="ListLabel101">
    <w:name w:val="ListLabel 101"/>
    <w:qFormat/>
    <w:rPr>
      <w:rFonts w:cs="Symbol"/>
      <w:sz w:val="20"/>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0"/>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0"/>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0"/>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sz w:val="20"/>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sz w:val="20"/>
      <w:szCs w:val="22"/>
    </w:rPr>
  </w:style>
  <w:style w:type="paragraph" w:customStyle="1" w:styleId="Heading">
    <w:name w:val="Heading"/>
    <w:basedOn w:val="Normal"/>
    <w:next w:val="BodyText"/>
    <w:qForma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40" w:line="288" w:lineRule="auto"/>
    </w:pPr>
  </w:style>
  <w:style w:type="paragraph" w:styleId="List">
    <w:name w:val="List"/>
    <w:pPr>
      <w:widowControl w:val="0"/>
    </w:pPr>
    <w:rPr>
      <w:rFonts w:cs="Lohit Devanagari"/>
      <w:sz w:val="22"/>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odyText1">
    <w:name w:val="Body Text1"/>
    <w:basedOn w:val="Normal"/>
    <w:qFormat/>
    <w:pPr>
      <w:spacing w:after="140" w:line="288" w:lineRule="auto"/>
    </w:pPr>
  </w:style>
  <w:style w:type="paragraph" w:customStyle="1" w:styleId="berschrift">
    <w:name w:val="Überschrift"/>
    <w:basedOn w:val="Normal"/>
    <w:next w:val="BodyText1"/>
    <w:qFormat/>
    <w:pPr>
      <w:keepNext/>
      <w:spacing w:before="240" w:after="120"/>
    </w:pPr>
    <w:rPr>
      <w:rFonts w:ascii="Liberation Sans" w:eastAsia="WenQuanYi Zen Hei" w:hAnsi="Liberation Sans" w:cs="Lohit Devanagari"/>
      <w:sz w:val="28"/>
      <w:szCs w:val="28"/>
    </w:rPr>
  </w:style>
  <w:style w:type="paragraph" w:customStyle="1" w:styleId="Textkrper">
    <w:name w:val="Textkörper"/>
    <w:basedOn w:val="Normal"/>
    <w:qFormat/>
    <w:pPr>
      <w:spacing w:after="140" w:line="288" w:lineRule="auto"/>
    </w:pPr>
  </w:style>
  <w:style w:type="paragraph" w:customStyle="1" w:styleId="Liste">
    <w:name w:val="Liste"/>
    <w:basedOn w:val="BodyText1"/>
    <w:qFormat/>
    <w:rPr>
      <w:rFonts w:cs="Lohit Devanagari"/>
    </w:rPr>
  </w:style>
  <w:style w:type="paragraph" w:customStyle="1" w:styleId="Beschriftung">
    <w:name w:val="Beschriftung"/>
    <w:basedOn w:val="Normal"/>
    <w:qFormat/>
    <w:pPr>
      <w:suppressLineNumbers/>
      <w:spacing w:before="120" w:after="120"/>
    </w:pPr>
    <w:rPr>
      <w:rFonts w:cs="Lohit Devanagari"/>
      <w:i/>
      <w:iCs/>
      <w:sz w:val="24"/>
      <w:szCs w:val="24"/>
    </w:rPr>
  </w:style>
  <w:style w:type="paragraph" w:customStyle="1" w:styleId="Verzeichnis">
    <w:name w:val="Verzeichnis"/>
    <w:basedOn w:val="Normal"/>
    <w:qFormat/>
    <w:pPr>
      <w:suppressLineNumbers/>
    </w:pPr>
    <w:rPr>
      <w:rFonts w:cs="Lohit Devanagari"/>
    </w:rPr>
  </w:style>
  <w:style w:type="paragraph" w:customStyle="1" w:styleId="WW-Standard">
    <w:name w:val="WW-Standard"/>
    <w:qFormat/>
    <w:rsid w:val="00061109"/>
    <w:pPr>
      <w:suppressAutoHyphens/>
      <w:spacing w:after="200"/>
      <w:textAlignment w:val="baseline"/>
    </w:pPr>
    <w:rPr>
      <w:rFonts w:ascii="Calibri" w:eastAsia="Droid Sans Fallback" w:hAnsi="Calibri" w:cs="DejaVu Sans Light"/>
      <w:color w:val="00000A"/>
      <w:sz w:val="22"/>
      <w:lang w:val="en-GB" w:eastAsia="zh-CN"/>
    </w:rPr>
  </w:style>
  <w:style w:type="paragraph" w:styleId="ListParagraph">
    <w:name w:val="List Paragraph"/>
    <w:basedOn w:val="Normal"/>
    <w:uiPriority w:val="34"/>
    <w:qFormat/>
    <w:rsid w:val="002D4394"/>
    <w:pPr>
      <w:ind w:left="720"/>
      <w:contextualSpacing/>
    </w:pPr>
  </w:style>
  <w:style w:type="paragraph" w:styleId="BalloonText">
    <w:name w:val="Balloon Text"/>
    <w:basedOn w:val="Normal"/>
    <w:link w:val="BalloonTextChar"/>
    <w:uiPriority w:val="99"/>
    <w:semiHidden/>
    <w:unhideWhenUsed/>
    <w:qFormat/>
    <w:rsid w:val="00243258"/>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qFormat/>
    <w:rsid w:val="001B46F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B46F9"/>
    <w:rPr>
      <w:b/>
      <w:bCs/>
    </w:rPr>
  </w:style>
  <w:style w:type="paragraph" w:styleId="NormalWeb">
    <w:name w:val="Normal (Web)"/>
    <w:basedOn w:val="Normal"/>
    <w:uiPriority w:val="99"/>
    <w:unhideWhenUsed/>
    <w:qFormat/>
    <w:rsid w:val="00B2621C"/>
    <w:pPr>
      <w:spacing w:beforeAutospacing="1" w:afterAutospacing="1" w:line="240" w:lineRule="auto"/>
    </w:pPr>
    <w:rPr>
      <w:rFonts w:ascii="Times New Roman" w:eastAsia="Times New Roman" w:hAnsi="Times New Roman" w:cs="Times New Roman"/>
      <w:sz w:val="24"/>
      <w:szCs w:val="24"/>
      <w:lang w:eastAsia="de-DE"/>
    </w:rPr>
  </w:style>
  <w:style w:type="paragraph" w:styleId="Revision">
    <w:name w:val="Revision"/>
    <w:uiPriority w:val="99"/>
    <w:semiHidden/>
    <w:qFormat/>
    <w:rsid w:val="00D70C68"/>
    <w:rPr>
      <w:rFonts w:ascii="Calibri" w:eastAsia="Calibri" w:hAnsi="Calibri"/>
      <w:color w:val="00000A"/>
      <w:sz w:val="22"/>
    </w:rPr>
  </w:style>
  <w:style w:type="paragraph" w:customStyle="1" w:styleId="Kopfzeile">
    <w:name w:val="Kopfzeile"/>
    <w:basedOn w:val="Normal"/>
    <w:link w:val="HeaderChar"/>
    <w:uiPriority w:val="99"/>
    <w:unhideWhenUsed/>
    <w:qFormat/>
    <w:rsid w:val="00924BD5"/>
    <w:pPr>
      <w:tabs>
        <w:tab w:val="center" w:pos="4536"/>
        <w:tab w:val="right" w:pos="9072"/>
      </w:tabs>
      <w:spacing w:after="0" w:line="240" w:lineRule="auto"/>
    </w:pPr>
  </w:style>
  <w:style w:type="paragraph" w:customStyle="1" w:styleId="Fuzeile">
    <w:name w:val="Fußzeile"/>
    <w:basedOn w:val="Normal"/>
    <w:link w:val="FooterChar"/>
    <w:uiPriority w:val="99"/>
    <w:unhideWhenUsed/>
    <w:qFormat/>
    <w:rsid w:val="00924BD5"/>
    <w:pPr>
      <w:tabs>
        <w:tab w:val="center" w:pos="4536"/>
        <w:tab w:val="right" w:pos="9072"/>
      </w:tabs>
      <w:spacing w:after="0" w:line="240" w:lineRule="auto"/>
    </w:pPr>
  </w:style>
  <w:style w:type="paragraph" w:customStyle="1" w:styleId="Beschriftung1">
    <w:name w:val="Beschriftung1"/>
    <w:basedOn w:val="Normal"/>
    <w:qFormat/>
    <w:rsid w:val="00000D03"/>
    <w:pPr>
      <w:suppressLineNumbers/>
      <w:suppressAutoHyphens/>
      <w:spacing w:before="120" w:after="120"/>
    </w:pPr>
    <w:rPr>
      <w:rFonts w:cs="Droid Sans Devanagari"/>
      <w:i/>
      <w:iCs/>
      <w:sz w:val="24"/>
      <w:szCs w:val="24"/>
    </w:rPr>
  </w:style>
  <w:style w:type="paragraph" w:customStyle="1" w:styleId="Default">
    <w:name w:val="Default"/>
    <w:qFormat/>
    <w:rsid w:val="00EA7662"/>
    <w:rPr>
      <w:rFonts w:ascii="Calibri" w:eastAsia="Calibri" w:hAnsi="Calibri" w:cs="Calibri"/>
      <w:color w:val="000000"/>
      <w:sz w:val="24"/>
      <w:szCs w:val="24"/>
      <w:lang w:val="en-GB"/>
    </w:rPr>
  </w:style>
  <w:style w:type="paragraph" w:customStyle="1" w:styleId="TabellenInhalt">
    <w:name w:val="Tabellen Inhalt"/>
    <w:basedOn w:val="Normal"/>
    <w:qFormat/>
  </w:style>
  <w:style w:type="paragraph" w:customStyle="1" w:styleId="Tabellenberschrift">
    <w:name w:val="Tabellen Überschrift"/>
    <w:basedOn w:val="TabellenInhalt"/>
    <w:qFormat/>
  </w:style>
  <w:style w:type="paragraph" w:styleId="Footer">
    <w:name w:val="footer"/>
    <w:basedOn w:val="Normal"/>
  </w:style>
  <w:style w:type="numbering" w:customStyle="1" w:styleId="myAppendixCalibri">
    <w:name w:val="myAppendixCalibri"/>
    <w:uiPriority w:val="99"/>
    <w:qFormat/>
    <w:rsid w:val="0050274D"/>
  </w:style>
  <w:style w:type="table" w:styleId="MediumGrid3-Accent1">
    <w:name w:val="Medium Grid 3 Accent 1"/>
    <w:basedOn w:val="TableNormal"/>
    <w:uiPriority w:val="69"/>
    <w:rsid w:val="00B176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
    <w:name w:val="Medium Grid 2"/>
    <w:basedOn w:val="TableNormal"/>
    <w:uiPriority w:val="68"/>
    <w:rsid w:val="005E632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TableGrid">
    <w:name w:val="Table Grid"/>
    <w:basedOn w:val="TableNormal"/>
    <w:uiPriority w:val="59"/>
    <w:rsid w:val="008105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1">
    <w:name w:val="Tabellenraster1"/>
    <w:basedOn w:val="TableNormal"/>
    <w:uiPriority w:val="59"/>
    <w:rsid w:val="00613E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1">
    <w:name w:val="List1"/>
    <w:basedOn w:val="BodyText1"/>
    <w:qFormat/>
    <w:rsid w:val="00AD0EDD"/>
    <w:rPr>
      <w:rFonts w:cs="Lohit Devanagari"/>
    </w:rPr>
  </w:style>
  <w:style w:type="paragraph" w:customStyle="1" w:styleId="Caption1">
    <w:name w:val="Caption1"/>
    <w:basedOn w:val="Normal"/>
    <w:qFormat/>
    <w:rsid w:val="00AD0EDD"/>
    <w:pPr>
      <w:suppressLineNumbers/>
      <w:spacing w:before="120" w:after="120"/>
    </w:pPr>
    <w:rPr>
      <w:rFonts w:cs="Lohit Devanagari"/>
      <w:i/>
      <w:iCs/>
      <w:sz w:val="24"/>
      <w:szCs w:val="24"/>
    </w:rPr>
  </w:style>
  <w:style w:type="paragraph" w:customStyle="1" w:styleId="Header1">
    <w:name w:val="Header1"/>
    <w:basedOn w:val="Normal"/>
    <w:uiPriority w:val="99"/>
    <w:unhideWhenUsed/>
    <w:qFormat/>
    <w:rsid w:val="00924BD5"/>
    <w:pPr>
      <w:tabs>
        <w:tab w:val="center" w:pos="4536"/>
        <w:tab w:val="right" w:pos="9072"/>
      </w:tabs>
      <w:spacing w:after="0" w:line="240" w:lineRule="auto"/>
    </w:pPr>
  </w:style>
  <w:style w:type="paragraph" w:customStyle="1" w:styleId="Footer1">
    <w:name w:val="Footer1"/>
    <w:basedOn w:val="Normal"/>
    <w:uiPriority w:val="99"/>
    <w:unhideWhenUsed/>
    <w:qFormat/>
    <w:rsid w:val="00AD0EDD"/>
  </w:style>
  <w:style w:type="paragraph" w:customStyle="1" w:styleId="Tabelleninhalt0">
    <w:name w:val="Tabelleninhalt"/>
    <w:basedOn w:val="Normal"/>
    <w:qFormat/>
    <w:rsid w:val="00AD0EDD"/>
  </w:style>
  <w:style w:type="paragraph" w:customStyle="1" w:styleId="Tabellenberschrift0">
    <w:name w:val="Tabellenüberschrift"/>
    <w:basedOn w:val="Tabelleninhalt0"/>
    <w:qFormat/>
    <w:rsid w:val="00AD0EDD"/>
  </w:style>
  <w:style w:type="paragraph" w:styleId="Header">
    <w:name w:val="header"/>
    <w:basedOn w:val="Normal"/>
    <w:link w:val="HeaderChar1"/>
    <w:uiPriority w:val="99"/>
    <w:unhideWhenUsed/>
    <w:rsid w:val="00AD0EDD"/>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AD0EDD"/>
    <w:rPr>
      <w:rFonts w:ascii="Calibri" w:eastAsia="Calibri" w:hAnsi="Calibr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94C91-83CC-BA49-A0B3-BEDF4ECE710E}">
  <ds:schemaRefs>
    <ds:schemaRef ds:uri="http://schemas.openxmlformats.org/officeDocument/2006/bibliography"/>
  </ds:schemaRefs>
</ds:datastoreItem>
</file>

<file path=customXml/itemProps2.xml><?xml version="1.0" encoding="utf-8"?>
<ds:datastoreItem xmlns:ds="http://schemas.openxmlformats.org/officeDocument/2006/customXml" ds:itemID="{3C9D6595-8D33-364F-A466-1E120172D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39379</Words>
  <Characters>224465</Characters>
  <Application>Microsoft Macintosh Word</Application>
  <DocSecurity>0</DocSecurity>
  <Lines>1870</Lines>
  <Paragraphs>526</Paragraphs>
  <ScaleCrop>false</ScaleCrop>
  <Company>IBB</Company>
  <LinksUpToDate>false</LinksUpToDate>
  <CharactersWithSpaces>263318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Kruse</dc:creator>
  <dc:description/>
  <cp:lastModifiedBy>mkr</cp:lastModifiedBy>
  <cp:revision>7</cp:revision>
  <dcterms:created xsi:type="dcterms:W3CDTF">2017-11-14T14:41:00Z</dcterms:created>
  <dcterms:modified xsi:type="dcterms:W3CDTF">2017-11-14T15:04:00Z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http://www.zotero.org/styles/ecological-complexity</vt:lpwstr>
  </property>
  <property fmtid="{D5CDD505-2E9C-101B-9397-08002B2CF9AE}" pid="8" name="Mendeley Document_1">
    <vt:lpwstr>True</vt:lpwstr>
  </property>
  <property fmtid="{D5CDD505-2E9C-101B-9397-08002B2CF9AE}" pid="9" name="Mendeley Recent Style Id 0_1">
    <vt:lpwstr>http://www.zotero.org/styles/acm-sig-proceedings</vt:lpwstr>
  </property>
  <property fmtid="{D5CDD505-2E9C-101B-9397-08002B2CF9AE}" pid="10" name="Mendeley Recent Style Id 1_1">
    <vt:lpwstr>http://www.zotero.org/styles/cambridge-university-press-author-date</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http://www.zotero.org/styles/ecological-complexity</vt:lpwstr>
  </property>
  <property fmtid="{D5CDD505-2E9C-101B-9397-08002B2CF9AE}" pid="13" name="Mendeley Recent Style Id 4_1">
    <vt:lpwstr>http://www.zotero.org/styles/elsevier-vancouver-author-date</vt:lpwstr>
  </property>
  <property fmtid="{D5CDD505-2E9C-101B-9397-08002B2CF9AE}" pid="14" name="Mendeley Recent Style Id 5_1">
    <vt:lpwstr>http://www.zotero.org/styles/harvard1</vt:lpwstr>
  </property>
  <property fmtid="{D5CDD505-2E9C-101B-9397-08002B2CF9AE}" pid="15" name="Mendeley Recent Style Id 6_1">
    <vt:lpwstr>http://www.zotero.org/styles/oxford-university-press-scimed-author-date</vt:lpwstr>
  </property>
  <property fmtid="{D5CDD505-2E9C-101B-9397-08002B2CF9AE}" pid="16" name="Mendeley Recent Style Id 7_1">
    <vt:lpwstr>http://www.zotero.org/styles/springer-basic-author-date</vt:lpwstr>
  </property>
  <property fmtid="{D5CDD505-2E9C-101B-9397-08002B2CF9AE}" pid="17" name="Mendeley Recent Style Id 8_1">
    <vt:lpwstr>http://www.zotero.org/styles/oxford-the-university-of-new-south-wales</vt:lpwstr>
  </property>
  <property fmtid="{D5CDD505-2E9C-101B-9397-08002B2CF9AE}" pid="18" name="Mendeley Recent Style Id 9_1">
    <vt:lpwstr>http://www.zotero.org/styles/vancouver</vt:lpwstr>
  </property>
  <property fmtid="{D5CDD505-2E9C-101B-9397-08002B2CF9AE}" pid="19" name="Mendeley Recent Style Name 0_1">
    <vt:lpwstr>ACM SIG Proceedings ("et al." for 3+ authors)</vt:lpwstr>
  </property>
  <property fmtid="{D5CDD505-2E9C-101B-9397-08002B2CF9AE}" pid="20" name="Mendeley Recent Style Name 1_1">
    <vt:lpwstr>Cambridge University Press (author-date)</vt:lpwstr>
  </property>
  <property fmtid="{D5CDD505-2E9C-101B-9397-08002B2CF9AE}" pid="21" name="Mendeley Recent Style Name 2_1">
    <vt:lpwstr>Chicago Manual of Style 16th edition (author-date)</vt:lpwstr>
  </property>
  <property fmtid="{D5CDD505-2E9C-101B-9397-08002B2CF9AE}" pid="22" name="Mendeley Recent Style Name 3_1">
    <vt:lpwstr>Ecological Complexity</vt:lpwstr>
  </property>
  <property fmtid="{D5CDD505-2E9C-101B-9397-08002B2CF9AE}" pid="23" name="Mendeley Recent Style Name 4_1">
    <vt:lpwstr>Elsevier - Vancouver (author-date)</vt:lpwstr>
  </property>
  <property fmtid="{D5CDD505-2E9C-101B-9397-08002B2CF9AE}" pid="24" name="Mendeley Recent Style Name 5_1">
    <vt:lpwstr>Harvard reference format 1 (deprecated)</vt:lpwstr>
  </property>
  <property fmtid="{D5CDD505-2E9C-101B-9397-08002B2CF9AE}" pid="25" name="Mendeley Recent Style Name 6_1">
    <vt:lpwstr>Oxford University Press SciMed (author-date)</vt:lpwstr>
  </property>
  <property fmtid="{D5CDD505-2E9C-101B-9397-08002B2CF9AE}" pid="26" name="Mendeley Recent Style Name 7_1">
    <vt:lpwstr>Springer - Basic (author-date)</vt:lpwstr>
  </property>
  <property fmtid="{D5CDD505-2E9C-101B-9397-08002B2CF9AE}" pid="27" name="Mendeley Recent Style Name 8_1">
    <vt:lpwstr>The University of New South Wales - Oxford</vt:lpwstr>
  </property>
  <property fmtid="{D5CDD505-2E9C-101B-9397-08002B2CF9AE}" pid="28" name="Mendeley Recent Style Name 9_1">
    <vt:lpwstr>Vancouver</vt:lpwstr>
  </property>
  <property fmtid="{D5CDD505-2E9C-101B-9397-08002B2CF9AE}" pid="29" name="Mendeley Unique User Id_1">
    <vt:lpwstr>4186fcee-7410-3792-8e62-5ad3d699dfb0</vt:lpwstr>
  </property>
  <property fmtid="{D5CDD505-2E9C-101B-9397-08002B2CF9AE}" pid="30" name="ScaleCrop">
    <vt:bool>false</vt:bool>
  </property>
  <property fmtid="{D5CDD505-2E9C-101B-9397-08002B2CF9AE}" pid="31" name="ShareDoc">
    <vt:bool>false</vt:bool>
  </property>
</Properties>
</file>